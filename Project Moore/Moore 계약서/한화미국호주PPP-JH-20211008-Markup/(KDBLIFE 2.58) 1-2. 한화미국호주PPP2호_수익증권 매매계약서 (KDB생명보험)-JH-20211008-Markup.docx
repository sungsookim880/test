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BCC6" w14:textId="77777777" w:rsidR="00456BC5" w:rsidRPr="005A07B9" w:rsidRDefault="00456BC5" w:rsidP="00456BC5">
      <w:pPr>
        <w:spacing w:line="276" w:lineRule="auto"/>
        <w:jc w:val="center"/>
        <w:rPr>
          <w:rFonts w:ascii="Times New Roman" w:eastAsia="바탕" w:hAnsi="Times New Roman"/>
          <w:b/>
          <w:sz w:val="32"/>
          <w:szCs w:val="32"/>
        </w:rPr>
      </w:pPr>
      <w:r w:rsidRPr="005A07B9">
        <w:rPr>
          <w:rFonts w:ascii="Times New Roman" w:eastAsia="바탕" w:hAnsi="Times New Roman"/>
          <w:b/>
          <w:sz w:val="32"/>
          <w:szCs w:val="32"/>
        </w:rPr>
        <w:t>수익증권</w:t>
      </w:r>
      <w:r w:rsidRPr="005A07B9">
        <w:rPr>
          <w:rFonts w:ascii="Times New Roman" w:eastAsia="바탕" w:hAnsi="Times New Roman"/>
          <w:b/>
          <w:sz w:val="32"/>
          <w:szCs w:val="32"/>
        </w:rPr>
        <w:t xml:space="preserve"> </w:t>
      </w:r>
      <w:r w:rsidRPr="005A07B9">
        <w:rPr>
          <w:rFonts w:ascii="Times New Roman" w:eastAsia="바탕" w:hAnsi="Times New Roman"/>
          <w:b/>
          <w:sz w:val="32"/>
          <w:szCs w:val="32"/>
        </w:rPr>
        <w:t>매매계약서</w:t>
      </w:r>
    </w:p>
    <w:p w14:paraId="0784FBA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3B71C19" w14:textId="7D000443" w:rsidR="00456BC5" w:rsidRPr="005A07B9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수익증권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매매계약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서</w:t>
      </w:r>
      <w:r w:rsidRPr="005A07B9">
        <w:rPr>
          <w:rFonts w:ascii="Times New Roman" w:eastAsia="바탕" w:hAnsi="Times New Roman"/>
          <w:sz w:val="22"/>
        </w:rPr>
        <w:t>){</w:t>
      </w:r>
      <w:r w:rsidRPr="005A07B9">
        <w:rPr>
          <w:rFonts w:ascii="Times New Roman" w:eastAsia="바탕" w:hAnsi="Times New Roman"/>
          <w:sz w:val="22"/>
        </w:rPr>
        <w:t>이하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“</w:t>
      </w:r>
      <w:r w:rsidRPr="005A07B9">
        <w:rPr>
          <w:rFonts w:ascii="Times New Roman" w:eastAsia="바탕" w:hAnsi="Times New Roman"/>
          <w:b/>
          <w:sz w:val="22"/>
        </w:rPr>
        <w:t>본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계약</w:t>
      </w:r>
      <w:r w:rsidRPr="005A07B9">
        <w:rPr>
          <w:rFonts w:ascii="Times New Roman" w:eastAsia="바탕" w:hAnsi="Times New Roman"/>
          <w:b/>
          <w:sz w:val="22"/>
        </w:rPr>
        <w:t>(</w:t>
      </w:r>
      <w:r w:rsidRPr="005A07B9">
        <w:rPr>
          <w:rFonts w:ascii="Times New Roman" w:eastAsia="바탕" w:hAnsi="Times New Roman"/>
          <w:b/>
          <w:sz w:val="22"/>
        </w:rPr>
        <w:t>서</w:t>
      </w:r>
      <w:r w:rsidRPr="005A07B9">
        <w:rPr>
          <w:rFonts w:ascii="Times New Roman" w:eastAsia="바탕" w:hAnsi="Times New Roman"/>
          <w:b/>
          <w:sz w:val="22"/>
        </w:rPr>
        <w:t>)”</w:t>
      </w:r>
      <w:r w:rsidRPr="005A07B9">
        <w:rPr>
          <w:rFonts w:ascii="Times New Roman" w:eastAsia="바탕" w:hAnsi="Times New Roman"/>
          <w:sz w:val="22"/>
        </w:rPr>
        <w:t>}</w:t>
      </w:r>
      <w:r w:rsidRPr="005A07B9">
        <w:rPr>
          <w:rFonts w:ascii="Times New Roman" w:eastAsia="바탕" w:hAnsi="Times New Roman"/>
          <w:sz w:val="22"/>
        </w:rPr>
        <w:t>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F163D5" w:rsidRPr="005A07B9">
        <w:rPr>
          <w:rFonts w:ascii="Times New Roman" w:eastAsia="바탕" w:hAnsi="Times New Roman"/>
          <w:sz w:val="22"/>
        </w:rPr>
        <w:t>2021</w:t>
      </w:r>
      <w:r w:rsidRPr="005A07B9">
        <w:rPr>
          <w:rFonts w:ascii="Times New Roman" w:eastAsia="바탕" w:hAnsi="Times New Roman"/>
          <w:sz w:val="22"/>
        </w:rPr>
        <w:t>년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gramStart"/>
      <w:r w:rsidR="00B74146" w:rsidRPr="002B3B81">
        <w:rPr>
          <w:rFonts w:ascii="Times New Roman" w:eastAsia="바탕" w:hAnsi="Times New Roman"/>
          <w:sz w:val="22"/>
          <w:highlight w:val="yellow"/>
        </w:rPr>
        <w:t>[ ]</w:t>
      </w:r>
      <w:proofErr w:type="gramEnd"/>
      <w:r w:rsidRPr="005A07B9">
        <w:rPr>
          <w:rFonts w:ascii="Times New Roman" w:eastAsia="바탕" w:hAnsi="Times New Roman"/>
          <w:sz w:val="22"/>
        </w:rPr>
        <w:t>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B74146" w:rsidRPr="002B3B81">
        <w:rPr>
          <w:rFonts w:ascii="Times New Roman" w:eastAsia="바탕" w:hAnsi="Times New Roman"/>
          <w:sz w:val="22"/>
          <w:highlight w:val="yellow"/>
        </w:rPr>
        <w:t>[ ]</w:t>
      </w:r>
      <w:r w:rsidRPr="005A07B9">
        <w:rPr>
          <w:rFonts w:ascii="Times New Roman" w:eastAsia="바탕" w:hAnsi="Times New Roman"/>
          <w:kern w:val="0"/>
          <w:sz w:val="22"/>
        </w:rPr>
        <w:t>일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다음의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당사자들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사이에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체결되었다</w:t>
      </w:r>
      <w:r w:rsidRPr="005A07B9">
        <w:rPr>
          <w:rFonts w:ascii="Times New Roman" w:eastAsia="바탕" w:hAnsi="Times New Roman"/>
          <w:kern w:val="0"/>
          <w:sz w:val="22"/>
        </w:rPr>
        <w:t>.</w:t>
      </w:r>
    </w:p>
    <w:p w14:paraId="72BDAA2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p w14:paraId="7136319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9"/>
        <w:gridCol w:w="7387"/>
      </w:tblGrid>
      <w:tr w:rsidR="00B04947" w:rsidRPr="005A07B9" w14:paraId="3307FFFC" w14:textId="77777777" w:rsidTr="006C3286">
        <w:tc>
          <w:tcPr>
            <w:tcW w:w="1639" w:type="dxa"/>
            <w:shd w:val="clear" w:color="auto" w:fill="auto"/>
          </w:tcPr>
          <w:p w14:paraId="4718BB47" w14:textId="48EDA53E" w:rsidR="00B04947" w:rsidRPr="005A07B9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AA31D8">
              <w:rPr>
                <w:rFonts w:ascii="Times New Roman" w:eastAsia="바탕" w:hAnsi="Times New Roman"/>
                <w:b/>
                <w:sz w:val="22"/>
              </w:rPr>
              <w:t>매도인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1</w:t>
            </w:r>
            <w:r w:rsidRPr="00AA31D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0CD9B778" w14:textId="45BC4441" w:rsidR="00B04947" w:rsidRPr="00AA31D8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del w:id="0" w:author="shkwon" w:date="2021-10-08T11:54:00Z">
              <w:r w:rsidDel="00250E35">
                <w:rPr>
                  <w:rFonts w:ascii="Times New Roman" w:eastAsia="바탕" w:hAnsi="Times New Roman" w:hint="eastAsia"/>
                  <w:b/>
                  <w:sz w:val="22"/>
                </w:rPr>
                <w:delText>N</w:delText>
              </w:r>
              <w:r w:rsidDel="00250E35">
                <w:rPr>
                  <w:rFonts w:ascii="Times New Roman" w:eastAsia="바탕" w:hAnsi="Times New Roman"/>
                  <w:b/>
                  <w:sz w:val="22"/>
                </w:rPr>
                <w:delText>H</w:delText>
              </w:r>
              <w:r w:rsidDel="00250E35">
                <w:rPr>
                  <w:rFonts w:ascii="Times New Roman" w:eastAsia="바탕" w:hAnsi="Times New Roman" w:hint="eastAsia"/>
                  <w:b/>
                  <w:sz w:val="22"/>
                </w:rPr>
                <w:delText>투자증권</w:delText>
              </w:r>
              <w:r w:rsidDel="00250E35">
                <w:rPr>
                  <w:rFonts w:ascii="Times New Roman" w:eastAsia="바탕" w:hAnsi="Times New Roman" w:hint="eastAsia"/>
                  <w:b/>
                  <w:sz w:val="22"/>
                </w:rPr>
                <w:delText xml:space="preserve"> </w:delText>
              </w:r>
              <w:r w:rsidDel="00250E35">
                <w:rPr>
                  <w:rFonts w:ascii="Times New Roman" w:eastAsia="바탕" w:hAnsi="Times New Roman" w:hint="eastAsia"/>
                  <w:b/>
                  <w:sz w:val="22"/>
                </w:rPr>
                <w:delText>주식회사</w:delText>
              </w:r>
            </w:del>
            <w:ins w:id="1" w:author="shkwon" w:date="2021-10-08T11:54:00Z">
              <w:r w:rsidR="00250E35">
                <w:rPr>
                  <w:rFonts w:ascii="Times New Roman" w:eastAsia="바탕" w:hAnsi="Times New Roman" w:hint="eastAsia"/>
                  <w:b/>
                  <w:sz w:val="22"/>
                </w:rPr>
                <w:t>엔에이치투자증권</w:t>
              </w:r>
              <w:r w:rsidR="00250E35">
                <w:rPr>
                  <w:rFonts w:ascii="Times New Roman" w:eastAsia="바탕" w:hAnsi="Times New Roman" w:hint="eastAsia"/>
                  <w:b/>
                  <w:sz w:val="22"/>
                </w:rPr>
                <w:t xml:space="preserve"> </w:t>
              </w:r>
              <w:r w:rsidR="00250E35">
                <w:rPr>
                  <w:rFonts w:ascii="Times New Roman" w:eastAsia="바탕" w:hAnsi="Times New Roman" w:hint="eastAsia"/>
                  <w:b/>
                  <w:sz w:val="22"/>
                </w:rPr>
                <w:t>주식회사</w:t>
              </w:r>
            </w:ins>
          </w:p>
          <w:p w14:paraId="1760249A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서울특별시</w:t>
            </w:r>
            <w:r w:rsidRPr="00AA31D8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영등포구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여의대로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 xml:space="preserve">108 </w:t>
            </w:r>
            <w:r>
              <w:rPr>
                <w:rFonts w:ascii="Times New Roman" w:eastAsia="바탕" w:hAnsi="Times New Roman" w:hint="eastAsia"/>
                <w:sz w:val="22"/>
              </w:rPr>
              <w:t>파크워</w:t>
            </w:r>
            <w:r>
              <w:rPr>
                <w:rFonts w:ascii="Times New Roman" w:eastAsia="바탕" w:hAnsi="Times New Roman" w:hint="eastAsia"/>
                <w:sz w:val="22"/>
              </w:rPr>
              <w:t>NH</w:t>
            </w:r>
            <w:r>
              <w:rPr>
                <w:rFonts w:ascii="Times New Roman" w:eastAsia="바탕" w:hAnsi="Times New Roman" w:hint="eastAsia"/>
                <w:sz w:val="22"/>
              </w:rPr>
              <w:t>금융타워</w:t>
            </w:r>
            <w:r>
              <w:rPr>
                <w:rFonts w:ascii="Times New Roman" w:eastAsia="바탕" w:hAnsi="Times New Roman" w:hint="eastAsia"/>
                <w:sz w:val="22"/>
              </w:rPr>
              <w:t>(</w:t>
            </w:r>
            <w:r>
              <w:rPr>
                <w:rFonts w:ascii="Times New Roman" w:eastAsia="바탕" w:hAnsi="Times New Roman" w:hint="eastAsia"/>
                <w:sz w:val="22"/>
              </w:rPr>
              <w:t>타워</w:t>
            </w:r>
            <w:r>
              <w:rPr>
                <w:rFonts w:ascii="Times New Roman" w:eastAsia="바탕" w:hAnsi="Times New Roman" w:hint="eastAsia"/>
                <w:sz w:val="22"/>
              </w:rPr>
              <w:t>2</w:t>
            </w:r>
            <w:r>
              <w:rPr>
                <w:rFonts w:ascii="Times New Roman" w:eastAsia="바탕" w:hAnsi="Times New Roman"/>
                <w:sz w:val="22"/>
              </w:rPr>
              <w:t>)</w:t>
            </w:r>
            <w:r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0AF9FA67" w14:textId="5FE91BBB" w:rsidR="00B04947" w:rsidRPr="005A07B9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B04947" w:rsidRPr="005A07B9" w14:paraId="2C1A859C" w14:textId="77777777" w:rsidTr="006C3286">
        <w:tc>
          <w:tcPr>
            <w:tcW w:w="1639" w:type="dxa"/>
            <w:shd w:val="clear" w:color="auto" w:fill="auto"/>
          </w:tcPr>
          <w:p w14:paraId="5E68EFA6" w14:textId="2004EFFE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매도인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2</w:t>
            </w:r>
            <w:ins w:id="2" w:author="shkwon" w:date="2021-10-08T11:55:00Z">
              <w:r w:rsidR="008C3CB0">
                <w:rPr>
                  <w:rFonts w:ascii="Times New Roman" w:eastAsia="바탕" w:hAnsi="Times New Roman"/>
                  <w:b/>
                  <w:sz w:val="22"/>
                </w:rPr>
                <w:t>:</w:t>
              </w:r>
            </w:ins>
          </w:p>
          <w:p w14:paraId="29E97444" w14:textId="77777777" w:rsidR="00B04947" w:rsidRPr="005A07B9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7ABEACFC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한화투자증권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7FFF3F25" w14:textId="77777777" w:rsidR="00B04947" w:rsidRPr="006C14C1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C14C1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56(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6C14C1">
              <w:rPr>
                <w:rFonts w:ascii="Times New Roman" w:eastAsia="바탕" w:hAnsi="Times New Roman"/>
                <w:sz w:val="22"/>
              </w:rPr>
              <w:t>)</w:t>
            </w:r>
          </w:p>
          <w:p w14:paraId="7E267B87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C14C1">
              <w:rPr>
                <w:rFonts w:ascii="Times New Roman" w:eastAsia="바탕" w:hAnsi="Times New Roman"/>
                <w:sz w:val="22"/>
              </w:rPr>
              <w:t>(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이하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,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매도인</w:t>
            </w:r>
            <w:r w:rsidRPr="006C14C1">
              <w:rPr>
                <w:rFonts w:ascii="Times New Roman" w:eastAsia="바탕" w:hAnsi="Times New Roman"/>
                <w:sz w:val="22"/>
              </w:rPr>
              <w:t>1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과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매도인</w:t>
            </w:r>
            <w:r w:rsidRPr="006C14C1">
              <w:rPr>
                <w:rFonts w:ascii="Times New Roman" w:eastAsia="바탕" w:hAnsi="Times New Roman"/>
                <w:sz w:val="22"/>
              </w:rPr>
              <w:t>2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를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총칭하여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“</w:t>
            </w:r>
            <w:r w:rsidRPr="00723917">
              <w:rPr>
                <w:rFonts w:ascii="Times New Roman" w:eastAsia="바탕" w:hAnsi="Times New Roman" w:hint="eastAsia"/>
                <w:b/>
                <w:sz w:val="22"/>
              </w:rPr>
              <w:t>매도인들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”,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각각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“</w:t>
            </w:r>
            <w:r w:rsidRPr="00723917">
              <w:rPr>
                <w:rFonts w:ascii="Times New Roman" w:eastAsia="바탕" w:hAnsi="Times New Roman" w:hint="eastAsia"/>
                <w:b/>
                <w:sz w:val="22"/>
              </w:rPr>
              <w:t>매도인</w:t>
            </w:r>
            <w:r w:rsidRPr="006C14C1">
              <w:rPr>
                <w:rFonts w:ascii="Times New Roman" w:eastAsia="바탕" w:hAnsi="Times New Roman"/>
                <w:sz w:val="22"/>
              </w:rPr>
              <w:t>”)</w:t>
            </w:r>
          </w:p>
          <w:p w14:paraId="7C1E2912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</w:tr>
      <w:tr w:rsidR="00456BC5" w:rsidRPr="005A07B9" w14:paraId="02B9E7D0" w14:textId="77777777" w:rsidTr="006C3286">
        <w:tc>
          <w:tcPr>
            <w:tcW w:w="1639" w:type="dxa"/>
            <w:shd w:val="clear" w:color="auto" w:fill="auto"/>
          </w:tcPr>
          <w:p w14:paraId="5977E344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67568729" w14:textId="429E937A" w:rsidR="00456BC5" w:rsidRPr="005A07B9" w:rsidRDefault="00B04947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="007A5E47"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7D8C1977" w14:textId="49358D87" w:rsidR="00456BC5" w:rsidRPr="005A07B9" w:rsidRDefault="00456BC5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바탕" w:eastAsia="바탕" w:hAnsi="바탕" w:hint="eastAsia"/>
                <w:sz w:val="22"/>
              </w:rPr>
              <w:t>서울특별시</w:t>
            </w:r>
            <w:r w:rsidRPr="005A07B9">
              <w:rPr>
                <w:rFonts w:ascii="바탕" w:eastAsia="바탕" w:hAnsi="바탕"/>
                <w:sz w:val="22"/>
              </w:rPr>
              <w:t xml:space="preserve"> </w:t>
            </w:r>
            <w:r w:rsidR="00B04947">
              <w:rPr>
                <w:rFonts w:ascii="바탕" w:eastAsia="바탕" w:hAnsi="바탕" w:hint="eastAsia"/>
                <w:sz w:val="22"/>
              </w:rPr>
              <w:t>용산</w:t>
            </w:r>
            <w:r w:rsidR="00881C28">
              <w:rPr>
                <w:rFonts w:ascii="바탕" w:eastAsia="바탕" w:hAnsi="바탕" w:hint="eastAsia"/>
                <w:sz w:val="22"/>
              </w:rPr>
              <w:t xml:space="preserve">구 </w:t>
            </w:r>
            <w:r w:rsidR="00B04947">
              <w:rPr>
                <w:rFonts w:ascii="바탕" w:eastAsia="바탕" w:hAnsi="바탕" w:hint="eastAsia"/>
                <w:sz w:val="22"/>
              </w:rPr>
              <w:t>한강대</w:t>
            </w:r>
            <w:r w:rsidR="00881C28">
              <w:rPr>
                <w:rFonts w:ascii="바탕" w:eastAsia="바탕" w:hAnsi="바탕" w:hint="eastAsia"/>
                <w:sz w:val="22"/>
              </w:rPr>
              <w:t xml:space="preserve">로 </w:t>
            </w:r>
            <w:r w:rsidR="00B04947">
              <w:rPr>
                <w:rFonts w:ascii="바탕" w:eastAsia="바탕" w:hAnsi="바탕"/>
                <w:sz w:val="22"/>
              </w:rPr>
              <w:t>3</w:t>
            </w:r>
            <w:r w:rsidR="00881C28">
              <w:rPr>
                <w:rFonts w:ascii="바탕" w:eastAsia="바탕" w:hAnsi="바탕"/>
                <w:sz w:val="22"/>
              </w:rPr>
              <w:t>7</w:t>
            </w:r>
            <w:r w:rsidR="00B04947">
              <w:rPr>
                <w:rFonts w:ascii="바탕" w:eastAsia="바탕" w:hAnsi="바탕"/>
                <w:sz w:val="22"/>
              </w:rPr>
              <w:t>2</w:t>
            </w:r>
          </w:p>
        </w:tc>
      </w:tr>
    </w:tbl>
    <w:p w14:paraId="30FEDA86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C1216D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D03A7A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04462B4" w14:textId="77777777" w:rsidR="00456BC5" w:rsidRPr="005A07B9" w:rsidRDefault="00456BC5" w:rsidP="00456BC5">
      <w:pPr>
        <w:spacing w:line="276" w:lineRule="auto"/>
        <w:jc w:val="center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전</w:t>
      </w:r>
      <w:r w:rsidRPr="005A07B9">
        <w:rPr>
          <w:rFonts w:ascii="Times New Roman" w:eastAsia="바탕" w:hAnsi="Times New Roman"/>
          <w:b/>
          <w:sz w:val="22"/>
        </w:rPr>
        <w:tab/>
      </w:r>
      <w:r w:rsidRPr="005A07B9">
        <w:rPr>
          <w:rFonts w:ascii="Times New Roman" w:eastAsia="바탕" w:hAnsi="Times New Roman"/>
          <w:b/>
          <w:sz w:val="22"/>
        </w:rPr>
        <w:t>문</w:t>
      </w:r>
    </w:p>
    <w:p w14:paraId="4A8B587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ECE05ED" w14:textId="7716988C" w:rsidR="00456BC5" w:rsidRPr="00881C28" w:rsidRDefault="0040304A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kern w:val="0"/>
          <w:sz w:val="22"/>
        </w:rPr>
        <w:t>한화자산운용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주식회사</w:t>
      </w:r>
      <w:r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 w:hint="eastAsia"/>
          <w:kern w:val="0"/>
          <w:sz w:val="22"/>
        </w:rPr>
        <w:t>이하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b/>
          <w:kern w:val="0"/>
          <w:sz w:val="22"/>
        </w:rPr>
        <w:t>집합투자업자</w:t>
      </w:r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="00B04947">
        <w:rPr>
          <w:rFonts w:ascii="Times New Roman" w:eastAsia="바탕" w:hAnsi="Times New Roman" w:hint="eastAsia"/>
          <w:kern w:val="0"/>
          <w:sz w:val="22"/>
        </w:rPr>
        <w:t>가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「자본시장과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금융투자업에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관한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법률」</w:t>
      </w:r>
      <w:r w:rsidR="00456BC5" w:rsidRPr="005A07B9">
        <w:rPr>
          <w:rFonts w:ascii="Times New Roman" w:eastAsia="바탕" w:hAnsi="Times New Roman" w:hint="eastAsia"/>
          <w:sz w:val="22"/>
        </w:rPr>
        <w:t>(</w:t>
      </w:r>
      <w:r w:rsidR="00456BC5" w:rsidRPr="005A07B9">
        <w:rPr>
          <w:rFonts w:ascii="Times New Roman" w:eastAsia="바탕" w:hAnsi="Times New Roman" w:hint="eastAsia"/>
          <w:sz w:val="22"/>
        </w:rPr>
        <w:t>이하</w:t>
      </w:r>
      <w:r w:rsidR="00456BC5" w:rsidRPr="005A07B9">
        <w:rPr>
          <w:rFonts w:ascii="Times New Roman" w:eastAsia="바탕" w:hAnsi="Times New Roman" w:hint="eastAsia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/>
          <w:sz w:val="22"/>
        </w:rPr>
        <w:t>“</w:t>
      </w:r>
      <w:r w:rsidR="00456BC5" w:rsidRPr="005A07B9">
        <w:rPr>
          <w:rFonts w:ascii="Times New Roman" w:eastAsia="바탕" w:hAnsi="Times New Roman" w:hint="eastAsia"/>
          <w:b/>
          <w:sz w:val="22"/>
        </w:rPr>
        <w:t>자본시장법</w:t>
      </w:r>
      <w:r w:rsidR="00456BC5" w:rsidRPr="005A07B9">
        <w:rPr>
          <w:rFonts w:ascii="Times New Roman" w:eastAsia="바탕" w:hAnsi="Times New Roman"/>
          <w:b/>
          <w:sz w:val="22"/>
        </w:rPr>
        <w:t>”</w:t>
      </w:r>
      <w:r w:rsidR="00456BC5" w:rsidRPr="005A07B9">
        <w:rPr>
          <w:rFonts w:ascii="Times New Roman" w:eastAsia="바탕" w:hAnsi="Times New Roman" w:hint="eastAsia"/>
          <w:sz w:val="22"/>
        </w:rPr>
        <w:t>)</w:t>
      </w:r>
      <w:r w:rsidR="00456BC5" w:rsidRPr="005A07B9">
        <w:rPr>
          <w:rFonts w:ascii="Times New Roman" w:eastAsia="바탕" w:hAnsi="Times New Roman"/>
          <w:sz w:val="22"/>
        </w:rPr>
        <w:t>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따라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설정</w:t>
      </w:r>
      <w:r>
        <w:rPr>
          <w:rFonts w:ascii="Times New Roman" w:eastAsia="바탕" w:hAnsi="Times New Roman" w:hint="eastAsia"/>
          <w:sz w:val="22"/>
        </w:rPr>
        <w:t>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6C3286" w:rsidRPr="005A07B9">
        <w:rPr>
          <w:rFonts w:ascii="Times New Roman" w:eastAsia="바탕" w:hAnsi="Times New Roman" w:hint="eastAsia"/>
          <w:sz w:val="22"/>
        </w:rPr>
        <w:t>한화</w:t>
      </w:r>
      <w:r w:rsidR="006C3286" w:rsidRPr="005A07B9">
        <w:rPr>
          <w:rFonts w:ascii="Times New Roman" w:eastAsia="바탕" w:hAnsi="Times New Roman" w:hint="eastAsia"/>
          <w:sz w:val="22"/>
        </w:rPr>
        <w:t xml:space="preserve"> </w:t>
      </w:r>
      <w:r w:rsidR="006C3286" w:rsidRPr="005A07B9">
        <w:rPr>
          <w:rFonts w:ascii="Times New Roman" w:eastAsia="바탕" w:hAnsi="Times New Roman" w:hint="eastAsia"/>
          <w:sz w:val="22"/>
        </w:rPr>
        <w:t>미국호주</w:t>
      </w:r>
      <w:r w:rsidR="006C3286" w:rsidRPr="005A07B9">
        <w:rPr>
          <w:rFonts w:ascii="Times New Roman" w:eastAsia="바탕" w:hAnsi="Times New Roman" w:hint="eastAsia"/>
          <w:sz w:val="22"/>
        </w:rPr>
        <w:t xml:space="preserve"> </w:t>
      </w:r>
      <w:r w:rsidR="006C3286" w:rsidRPr="005A07B9">
        <w:rPr>
          <w:rFonts w:ascii="Times New Roman" w:eastAsia="바탕" w:hAnsi="Times New Roman"/>
          <w:sz w:val="22"/>
        </w:rPr>
        <w:t xml:space="preserve">PPP </w:t>
      </w:r>
      <w:r w:rsidR="005A07B9">
        <w:rPr>
          <w:rFonts w:ascii="Times New Roman" w:eastAsia="바탕" w:hAnsi="Times New Roman" w:hint="eastAsia"/>
          <w:sz w:val="22"/>
        </w:rPr>
        <w:t>전문투자형</w:t>
      </w:r>
      <w:r w:rsidR="005A07B9">
        <w:rPr>
          <w:rFonts w:ascii="Times New Roman" w:eastAsia="바탕" w:hAnsi="Times New Roman" w:hint="eastAsia"/>
          <w:sz w:val="22"/>
        </w:rPr>
        <w:t xml:space="preserve"> </w:t>
      </w:r>
      <w:r w:rsidR="005A07B9">
        <w:rPr>
          <w:rFonts w:ascii="Times New Roman" w:eastAsia="바탕" w:hAnsi="Times New Roman" w:hint="eastAsia"/>
          <w:sz w:val="22"/>
        </w:rPr>
        <w:t>사모</w:t>
      </w:r>
      <w:r w:rsidR="006C3286" w:rsidRPr="005A07B9">
        <w:rPr>
          <w:rFonts w:ascii="Times New Roman" w:eastAsia="바탕" w:hAnsi="Times New Roman" w:hint="eastAsia"/>
          <w:sz w:val="22"/>
        </w:rPr>
        <w:t>특별자산</w:t>
      </w:r>
      <w:r w:rsidR="005A07B9">
        <w:rPr>
          <w:rFonts w:ascii="Times New Roman" w:eastAsia="바탕" w:hAnsi="Times New Roman" w:hint="eastAsia"/>
          <w:sz w:val="22"/>
        </w:rPr>
        <w:t>투자신탁</w:t>
      </w:r>
      <w:r w:rsidR="006C3286" w:rsidRPr="005A07B9">
        <w:rPr>
          <w:rFonts w:ascii="Times New Roman" w:eastAsia="바탕" w:hAnsi="Times New Roman" w:hint="eastAsia"/>
          <w:sz w:val="22"/>
        </w:rPr>
        <w:t xml:space="preserve"> </w:t>
      </w:r>
      <w:r w:rsidR="006C3286" w:rsidRPr="005A07B9">
        <w:rPr>
          <w:rFonts w:ascii="Times New Roman" w:eastAsia="바탕" w:hAnsi="Times New Roman"/>
          <w:sz w:val="22"/>
        </w:rPr>
        <w:t>1</w:t>
      </w:r>
      <w:r w:rsidR="006C3286" w:rsidRPr="005A07B9">
        <w:rPr>
          <w:rFonts w:ascii="Times New Roman" w:eastAsia="바탕" w:hAnsi="Times New Roman" w:hint="eastAsia"/>
          <w:sz w:val="22"/>
        </w:rPr>
        <w:t>호</w:t>
      </w:r>
      <w:r w:rsidR="006C3286" w:rsidRPr="005A07B9">
        <w:rPr>
          <w:rFonts w:ascii="Times New Roman" w:eastAsia="바탕" w:hAnsi="Times New Roman" w:hint="eastAsia"/>
          <w:sz w:val="22"/>
        </w:rPr>
        <w:t>(</w:t>
      </w:r>
      <w:r w:rsidR="008E1528" w:rsidRPr="005A07B9">
        <w:rPr>
          <w:rFonts w:ascii="Times New Roman" w:eastAsia="바탕" w:hAnsi="Times New Roman" w:hint="eastAsia"/>
          <w:sz w:val="22"/>
        </w:rPr>
        <w:t>이하</w:t>
      </w:r>
      <w:r w:rsidR="008E1528" w:rsidRPr="005A07B9">
        <w:rPr>
          <w:rFonts w:ascii="Times New Roman" w:eastAsia="바탕" w:hAnsi="Times New Roman" w:hint="eastAsia"/>
          <w:sz w:val="22"/>
        </w:rPr>
        <w:t xml:space="preserve"> </w:t>
      </w:r>
      <w:r w:rsidR="008472E7" w:rsidRPr="005A07B9">
        <w:rPr>
          <w:rFonts w:ascii="Times New Roman" w:eastAsia="바탕" w:hAnsi="Times New Roman"/>
          <w:b/>
          <w:sz w:val="22"/>
        </w:rPr>
        <w:t>“</w:t>
      </w:r>
      <w:r w:rsidR="008472E7" w:rsidRPr="005A07B9">
        <w:rPr>
          <w:rFonts w:ascii="Times New Roman" w:eastAsia="바탕" w:hAnsi="Times New Roman" w:hint="eastAsia"/>
          <w:b/>
          <w:sz w:val="22"/>
        </w:rPr>
        <w:t>본건</w:t>
      </w:r>
      <w:r w:rsidR="008472E7" w:rsidRPr="005A07B9">
        <w:rPr>
          <w:rFonts w:ascii="Times New Roman" w:eastAsia="바탕" w:hAnsi="Times New Roman" w:hint="eastAsia"/>
          <w:b/>
          <w:sz w:val="22"/>
        </w:rPr>
        <w:t xml:space="preserve"> </w:t>
      </w:r>
      <w:r w:rsidR="008472E7" w:rsidRPr="005A07B9">
        <w:rPr>
          <w:rFonts w:ascii="Times New Roman" w:eastAsia="바탕" w:hAnsi="Times New Roman" w:hint="eastAsia"/>
          <w:b/>
          <w:sz w:val="22"/>
        </w:rPr>
        <w:t>투자신탁</w:t>
      </w:r>
      <w:r w:rsidR="008472E7" w:rsidRPr="005A07B9">
        <w:rPr>
          <w:rFonts w:ascii="Times New Roman" w:eastAsia="바탕" w:hAnsi="Times New Roman"/>
          <w:b/>
          <w:sz w:val="22"/>
        </w:rPr>
        <w:t>”</w:t>
      </w:r>
      <w:r w:rsidR="006C3286" w:rsidRPr="005A07B9">
        <w:rPr>
          <w:rFonts w:ascii="Times New Roman" w:eastAsia="바탕" w:hAnsi="Times New Roman"/>
          <w:sz w:val="22"/>
        </w:rPr>
        <w:t>)</w:t>
      </w:r>
      <w:r>
        <w:rPr>
          <w:rFonts w:ascii="Times New Roman" w:eastAsia="바탕" w:hAnsi="Times New Roman" w:hint="eastAsia"/>
          <w:sz w:val="22"/>
        </w:rPr>
        <w:t>는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총</w:t>
      </w:r>
      <w:r w:rsidR="000C4A46" w:rsidRPr="004F3D74">
        <w:rPr>
          <w:rFonts w:ascii="Times New Roman" w:eastAsia="바탕" w:hAnsi="Times New Roman"/>
          <w:sz w:val="22"/>
        </w:rPr>
        <w:t>35,400,000,000</w:t>
      </w:r>
      <w:r w:rsidRPr="00881C28">
        <w:rPr>
          <w:rFonts w:ascii="Times New Roman" w:eastAsia="바탕" w:hAnsi="Times New Roman" w:hint="eastAsia"/>
          <w:sz w:val="22"/>
        </w:rPr>
        <w:t>좌의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수익증권</w:t>
      </w:r>
      <w:r>
        <w:rPr>
          <w:rFonts w:ascii="Times New Roman" w:eastAsia="바탕" w:hAnsi="Times New Roman" w:hint="eastAsia"/>
          <w:sz w:val="22"/>
        </w:rPr>
        <w:t>(</w:t>
      </w:r>
      <w:r>
        <w:rPr>
          <w:rFonts w:ascii="Times New Roman" w:eastAsia="바탕" w:hAnsi="Times New Roman" w:hint="eastAsia"/>
          <w:sz w:val="22"/>
        </w:rPr>
        <w:t>이하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/>
          <w:sz w:val="22"/>
        </w:rPr>
        <w:t>“</w:t>
      </w:r>
      <w:r>
        <w:rPr>
          <w:rFonts w:ascii="Times New Roman" w:eastAsia="바탕" w:hAnsi="Times New Roman" w:hint="eastAsia"/>
          <w:sz w:val="22"/>
        </w:rPr>
        <w:t>수익증권총좌수</w:t>
      </w:r>
      <w:r>
        <w:rPr>
          <w:rFonts w:ascii="Times New Roman" w:eastAsia="바탕" w:hAnsi="Times New Roman"/>
          <w:sz w:val="22"/>
        </w:rPr>
        <w:t>”)</w:t>
      </w:r>
      <w:r>
        <w:rPr>
          <w:rFonts w:ascii="Times New Roman" w:eastAsia="바탕" w:hAnsi="Times New Roman" w:hint="eastAsia"/>
          <w:sz w:val="22"/>
        </w:rPr>
        <w:t>를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발행하고</w:t>
      </w:r>
      <w:r>
        <w:rPr>
          <w:rFonts w:ascii="Times New Roman" w:eastAsia="바탕" w:hAnsi="Times New Roman" w:hint="eastAsia"/>
          <w:sz w:val="22"/>
        </w:rPr>
        <w:t>,</w:t>
      </w:r>
      <w:r>
        <w:rPr>
          <w:rFonts w:ascii="Times New Roman" w:eastAsia="바탕" w:hAnsi="Times New Roman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들</w:t>
      </w:r>
      <w:r>
        <w:rPr>
          <w:rFonts w:ascii="Times New Roman" w:eastAsia="바탕" w:hAnsi="Times New Roman" w:hint="eastAsia"/>
          <w:sz w:val="22"/>
        </w:rPr>
        <w:t>은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본건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투자신탁의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수익증권</w:t>
      </w:r>
      <w:r w:rsidR="00B04947">
        <w:rPr>
          <w:rFonts w:ascii="Times New Roman" w:eastAsia="바탕" w:hAnsi="Times New Roman" w:hint="eastAsia"/>
          <w:sz w:val="22"/>
        </w:rPr>
        <w:t>을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 w:rsidRPr="006049DF">
        <w:rPr>
          <w:rFonts w:ascii="Times New Roman" w:eastAsia="바탕" w:hAnsi="Times New Roman" w:hint="eastAsia"/>
          <w:sz w:val="22"/>
        </w:rPr>
        <w:t>매도인</w:t>
      </w:r>
      <w:r w:rsidR="00B04947" w:rsidRPr="006049DF">
        <w:rPr>
          <w:rFonts w:ascii="Times New Roman" w:eastAsia="바탕" w:hAnsi="Times New Roman" w:hint="eastAsia"/>
          <w:sz w:val="22"/>
        </w:rPr>
        <w:t>1</w:t>
      </w:r>
      <w:r w:rsidR="00B04947" w:rsidRPr="006049DF">
        <w:rPr>
          <w:rFonts w:ascii="Times New Roman" w:eastAsia="바탕" w:hAnsi="Times New Roman" w:hint="eastAsia"/>
          <w:sz w:val="22"/>
        </w:rPr>
        <w:t>이</w:t>
      </w:r>
      <w:r w:rsidR="00B04947">
        <w:rPr>
          <w:rFonts w:ascii="Times New Roman" w:eastAsia="바탕" w:hAnsi="Times New Roman" w:hint="eastAsia"/>
          <w:sz w:val="22"/>
        </w:rPr>
        <w:t xml:space="preserve"> 11,722,</w:t>
      </w:r>
      <w:r w:rsidR="00B04947">
        <w:rPr>
          <w:rFonts w:ascii="Times New Roman" w:eastAsia="바탕" w:hAnsi="Times New Roman"/>
          <w:sz w:val="22"/>
        </w:rPr>
        <w:t>141,924</w:t>
      </w:r>
      <w:r w:rsidR="00B04947" w:rsidRPr="006049DF">
        <w:rPr>
          <w:rFonts w:ascii="Times New Roman" w:eastAsia="바탕" w:hAnsi="Times New Roman" w:hint="eastAsia"/>
          <w:sz w:val="22"/>
        </w:rPr>
        <w:t>좌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, </w:t>
      </w:r>
      <w:r w:rsidR="00B04947" w:rsidRPr="006049DF">
        <w:rPr>
          <w:rFonts w:ascii="Times New Roman" w:eastAsia="바탕" w:hAnsi="Times New Roman" w:hint="eastAsia"/>
          <w:sz w:val="22"/>
        </w:rPr>
        <w:t>매도인</w:t>
      </w:r>
      <w:r w:rsidR="00B04947" w:rsidRPr="008B2622">
        <w:rPr>
          <w:rFonts w:ascii="Times New Roman" w:eastAsia="바탕" w:hAnsi="Times New Roman" w:hint="eastAsia"/>
          <w:sz w:val="22"/>
        </w:rPr>
        <w:t>2</w:t>
      </w:r>
      <w:r w:rsidR="00B04947" w:rsidRPr="006049DF">
        <w:rPr>
          <w:rFonts w:ascii="Times New Roman" w:eastAsia="바탕" w:hAnsi="Times New Roman" w:hint="eastAsia"/>
          <w:sz w:val="22"/>
        </w:rPr>
        <w:t>가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 </w:t>
      </w:r>
      <w:r w:rsidR="00B04947">
        <w:rPr>
          <w:rFonts w:ascii="Times New Roman" w:eastAsia="바탕" w:hAnsi="Times New Roman"/>
          <w:sz w:val="22"/>
        </w:rPr>
        <w:t>23,677,858,076</w:t>
      </w:r>
      <w:r w:rsidR="00B04947" w:rsidRPr="006049DF">
        <w:rPr>
          <w:rFonts w:ascii="Times New Roman" w:eastAsia="바탕" w:hAnsi="Times New Roman" w:hint="eastAsia"/>
          <w:sz w:val="22"/>
        </w:rPr>
        <w:t>좌를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 </w:t>
      </w:r>
      <w:r w:rsidR="00B04947" w:rsidRPr="006049DF">
        <w:rPr>
          <w:rFonts w:ascii="Times New Roman" w:eastAsia="바탕" w:hAnsi="Times New Roman" w:hint="eastAsia"/>
          <w:sz w:val="22"/>
        </w:rPr>
        <w:t>소유하고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 </w:t>
      </w:r>
      <w:r w:rsidR="00B04947" w:rsidRPr="006049DF">
        <w:rPr>
          <w:rFonts w:ascii="Times New Roman" w:eastAsia="바탕" w:hAnsi="Times New Roman" w:hint="eastAsia"/>
          <w:sz w:val="22"/>
        </w:rPr>
        <w:t>있다</w:t>
      </w:r>
      <w:r w:rsidRPr="00881C28">
        <w:rPr>
          <w:rFonts w:ascii="Times New Roman" w:eastAsia="바탕" w:hAnsi="Times New Roman"/>
          <w:sz w:val="22"/>
        </w:rPr>
        <w:t>.</w:t>
      </w:r>
      <w:r w:rsidR="006C3286"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이들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수익증권은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최초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설정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당시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기준가</w:t>
      </w:r>
      <w:r w:rsidR="00456BC5" w:rsidRPr="00881C28">
        <w:rPr>
          <w:rFonts w:ascii="Times New Roman" w:eastAsia="바탕" w:hAnsi="Times New Roman"/>
          <w:sz w:val="22"/>
        </w:rPr>
        <w:t xml:space="preserve"> 1</w:t>
      </w:r>
      <w:r w:rsidR="00456BC5" w:rsidRPr="00881C28">
        <w:rPr>
          <w:rFonts w:ascii="Times New Roman" w:eastAsia="바탕" w:hAnsi="Times New Roman" w:hint="eastAsia"/>
          <w:sz w:val="22"/>
        </w:rPr>
        <w:t>좌당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금</w:t>
      </w:r>
      <w:r w:rsidR="00456BC5" w:rsidRPr="00881C28">
        <w:rPr>
          <w:rFonts w:ascii="Times New Roman" w:eastAsia="바탕" w:hAnsi="Times New Roman"/>
          <w:sz w:val="22"/>
        </w:rPr>
        <w:t xml:space="preserve"> 1</w:t>
      </w:r>
      <w:r w:rsidR="00456BC5" w:rsidRPr="00881C28">
        <w:rPr>
          <w:rFonts w:ascii="Times New Roman" w:eastAsia="바탕" w:hAnsi="Times New Roman" w:hint="eastAsia"/>
          <w:sz w:val="22"/>
        </w:rPr>
        <w:t>원</w:t>
      </w:r>
      <w:r w:rsidR="00456BC5" w:rsidRPr="00881C28">
        <w:rPr>
          <w:rFonts w:ascii="Times New Roman" w:eastAsia="바탕" w:hAnsi="Times New Roman"/>
          <w:sz w:val="22"/>
        </w:rPr>
        <w:t>(₩1)</w:t>
      </w:r>
      <w:r w:rsidRPr="00881C28">
        <w:rPr>
          <w:rFonts w:ascii="Times New Roman" w:eastAsia="바탕" w:hAnsi="Times New Roman" w:hint="eastAsia"/>
          <w:sz w:val="22"/>
        </w:rPr>
        <w:t>이다</w:t>
      </w:r>
      <w:r w:rsidRPr="00881C28">
        <w:rPr>
          <w:rFonts w:ascii="Times New Roman" w:eastAsia="바탕" w:hAnsi="Times New Roman"/>
          <w:sz w:val="22"/>
        </w:rPr>
        <w:t>.</w:t>
      </w:r>
    </w:p>
    <w:p w14:paraId="20C64B7D" w14:textId="77777777" w:rsidR="00456BC5" w:rsidRPr="00881C28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24AAD95" w14:textId="71E84BE7" w:rsidR="00456BC5" w:rsidRPr="0049208A" w:rsidRDefault="00456BC5" w:rsidP="00B04947">
      <w:pPr>
        <w:spacing w:line="276" w:lineRule="auto"/>
        <w:rPr>
          <w:rFonts w:ascii="Times New Roman" w:eastAsia="바탕" w:hAnsi="Times New Roman"/>
          <w:sz w:val="22"/>
        </w:rPr>
      </w:pPr>
      <w:r w:rsidRPr="00881C28"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들</w:t>
      </w:r>
      <w:r w:rsidRPr="00881C28">
        <w:rPr>
          <w:rFonts w:ascii="Times New Roman" w:eastAsia="바탕" w:hAnsi="Times New Roman" w:hint="eastAsia"/>
          <w:sz w:val="22"/>
        </w:rPr>
        <w:t>은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="005C7E14" w:rsidRPr="00881C28">
        <w:rPr>
          <w:rFonts w:ascii="Times New Roman" w:eastAsia="바탕" w:hAnsi="Times New Roman" w:hint="eastAsia"/>
          <w:sz w:val="22"/>
        </w:rPr>
        <w:t>자신</w:t>
      </w:r>
      <w:r w:rsidR="00B04947">
        <w:rPr>
          <w:rFonts w:ascii="Times New Roman" w:eastAsia="바탕" w:hAnsi="Times New Roman" w:hint="eastAsia"/>
          <w:sz w:val="22"/>
        </w:rPr>
        <w:t>들</w:t>
      </w:r>
      <w:r w:rsidR="005C7E14" w:rsidRPr="00881C28">
        <w:rPr>
          <w:rFonts w:ascii="Times New Roman" w:eastAsia="바탕" w:hAnsi="Times New Roman" w:hint="eastAsia"/>
          <w:sz w:val="22"/>
        </w:rPr>
        <w:t>이</w:t>
      </w:r>
      <w:r w:rsidR="005C7E14"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소유하고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있는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본건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투자신탁의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="00BF088C" w:rsidRPr="00881C28">
        <w:rPr>
          <w:rFonts w:ascii="Times New Roman" w:eastAsia="바탕" w:hAnsi="Times New Roman" w:hint="eastAsia"/>
          <w:sz w:val="22"/>
        </w:rPr>
        <w:t>수익증권</w:t>
      </w:r>
      <w:r w:rsidR="00B04947">
        <w:rPr>
          <w:rFonts w:ascii="Times New Roman" w:eastAsia="바탕" w:hAnsi="Times New Roman" w:hint="eastAsia"/>
          <w:sz w:val="22"/>
        </w:rPr>
        <w:t>에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대해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1</w:t>
      </w:r>
      <w:proofErr w:type="gramStart"/>
      <w:r w:rsidR="00B04947">
        <w:rPr>
          <w:rFonts w:ascii="Times New Roman" w:eastAsia="바탕" w:hAnsi="Times New Roman" w:hint="eastAsia"/>
          <w:sz w:val="22"/>
        </w:rPr>
        <w:t>은</w:t>
      </w:r>
      <w:r w:rsidR="00B04947" w:rsidRPr="002B3B81">
        <w:rPr>
          <w:rFonts w:ascii="Times New Roman" w:eastAsia="바탕" w:hAnsi="Times New Roman" w:hint="eastAsia"/>
          <w:sz w:val="22"/>
          <w:highlight w:val="yellow"/>
        </w:rPr>
        <w:t xml:space="preserve">[  </w:t>
      </w:r>
      <w:proofErr w:type="gramEnd"/>
      <w:r w:rsidR="00B04947" w:rsidRPr="002B3B81">
        <w:rPr>
          <w:rFonts w:ascii="Times New Roman" w:eastAsia="바탕" w:hAnsi="Times New Roman" w:hint="eastAsia"/>
          <w:sz w:val="22"/>
          <w:highlight w:val="yellow"/>
        </w:rPr>
        <w:t>]</w:t>
      </w:r>
      <w:r w:rsidR="00C53569" w:rsidRPr="00881C28">
        <w:rPr>
          <w:rFonts w:ascii="Times New Roman" w:eastAsia="바탕" w:hAnsi="Times New Roman" w:hint="eastAsia"/>
          <w:sz w:val="22"/>
        </w:rPr>
        <w:t>좌</w:t>
      </w:r>
      <w:r w:rsidR="00B04947">
        <w:rPr>
          <w:rFonts w:ascii="Times New Roman" w:eastAsia="바탕" w:hAnsi="Times New Roman" w:hint="eastAsia"/>
          <w:sz w:val="22"/>
        </w:rPr>
        <w:t>를</w:t>
      </w:r>
      <w:r w:rsidR="00B04947">
        <w:rPr>
          <w:rFonts w:ascii="Times New Roman" w:eastAsia="바탕" w:hAnsi="Times New Roman" w:hint="eastAsia"/>
          <w:sz w:val="22"/>
        </w:rPr>
        <w:t>,</w:t>
      </w:r>
      <w:r w:rsidR="00B04947">
        <w:rPr>
          <w:rFonts w:ascii="Times New Roman" w:eastAsia="바탕" w:hAnsi="Times New Roman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2</w:t>
      </w:r>
      <w:r w:rsidR="00B04947">
        <w:rPr>
          <w:rFonts w:ascii="Times New Roman" w:eastAsia="바탕" w:hAnsi="Times New Roman" w:hint="eastAsia"/>
          <w:sz w:val="22"/>
        </w:rPr>
        <w:t>는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 w:rsidRPr="002B3B81">
        <w:rPr>
          <w:rFonts w:ascii="Times New Roman" w:eastAsia="바탕" w:hAnsi="Times New Roman"/>
          <w:sz w:val="22"/>
          <w:highlight w:val="yellow"/>
        </w:rPr>
        <w:t>[  ]</w:t>
      </w:r>
      <w:r w:rsidR="00B04947">
        <w:rPr>
          <w:rFonts w:ascii="Times New Roman" w:eastAsia="바탕" w:hAnsi="Times New Roman" w:hint="eastAsia"/>
          <w:sz w:val="22"/>
        </w:rPr>
        <w:t>좌</w:t>
      </w:r>
      <w:r w:rsidR="00BF088C" w:rsidRPr="00881C28">
        <w:rPr>
          <w:rFonts w:ascii="Times New Roman" w:eastAsia="바탕" w:hAnsi="Times New Roman"/>
          <w:sz w:val="22"/>
        </w:rPr>
        <w:t>(</w:t>
      </w:r>
      <w:r w:rsidR="00DB7489" w:rsidRPr="004F3D74">
        <w:rPr>
          <w:rFonts w:ascii="Times New Roman" w:eastAsia="바탕" w:hAnsi="Times New Roman" w:hint="eastAsia"/>
          <w:sz w:val="22"/>
        </w:rPr>
        <w:t>단</w:t>
      </w:r>
      <w:r w:rsidR="00DB7489" w:rsidRPr="004F3D74">
        <w:rPr>
          <w:rFonts w:ascii="Times New Roman" w:eastAsia="바탕" w:hAnsi="Times New Roman"/>
          <w:sz w:val="22"/>
        </w:rPr>
        <w:t xml:space="preserve">, </w:t>
      </w:r>
      <w:r w:rsidR="00DB7489" w:rsidRPr="004F3D74">
        <w:rPr>
          <w:rFonts w:ascii="Times New Roman" w:eastAsia="바탕" w:hAnsi="Times New Roman" w:hint="eastAsia"/>
          <w:sz w:val="22"/>
        </w:rPr>
        <w:t>본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계약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체결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이후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해당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수익증권에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대한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원본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상환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존재시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당사자들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사이의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합의에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의하여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조정</w:t>
      </w:r>
      <w:r w:rsidR="0040488C" w:rsidRPr="004F3D74">
        <w:rPr>
          <w:rFonts w:ascii="Times New Roman" w:eastAsia="바탕" w:hAnsi="Times New Roman" w:hint="eastAsia"/>
          <w:sz w:val="22"/>
        </w:rPr>
        <w:t>할</w:t>
      </w:r>
      <w:r w:rsidR="0040488C" w:rsidRPr="004F3D74">
        <w:rPr>
          <w:rFonts w:ascii="Times New Roman" w:eastAsia="바탕" w:hAnsi="Times New Roman"/>
          <w:sz w:val="22"/>
        </w:rPr>
        <w:t xml:space="preserve"> </w:t>
      </w:r>
      <w:r w:rsidR="0040488C" w:rsidRPr="004F3D74">
        <w:rPr>
          <w:rFonts w:ascii="Times New Roman" w:eastAsia="바탕" w:hAnsi="Times New Roman" w:hint="eastAsia"/>
          <w:sz w:val="22"/>
        </w:rPr>
        <w:t>수</w:t>
      </w:r>
      <w:r w:rsidR="0040488C" w:rsidRPr="004F3D74">
        <w:rPr>
          <w:rFonts w:ascii="Times New Roman" w:eastAsia="바탕" w:hAnsi="Times New Roman"/>
          <w:sz w:val="22"/>
        </w:rPr>
        <w:t xml:space="preserve"> </w:t>
      </w:r>
      <w:r w:rsidR="0040488C" w:rsidRPr="004F3D74">
        <w:rPr>
          <w:rFonts w:ascii="Times New Roman" w:eastAsia="바탕" w:hAnsi="Times New Roman" w:hint="eastAsia"/>
          <w:sz w:val="22"/>
        </w:rPr>
        <w:t>있음</w:t>
      </w:r>
      <w:r w:rsidR="00DB7489" w:rsidRPr="00881C28">
        <w:rPr>
          <w:rFonts w:ascii="Times New Roman" w:eastAsia="바탕" w:hAnsi="Times New Roman"/>
          <w:sz w:val="22"/>
        </w:rPr>
        <w:t>:</w:t>
      </w:r>
      <w:r w:rsidR="00DB7489" w:rsidRPr="005A07B9">
        <w:rPr>
          <w:rFonts w:ascii="Times New Roman" w:eastAsia="바탕" w:hAnsi="Times New Roman" w:hint="eastAsia"/>
          <w:sz w:val="22"/>
        </w:rPr>
        <w:t xml:space="preserve"> </w:t>
      </w:r>
      <w:r w:rsidR="005C7E14" w:rsidRPr="005A07B9">
        <w:rPr>
          <w:rFonts w:ascii="Times New Roman" w:eastAsia="바탕" w:hAnsi="Times New Roman" w:hint="eastAsia"/>
          <w:sz w:val="22"/>
        </w:rPr>
        <w:t>이하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5C7E14" w:rsidRPr="005A07B9">
        <w:rPr>
          <w:rFonts w:ascii="Times New Roman" w:eastAsia="바탕" w:hAnsi="Times New Roman"/>
          <w:b/>
          <w:sz w:val="22"/>
        </w:rPr>
        <w:t>“</w:t>
      </w:r>
      <w:r w:rsidR="005C7E14" w:rsidRPr="005A07B9">
        <w:rPr>
          <w:rFonts w:ascii="Times New Roman" w:eastAsia="바탕" w:hAnsi="Times New Roman" w:hint="eastAsia"/>
          <w:b/>
          <w:sz w:val="22"/>
        </w:rPr>
        <w:t>매매목적물</w:t>
      </w:r>
      <w:r w:rsidR="005C7E14" w:rsidRPr="005A07B9">
        <w:rPr>
          <w:rFonts w:ascii="Times New Roman" w:eastAsia="바탕" w:hAnsi="Times New Roman"/>
          <w:b/>
          <w:sz w:val="22"/>
        </w:rPr>
        <w:t>”</w:t>
      </w:r>
      <w:r w:rsidR="005C7E14" w:rsidRPr="005A07B9">
        <w:rPr>
          <w:rFonts w:ascii="Times New Roman" w:eastAsia="바탕" w:hAnsi="Times New Roman"/>
          <w:sz w:val="22"/>
        </w:rPr>
        <w:t>)</w:t>
      </w:r>
      <w:r w:rsidR="005C7E14" w:rsidRPr="005A07B9">
        <w:rPr>
          <w:rFonts w:ascii="Times New Roman" w:eastAsia="바탕" w:hAnsi="Times New Roman"/>
          <w:sz w:val="22"/>
        </w:rPr>
        <w:t>를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5C7E14" w:rsidRPr="005A07B9">
        <w:rPr>
          <w:rFonts w:ascii="Times New Roman" w:eastAsia="바탕" w:hAnsi="Times New Roman" w:hint="eastAsia"/>
          <w:sz w:val="22"/>
        </w:rPr>
        <w:t>매수인에</w:t>
      </w:r>
      <w:r w:rsidR="005C7E14" w:rsidRPr="005A07B9">
        <w:rPr>
          <w:rFonts w:ascii="Times New Roman" w:eastAsia="바탕" w:hAnsi="Times New Roman"/>
          <w:sz w:val="22"/>
        </w:rPr>
        <w:t>게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각각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5C7E14" w:rsidRPr="005A07B9">
        <w:rPr>
          <w:rFonts w:ascii="Times New Roman" w:eastAsia="바탕" w:hAnsi="Times New Roman"/>
          <w:sz w:val="22"/>
        </w:rPr>
        <w:t>매</w:t>
      </w:r>
      <w:r w:rsidR="005C7E14" w:rsidRPr="005A07B9">
        <w:rPr>
          <w:rFonts w:ascii="Times New Roman" w:eastAsia="바탕" w:hAnsi="Times New Roman" w:hint="eastAsia"/>
          <w:sz w:val="22"/>
        </w:rPr>
        <w:t>도</w:t>
      </w:r>
      <w:r w:rsidR="005C7E14" w:rsidRPr="005A07B9">
        <w:rPr>
          <w:rFonts w:ascii="Times New Roman" w:eastAsia="바탕" w:hAnsi="Times New Roman"/>
          <w:sz w:val="22"/>
        </w:rPr>
        <w:t>하고자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5C7E14" w:rsidRPr="005A07B9">
        <w:rPr>
          <w:rFonts w:ascii="Times New Roman" w:eastAsia="바탕" w:hAnsi="Times New Roman"/>
          <w:sz w:val="22"/>
        </w:rPr>
        <w:t>하고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각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매수하고자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35F22FA8" w14:textId="77777777" w:rsidR="00456BC5" w:rsidRPr="0049208A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1B03B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당사자들은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같이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합의한다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526977F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32C1054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C7B38F0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1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수익증권의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매매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E44218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6C75025" w14:textId="33F8BD72" w:rsidR="00456BC5" w:rsidRPr="005A07B9" w:rsidRDefault="00606BD8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매도인</w:t>
      </w:r>
      <w:r w:rsidR="00456BC5" w:rsidRPr="005A07B9">
        <w:rPr>
          <w:rFonts w:ascii="Times New Roman" w:eastAsia="바탕" w:hAnsi="Times New Roman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본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계약에서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정한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조건에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매수인에게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매도하고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, </w:t>
      </w:r>
      <w:r w:rsidR="00456BC5" w:rsidRPr="005A07B9">
        <w:rPr>
          <w:rFonts w:ascii="Times New Roman" w:eastAsia="바탕" w:hAnsi="Times New Roman"/>
          <w:bCs/>
          <w:sz w:val="22"/>
        </w:rPr>
        <w:t>매수인은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매도인으로부터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이를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매수함과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동시에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매매목적물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관련하여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투자계약서의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당사자가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되고자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한다</w:t>
      </w:r>
      <w:r w:rsidR="00372E97" w:rsidRPr="005A07B9">
        <w:rPr>
          <w:rFonts w:ascii="Times New Roman" w:eastAsia="바탕" w:hAnsi="Times New Roman"/>
          <w:bCs/>
          <w:sz w:val="22"/>
        </w:rPr>
        <w:t>.</w:t>
      </w:r>
      <w:r w:rsidR="00372E97" w:rsidRPr="005A07B9">
        <w:rPr>
          <w:rFonts w:ascii="Times New Roman" w:eastAsia="바탕" w:hAnsi="Times New Roman" w:hint="eastAsia"/>
          <w:bCs/>
          <w:sz w:val="22"/>
        </w:rPr>
        <w:t xml:space="preserve"> </w:t>
      </w:r>
    </w:p>
    <w:p w14:paraId="575A914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48852C8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380A5D62" w14:textId="688893AE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bCs/>
          <w:sz w:val="22"/>
        </w:rPr>
      </w:pPr>
      <w:r w:rsidRPr="005A07B9">
        <w:rPr>
          <w:rFonts w:ascii="Times New Roman" w:eastAsia="바탕" w:hAnsi="Times New Roman"/>
          <w:b/>
          <w:bCs/>
          <w:sz w:val="22"/>
        </w:rPr>
        <w:lastRenderedPageBreak/>
        <w:t>제</w:t>
      </w:r>
      <w:r w:rsidRPr="005A07B9">
        <w:rPr>
          <w:rFonts w:ascii="Times New Roman" w:eastAsia="바탕" w:hAnsi="Times New Roman"/>
          <w:b/>
          <w:bCs/>
          <w:sz w:val="22"/>
        </w:rPr>
        <w:t>2</w:t>
      </w:r>
      <w:r w:rsidRPr="005A07B9">
        <w:rPr>
          <w:rFonts w:ascii="Times New Roman" w:eastAsia="바탕" w:hAnsi="Times New Roman"/>
          <w:b/>
          <w:bCs/>
          <w:sz w:val="22"/>
        </w:rPr>
        <w:t>조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bCs/>
          <w:sz w:val="22"/>
        </w:rPr>
        <w:t>매매대금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/>
          <w:bCs/>
          <w:sz w:val="22"/>
        </w:rPr>
        <w:t>및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="00233FD8">
        <w:rPr>
          <w:rFonts w:ascii="Times New Roman" w:eastAsia="바탕" w:hAnsi="Times New Roman" w:hint="eastAsia"/>
          <w:b/>
          <w:bCs/>
          <w:sz w:val="22"/>
        </w:rPr>
        <w:t>분배금</w:t>
      </w:r>
      <w:r w:rsidR="00233FD8">
        <w:rPr>
          <w:rFonts w:ascii="Times New Roman" w:eastAsia="바탕" w:hAnsi="Times New Roman" w:hint="eastAsia"/>
          <w:b/>
          <w:bCs/>
          <w:sz w:val="22"/>
        </w:rPr>
        <w:t xml:space="preserve"> </w:t>
      </w:r>
      <w:r w:rsidR="00233FD8">
        <w:rPr>
          <w:rFonts w:ascii="Times New Roman" w:eastAsia="바탕" w:hAnsi="Times New Roman" w:hint="eastAsia"/>
          <w:b/>
          <w:bCs/>
          <w:sz w:val="22"/>
        </w:rPr>
        <w:t>등의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/>
          <w:bCs/>
          <w:sz w:val="22"/>
        </w:rPr>
        <w:t>지급</w:t>
      </w:r>
      <w:r w:rsidR="00DE409F" w:rsidRPr="005A07B9">
        <w:rPr>
          <w:rFonts w:ascii="Times New Roman" w:eastAsia="바탕" w:hAnsi="Times New Roman" w:hint="eastAsia"/>
          <w:b/>
          <w:bCs/>
          <w:sz w:val="22"/>
        </w:rPr>
        <w:t xml:space="preserve"> </w:t>
      </w:r>
      <w:r w:rsidR="00DE409F" w:rsidRPr="005A07B9">
        <w:rPr>
          <w:rFonts w:ascii="Times New Roman" w:eastAsia="바탕" w:hAnsi="Times New Roman" w:hint="eastAsia"/>
          <w:b/>
          <w:bCs/>
          <w:sz w:val="22"/>
        </w:rPr>
        <w:t>등</w:t>
      </w:r>
      <w:r w:rsidRPr="005A07B9">
        <w:rPr>
          <w:rFonts w:ascii="Times New Roman" w:eastAsia="바탕" w:hAnsi="Times New Roman"/>
          <w:b/>
          <w:bCs/>
          <w:sz w:val="22"/>
        </w:rPr>
        <w:t>)</w:t>
      </w:r>
    </w:p>
    <w:p w14:paraId="00AD5BBC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778F3EEA" w14:textId="2CCBC06B" w:rsidR="00F61E92" w:rsidRDefault="006A0FD8" w:rsidP="00372E97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매매목적물</w:t>
      </w:r>
      <w:r w:rsidRPr="005A07B9">
        <w:rPr>
          <w:rFonts w:ascii="Times New Roman" w:eastAsia="바탕" w:hAnsi="Times New Roman" w:hint="eastAsia"/>
          <w:sz w:val="22"/>
        </w:rPr>
        <w:t>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sz w:val="22"/>
        </w:rPr>
        <w:t>매도인</w:t>
      </w:r>
      <w:r w:rsidRPr="005A07B9">
        <w:rPr>
          <w:rFonts w:ascii="Times New Roman" w:eastAsia="바탕" w:hAnsi="Times New Roman" w:hint="eastAsia"/>
          <w:sz w:val="22"/>
        </w:rPr>
        <w:t>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지급될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아래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정하는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방식으로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산정하여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계산된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금액</w:t>
      </w:r>
      <w:r w:rsidR="00456BC5" w:rsidRPr="005A07B9">
        <w:rPr>
          <w:rFonts w:ascii="Times New Roman" w:eastAsia="바탕" w:hAnsi="Times New Roman"/>
          <w:sz w:val="22"/>
        </w:rPr>
        <w:t>(</w:t>
      </w:r>
      <w:r w:rsidR="00456BC5" w:rsidRPr="005A07B9">
        <w:rPr>
          <w:rFonts w:ascii="Times New Roman" w:eastAsia="바탕" w:hAnsi="Times New Roman"/>
          <w:sz w:val="22"/>
        </w:rPr>
        <w:t>단</w:t>
      </w:r>
      <w:r w:rsidR="00456BC5" w:rsidRPr="005A07B9">
        <w:rPr>
          <w:rFonts w:ascii="Times New Roman" w:eastAsia="바탕" w:hAnsi="Times New Roman"/>
          <w:sz w:val="22"/>
        </w:rPr>
        <w:t xml:space="preserve">, </w:t>
      </w:r>
      <w:r w:rsidR="00456BC5" w:rsidRPr="005A07B9">
        <w:rPr>
          <w:rFonts w:ascii="Times New Roman" w:eastAsia="바탕" w:hAnsi="Times New Roman"/>
          <w:sz w:val="22"/>
        </w:rPr>
        <w:t>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계약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체결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이후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당사자들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사이의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합의에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의하여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조정될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있음</w:t>
      </w:r>
      <w:r w:rsidR="00456BC5" w:rsidRPr="005A07B9">
        <w:rPr>
          <w:rFonts w:ascii="Times New Roman" w:eastAsia="바탕" w:hAnsi="Times New Roman"/>
          <w:sz w:val="22"/>
        </w:rPr>
        <w:t xml:space="preserve">; </w:t>
      </w:r>
      <w:r w:rsidR="00456BC5" w:rsidRPr="005A07B9">
        <w:rPr>
          <w:rFonts w:ascii="Times New Roman" w:eastAsia="바탕" w:hAnsi="Times New Roman"/>
          <w:sz w:val="22"/>
        </w:rPr>
        <w:t>이하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543B2A" w:rsidRPr="005A07B9">
        <w:rPr>
          <w:rFonts w:ascii="Times New Roman" w:eastAsia="바탕" w:hAnsi="Times New Roman"/>
          <w:b/>
          <w:sz w:val="22"/>
        </w:rPr>
        <w:t>“</w:t>
      </w:r>
      <w:r w:rsidR="00456BC5" w:rsidRPr="005A07B9">
        <w:rPr>
          <w:rFonts w:ascii="Times New Roman" w:eastAsia="바탕" w:hAnsi="Times New Roman"/>
          <w:b/>
          <w:sz w:val="22"/>
        </w:rPr>
        <w:t>매매대금</w:t>
      </w:r>
      <w:r w:rsidR="00543B2A" w:rsidRPr="005A07B9">
        <w:rPr>
          <w:rFonts w:ascii="Times New Roman" w:eastAsia="바탕" w:hAnsi="Times New Roman"/>
          <w:b/>
          <w:sz w:val="22"/>
        </w:rPr>
        <w:t>”</w:t>
      </w:r>
      <w:r w:rsidR="00456BC5" w:rsidRPr="005A07B9">
        <w:rPr>
          <w:rFonts w:ascii="Times New Roman" w:eastAsia="바탕" w:hAnsi="Times New Roman"/>
          <w:sz w:val="22"/>
        </w:rPr>
        <w:t>)</w:t>
      </w:r>
      <w:r w:rsidR="00456BC5" w:rsidRPr="005A07B9">
        <w:rPr>
          <w:rFonts w:ascii="Times New Roman" w:eastAsia="바탕" w:hAnsi="Times New Roman"/>
          <w:sz w:val="22"/>
        </w:rPr>
        <w:t>으로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한다</w:t>
      </w:r>
      <w:r w:rsidR="00456BC5" w:rsidRPr="005A07B9">
        <w:rPr>
          <w:rFonts w:ascii="Times New Roman" w:eastAsia="바탕" w:hAnsi="Times New Roman"/>
          <w:sz w:val="22"/>
        </w:rPr>
        <w:t>.</w:t>
      </w:r>
      <w:r w:rsidR="00F578BA"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242F1995" w14:textId="70799885" w:rsidR="00F61E92" w:rsidRDefault="00F61E92" w:rsidP="00A117C8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30360F28" w14:textId="77777777" w:rsidR="0040304A" w:rsidRPr="002E189C" w:rsidRDefault="0040304A" w:rsidP="0040304A">
      <w:pPr>
        <w:spacing w:line="276" w:lineRule="auto"/>
        <w:rPr>
          <w:rFonts w:ascii="Times New Roman" w:eastAsia="바탕" w:hAnsi="Times New Roman"/>
          <w:sz w:val="22"/>
        </w:rPr>
      </w:pPr>
    </w:p>
    <w:p w14:paraId="24F04E4B" w14:textId="77777777" w:rsidR="0040304A" w:rsidRPr="002E189C" w:rsidRDefault="0040304A" w:rsidP="0040304A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2E189C">
        <w:rPr>
          <w:rFonts w:ascii="Times New Roman" w:eastAsia="바탕" w:hAnsi="Times New Roman" w:hint="eastAsia"/>
          <w:sz w:val="22"/>
        </w:rPr>
        <w:t>본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조에서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사용되는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용어는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아래와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같이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정의하며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본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계약에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사용하는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경우에는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아래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정의에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따른다</w:t>
      </w:r>
      <w:r w:rsidRPr="002E189C">
        <w:rPr>
          <w:rFonts w:ascii="Times New Roman" w:eastAsia="바탕" w:hAnsi="Times New Roman" w:hint="eastAsia"/>
          <w:sz w:val="22"/>
        </w:rPr>
        <w:t xml:space="preserve">. </w:t>
      </w:r>
      <w:r w:rsidRPr="002E189C">
        <w:rPr>
          <w:rFonts w:ascii="Times New Roman" w:eastAsia="바탕" w:hAnsi="Times New Roman"/>
          <w:sz w:val="22"/>
        </w:rPr>
        <w:t xml:space="preserve"> </w:t>
      </w:r>
    </w:p>
    <w:p w14:paraId="31F86824" w14:textId="77777777" w:rsidR="0040304A" w:rsidRPr="002E189C" w:rsidRDefault="0040304A" w:rsidP="0040304A">
      <w:pPr>
        <w:spacing w:line="276" w:lineRule="auto"/>
        <w:ind w:left="1160"/>
        <w:rPr>
          <w:rFonts w:ascii="Times New Roman" w:eastAsia="바탕" w:hAnsi="Times New Roman"/>
          <w:sz w:val="22"/>
        </w:rPr>
      </w:pPr>
    </w:p>
    <w:p w14:paraId="21BFFF34" w14:textId="77777777" w:rsidR="0040304A" w:rsidRPr="002E189C" w:rsidRDefault="0040304A" w:rsidP="0040304A">
      <w:pPr>
        <w:numPr>
          <w:ilvl w:val="0"/>
          <w:numId w:val="18"/>
        </w:numPr>
        <w:spacing w:line="276" w:lineRule="auto"/>
        <w:rPr>
          <w:rFonts w:ascii="Times New Roman" w:eastAsia="바탕" w:hAnsi="Times New Roman"/>
          <w:sz w:val="22"/>
        </w:rPr>
      </w:pPr>
      <w:r w:rsidRPr="002E189C">
        <w:rPr>
          <w:rFonts w:ascii="Times New Roman" w:eastAsia="바탕" w:hAnsi="Times New Roman"/>
          <w:sz w:val="22"/>
        </w:rPr>
        <w:t>“</w:t>
      </w:r>
      <w:r w:rsidRPr="002E189C">
        <w:rPr>
          <w:rFonts w:ascii="Times New Roman" w:eastAsia="바탕" w:hAnsi="Times New Roman" w:hint="eastAsia"/>
          <w:sz w:val="22"/>
        </w:rPr>
        <w:t>매매목적물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기본대금</w:t>
      </w:r>
      <w:r w:rsidRPr="002E189C">
        <w:rPr>
          <w:rFonts w:ascii="Times New Roman" w:eastAsia="바탕" w:hAnsi="Times New Roman"/>
          <w:sz w:val="22"/>
        </w:rPr>
        <w:t>”</w:t>
      </w:r>
      <w:r w:rsidRPr="002E189C">
        <w:rPr>
          <w:rFonts w:ascii="Times New Roman" w:eastAsia="바탕" w:hAnsi="Times New Roman" w:hint="eastAsia"/>
          <w:sz w:val="22"/>
        </w:rPr>
        <w:t>은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해당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매도인의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해당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매매목적물의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좌수에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/>
          <w:sz w:val="22"/>
        </w:rPr>
        <w:t>1</w:t>
      </w:r>
      <w:r w:rsidRPr="002E189C">
        <w:rPr>
          <w:rFonts w:ascii="Times New Roman" w:eastAsia="바탕" w:hAnsi="Times New Roman" w:hint="eastAsia"/>
          <w:sz w:val="22"/>
        </w:rPr>
        <w:t>좌당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/>
          <w:sz w:val="22"/>
        </w:rPr>
        <w:t>1</w:t>
      </w:r>
      <w:r w:rsidRPr="002E189C">
        <w:rPr>
          <w:rFonts w:ascii="Times New Roman" w:eastAsia="바탕" w:hAnsi="Times New Roman" w:hint="eastAsia"/>
          <w:sz w:val="22"/>
        </w:rPr>
        <w:t>원을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곱한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금액을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말한다</w:t>
      </w:r>
      <w:r w:rsidRPr="002E189C">
        <w:rPr>
          <w:rFonts w:ascii="Times New Roman" w:eastAsia="바탕" w:hAnsi="Times New Roman" w:hint="eastAsia"/>
          <w:sz w:val="22"/>
        </w:rPr>
        <w:t>.</w:t>
      </w:r>
      <w:r w:rsidRPr="002E189C">
        <w:rPr>
          <w:rFonts w:ascii="Times New Roman" w:eastAsia="바탕" w:hAnsi="Times New Roman"/>
          <w:sz w:val="22"/>
        </w:rPr>
        <w:t xml:space="preserve"> </w:t>
      </w:r>
    </w:p>
    <w:p w14:paraId="5DAE245D" w14:textId="4F5AF373" w:rsidR="0040304A" w:rsidRDefault="0040304A" w:rsidP="0040304A">
      <w:pPr>
        <w:numPr>
          <w:ilvl w:val="0"/>
          <w:numId w:val="18"/>
        </w:numPr>
        <w:spacing w:line="276" w:lineRule="auto"/>
        <w:rPr>
          <w:rFonts w:ascii="Times New Roman" w:eastAsia="바탕" w:hAnsi="Times New Roman"/>
          <w:sz w:val="22"/>
        </w:rPr>
      </w:pPr>
      <w:r w:rsidRPr="00287101">
        <w:rPr>
          <w:rFonts w:ascii="Times New Roman" w:eastAsia="바탕" w:hAnsi="Times New Roman" w:hint="eastAsia"/>
          <w:sz w:val="22"/>
        </w:rPr>
        <w:t>“매수인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귀속분</w:t>
      </w:r>
      <w:r w:rsidRPr="00287101">
        <w:rPr>
          <w:rFonts w:ascii="Times New Roman" w:eastAsia="바탕" w:hAnsi="Times New Roman"/>
          <w:sz w:val="22"/>
        </w:rPr>
        <w:t>”</w:t>
      </w:r>
      <w:r w:rsidRPr="00287101">
        <w:rPr>
          <w:rFonts w:ascii="Times New Roman" w:eastAsia="바탕" w:hAnsi="Times New Roman"/>
          <w:sz w:val="22"/>
        </w:rPr>
        <w:t>은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관련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분배금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중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분배금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지급시까지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매수인</w:t>
      </w:r>
      <w:r w:rsidRPr="00287101">
        <w:rPr>
          <w:rFonts w:ascii="Times New Roman" w:eastAsia="바탕" w:hAnsi="Times New Roman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외화수익률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기준</w:t>
      </w:r>
      <w:r>
        <w:rPr>
          <w:rFonts w:ascii="Times New Roman" w:eastAsia="바탕" w:hAnsi="Times New Roman" w:hint="eastAsia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내부수익률</w:t>
      </w:r>
      <w:r>
        <w:rPr>
          <w:rFonts w:ascii="Times New Roman" w:eastAsia="바탕" w:hAnsi="Times New Roman"/>
          <w:sz w:val="22"/>
        </w:rPr>
        <w:t>(IRR)</w:t>
      </w:r>
      <w:r w:rsidRPr="00287101">
        <w:rPr>
          <w:rFonts w:ascii="Times New Roman" w:eastAsia="바탕" w:hAnsi="Times New Roman"/>
          <w:sz w:val="22"/>
        </w:rPr>
        <w:t>을</w:t>
      </w:r>
      <w:r w:rsidRPr="00287101">
        <w:rPr>
          <w:rFonts w:ascii="Times New Roman" w:eastAsia="바탕" w:hAnsi="Times New Roman"/>
          <w:sz w:val="22"/>
        </w:rPr>
        <w:t xml:space="preserve"> 6.99%</w:t>
      </w:r>
      <w:r w:rsidR="00A1442F">
        <w:rPr>
          <w:rFonts w:ascii="Times New Roman" w:eastAsia="바탕" w:hAnsi="Times New Roman"/>
          <w:sz w:val="22"/>
        </w:rPr>
        <w:t>(</w:t>
      </w:r>
      <w:r w:rsidR="00A1442F">
        <w:rPr>
          <w:rFonts w:ascii="Times New Roman" w:eastAsia="바탕" w:hAnsi="Times New Roman" w:hint="eastAsia"/>
          <w:sz w:val="22"/>
        </w:rPr>
        <w:t>매도인이</w:t>
      </w:r>
      <w:r w:rsidR="00A1442F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 w:hint="eastAsia"/>
          <w:sz w:val="22"/>
        </w:rPr>
        <w:t>매수인에게</w:t>
      </w:r>
      <w:r w:rsidR="00A1442F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 w:hint="eastAsia"/>
          <w:sz w:val="22"/>
        </w:rPr>
        <w:t>제공한</w:t>
      </w:r>
      <w:r w:rsidR="00A1442F">
        <w:rPr>
          <w:rFonts w:ascii="Times New Roman" w:eastAsia="바탕" w:hAnsi="Times New Roman"/>
          <w:sz w:val="22"/>
        </w:rPr>
        <w:t>‘2021</w:t>
      </w:r>
      <w:r w:rsidR="00F56A51">
        <w:rPr>
          <w:rFonts w:ascii="Times New Roman" w:eastAsia="바탕" w:hAnsi="Times New Roman" w:hint="eastAsia"/>
          <w:sz w:val="22"/>
        </w:rPr>
        <w:t>년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proofErr w:type="gramStart"/>
      <w:r w:rsidR="00B04947" w:rsidRPr="002B3B81">
        <w:rPr>
          <w:rFonts w:ascii="Times New Roman" w:eastAsia="바탕" w:hAnsi="Times New Roman"/>
          <w:sz w:val="22"/>
          <w:highlight w:val="yellow"/>
        </w:rPr>
        <w:t>[ ]</w:t>
      </w:r>
      <w:proofErr w:type="gramEnd"/>
      <w:r w:rsidR="00F56A51" w:rsidRPr="00577E2F">
        <w:rPr>
          <w:rFonts w:ascii="Times New Roman" w:eastAsia="바탕" w:hAnsi="Times New Roman" w:hint="eastAsia"/>
          <w:sz w:val="22"/>
        </w:rPr>
        <w:t>월</w:t>
      </w:r>
      <w:r w:rsidR="00F56A51" w:rsidRPr="00577E2F">
        <w:rPr>
          <w:rFonts w:ascii="Times New Roman" w:eastAsia="바탕" w:hAnsi="Times New Roman" w:hint="eastAsia"/>
          <w:sz w:val="22"/>
        </w:rPr>
        <w:t xml:space="preserve"> </w:t>
      </w:r>
      <w:r w:rsidR="00B04947" w:rsidRPr="002B3B81">
        <w:rPr>
          <w:rFonts w:ascii="Times New Roman" w:eastAsia="바탕" w:hAnsi="Times New Roman"/>
          <w:sz w:val="22"/>
          <w:highlight w:val="yellow"/>
        </w:rPr>
        <w:t>[ ]</w:t>
      </w:r>
      <w:r w:rsidR="00F56A51" w:rsidRPr="00577E2F">
        <w:rPr>
          <w:rFonts w:ascii="Times New Roman" w:eastAsia="바탕" w:hAnsi="Times New Roman" w:hint="eastAsia"/>
          <w:sz w:val="22"/>
        </w:rPr>
        <w:t>일자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/>
          <w:sz w:val="22"/>
        </w:rPr>
        <w:t>IM</w:t>
      </w:r>
      <w:r w:rsidR="00F56A51">
        <w:rPr>
          <w:rFonts w:ascii="Times New Roman" w:eastAsia="바탕" w:hAnsi="Times New Roman" w:hint="eastAsia"/>
          <w:sz w:val="22"/>
        </w:rPr>
        <w:t>을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 w:hint="eastAsia"/>
          <w:sz w:val="22"/>
        </w:rPr>
        <w:t>기준</w:t>
      </w:r>
      <w:r w:rsidR="00A1442F">
        <w:rPr>
          <w:rFonts w:ascii="Times New Roman" w:eastAsia="바탕" w:hAnsi="Times New Roman" w:hint="eastAsia"/>
          <w:sz w:val="22"/>
        </w:rPr>
        <w:t>)</w:t>
      </w:r>
      <w:r w:rsidRPr="00287101">
        <w:rPr>
          <w:rFonts w:ascii="Times New Roman" w:eastAsia="바탕" w:hAnsi="Times New Roman"/>
          <w:sz w:val="22"/>
        </w:rPr>
        <w:t>를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달성하는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원화금액</w:t>
      </w:r>
      <w:r>
        <w:rPr>
          <w:rFonts w:ascii="Times New Roman" w:eastAsia="바탕" w:hAnsi="Times New Roman" w:hint="eastAsia"/>
          <w:sz w:val="22"/>
        </w:rPr>
        <w:t>으로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별지에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따른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금액</w:t>
      </w:r>
      <w:r w:rsidRPr="00287101">
        <w:rPr>
          <w:rFonts w:ascii="Times New Roman" w:eastAsia="바탕" w:hAnsi="Times New Roman"/>
          <w:sz w:val="22"/>
        </w:rPr>
        <w:t>을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말한다</w:t>
      </w:r>
      <w:r>
        <w:rPr>
          <w:rFonts w:ascii="Times New Roman" w:eastAsia="바탕" w:hAnsi="Times New Roman"/>
          <w:sz w:val="22"/>
        </w:rPr>
        <w:t>.</w:t>
      </w:r>
    </w:p>
    <w:p w14:paraId="6851B14E" w14:textId="154A13B6" w:rsidR="0040304A" w:rsidRPr="00A92018" w:rsidRDefault="0040304A" w:rsidP="0040304A">
      <w:pPr>
        <w:spacing w:line="276" w:lineRule="auto"/>
        <w:ind w:left="1960"/>
        <w:rPr>
          <w:rFonts w:ascii="Times New Roman" w:eastAsia="바탕" w:hAnsi="Times New Roman"/>
          <w:sz w:val="22"/>
        </w:rPr>
      </w:pPr>
      <w:r w:rsidRPr="00F56A51">
        <w:rPr>
          <w:rFonts w:ascii="Times New Roman" w:eastAsia="바탕" w:hAnsi="Times New Roman"/>
          <w:sz w:val="22"/>
        </w:rPr>
        <w:t>“</w:t>
      </w:r>
      <w:r w:rsidRPr="00F56A51">
        <w:rPr>
          <w:rFonts w:ascii="Times New Roman" w:eastAsia="바탕" w:hAnsi="Times New Roman" w:hint="eastAsia"/>
          <w:sz w:val="22"/>
        </w:rPr>
        <w:t>매도인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귀속분</w:t>
      </w:r>
      <w:r w:rsidRPr="00F56A51">
        <w:rPr>
          <w:rFonts w:ascii="Times New Roman" w:eastAsia="바탕" w:hAnsi="Times New Roman"/>
          <w:sz w:val="22"/>
        </w:rPr>
        <w:t>”</w:t>
      </w:r>
      <w:r w:rsidRPr="00F56A51">
        <w:rPr>
          <w:rFonts w:ascii="Times New Roman" w:eastAsia="바탕" w:hAnsi="Times New Roman" w:hint="eastAsia"/>
          <w:sz w:val="22"/>
        </w:rPr>
        <w:t>은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매수인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귀속분을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제외한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금액으로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별지에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따른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금액을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말한다</w:t>
      </w:r>
      <w:r w:rsidR="00A92018" w:rsidRPr="00F56A51">
        <w:rPr>
          <w:rFonts w:ascii="Times New Roman" w:eastAsia="바탕" w:hAnsi="Times New Roman"/>
          <w:sz w:val="22"/>
        </w:rPr>
        <w:t>.</w:t>
      </w:r>
    </w:p>
    <w:p w14:paraId="56615A6D" w14:textId="77777777" w:rsidR="0040304A" w:rsidRPr="00631AF4" w:rsidRDefault="0040304A" w:rsidP="0040304A">
      <w:pPr>
        <w:spacing w:line="276" w:lineRule="auto"/>
        <w:rPr>
          <w:rFonts w:ascii="Times New Roman" w:eastAsia="바탕" w:hAnsi="Times New Roman"/>
          <w:sz w:val="22"/>
        </w:rPr>
      </w:pPr>
    </w:p>
    <w:p w14:paraId="187CC214" w14:textId="4CD14177" w:rsidR="00233FD8" w:rsidRPr="00612E2F" w:rsidRDefault="00233FD8" w:rsidP="0040304A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612E2F">
        <w:rPr>
          <w:rFonts w:ascii="Times New Roman" w:eastAsia="바탕" w:hAnsi="Times New Roman" w:hint="eastAsia"/>
          <w:sz w:val="22"/>
        </w:rPr>
        <w:t>매매대금</w:t>
      </w:r>
      <w:r w:rsidRPr="00612E2F">
        <w:rPr>
          <w:rFonts w:ascii="Times New Roman" w:eastAsia="바탕" w:hAnsi="Times New Roman" w:hint="eastAsia"/>
          <w:sz w:val="22"/>
        </w:rPr>
        <w:t xml:space="preserve"> = </w:t>
      </w:r>
      <w:r w:rsidRPr="00612E2F">
        <w:rPr>
          <w:rFonts w:ascii="Times New Roman" w:eastAsia="바탕" w:hAnsi="Times New Roman" w:hint="eastAsia"/>
          <w:sz w:val="22"/>
        </w:rPr>
        <w:t>매매목적물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기본대금</w:t>
      </w:r>
      <w:r w:rsidR="00881C28" w:rsidRPr="00612E2F">
        <w:rPr>
          <w:rFonts w:ascii="Times New Roman" w:eastAsia="바탕" w:hAnsi="Times New Roman"/>
          <w:sz w:val="22"/>
        </w:rPr>
        <w:t>+</w:t>
      </w:r>
      <w:r w:rsidR="00881C28" w:rsidRPr="00612E2F">
        <w:rPr>
          <w:rFonts w:ascii="Times New Roman" w:eastAsia="바탕" w:hAnsi="Times New Roman" w:hint="eastAsia"/>
          <w:sz w:val="22"/>
        </w:rPr>
        <w:t>매도인</w:t>
      </w:r>
      <w:r w:rsidR="00881C28" w:rsidRPr="00612E2F">
        <w:rPr>
          <w:rFonts w:ascii="Times New Roman" w:eastAsia="바탕" w:hAnsi="Times New Roman"/>
          <w:sz w:val="22"/>
        </w:rPr>
        <w:t xml:space="preserve"> </w:t>
      </w:r>
      <w:r w:rsidR="00881C28" w:rsidRPr="00612E2F">
        <w:rPr>
          <w:rFonts w:ascii="Times New Roman" w:eastAsia="바탕" w:hAnsi="Times New Roman" w:hint="eastAsia"/>
          <w:sz w:val="22"/>
        </w:rPr>
        <w:t>귀속분</w:t>
      </w:r>
    </w:p>
    <w:p w14:paraId="5542E7BA" w14:textId="77777777" w:rsidR="001B1407" w:rsidRPr="00612E2F" w:rsidRDefault="001B1407" w:rsidP="004F3D74">
      <w:pPr>
        <w:spacing w:line="276" w:lineRule="auto"/>
        <w:rPr>
          <w:rFonts w:ascii="Times New Roman" w:eastAsia="바탕" w:hAnsi="Times New Roman"/>
          <w:sz w:val="22"/>
        </w:rPr>
      </w:pPr>
    </w:p>
    <w:p w14:paraId="02C0BDBD" w14:textId="474067D7" w:rsidR="001B1407" w:rsidRPr="00612E2F" w:rsidRDefault="001B1407" w:rsidP="00612E2F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612E2F">
        <w:rPr>
          <w:rFonts w:ascii="Times New Roman" w:eastAsia="바탕" w:hAnsi="Times New Roman" w:hint="eastAsia"/>
          <w:sz w:val="22"/>
        </w:rPr>
        <w:t>거래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종결일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본건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투자신탁의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분배일이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위치할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경우</w:t>
      </w:r>
      <w:r w:rsidRPr="00612E2F">
        <w:rPr>
          <w:rFonts w:ascii="Times New Roman" w:eastAsia="바탕" w:hAnsi="Times New Roman"/>
          <w:sz w:val="22"/>
        </w:rPr>
        <w:t xml:space="preserve">, </w:t>
      </w:r>
      <w:r w:rsidRPr="00612E2F">
        <w:rPr>
          <w:rFonts w:ascii="Times New Roman" w:eastAsia="바탕" w:hAnsi="Times New Roman" w:hint="eastAsia"/>
          <w:sz w:val="22"/>
        </w:rPr>
        <w:t>매도인이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해당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수령할지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여부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및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매도인이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수령할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경우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정산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및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처리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등에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관하여는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분배일</w:t>
      </w:r>
      <w:r w:rsidRPr="00612E2F">
        <w:rPr>
          <w:rFonts w:ascii="Times New Roman" w:eastAsia="바탕" w:hAnsi="Times New Roman"/>
          <w:sz w:val="22"/>
        </w:rPr>
        <w:t xml:space="preserve"> [10]</w:t>
      </w:r>
      <w:r w:rsidRPr="00612E2F">
        <w:rPr>
          <w:rFonts w:ascii="Times New Roman" w:eastAsia="바탕" w:hAnsi="Times New Roman" w:hint="eastAsia"/>
          <w:sz w:val="22"/>
        </w:rPr>
        <w:t>영업일</w:t>
      </w:r>
      <w:r w:rsidRPr="00612E2F">
        <w:rPr>
          <w:rFonts w:ascii="Times New Roman" w:eastAsia="바탕" w:hAnsi="Times New Roman"/>
          <w:sz w:val="22"/>
        </w:rPr>
        <w:t>(</w:t>
      </w:r>
      <w:r w:rsidRPr="00612E2F">
        <w:rPr>
          <w:rFonts w:ascii="Times New Roman" w:eastAsia="바탕" w:hAnsi="Times New Roman" w:hint="eastAsia"/>
          <w:sz w:val="22"/>
        </w:rPr>
        <w:t>본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기간은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양사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합의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하에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조정될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있음</w:t>
      </w:r>
      <w:r w:rsidRPr="00612E2F">
        <w:rPr>
          <w:rFonts w:ascii="Times New Roman" w:eastAsia="바탕" w:hAnsi="Times New Roman"/>
          <w:sz w:val="22"/>
        </w:rPr>
        <w:t xml:space="preserve">) </w:t>
      </w:r>
      <w:r w:rsidRPr="00612E2F">
        <w:rPr>
          <w:rFonts w:ascii="Times New Roman" w:eastAsia="바탕" w:hAnsi="Times New Roman" w:hint="eastAsia"/>
          <w:sz w:val="22"/>
        </w:rPr>
        <w:t>전까지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매도인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및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매수인이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서면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합의하여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결정하기로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하며</w:t>
      </w:r>
      <w:r w:rsidRPr="00612E2F">
        <w:rPr>
          <w:rFonts w:ascii="Times New Roman" w:eastAsia="바탕" w:hAnsi="Times New Roman"/>
          <w:sz w:val="22"/>
        </w:rPr>
        <w:t xml:space="preserve">, </w:t>
      </w:r>
      <w:r w:rsidRPr="00612E2F">
        <w:rPr>
          <w:rFonts w:ascii="Times New Roman" w:eastAsia="바탕" w:hAnsi="Times New Roman" w:hint="eastAsia"/>
          <w:sz w:val="22"/>
        </w:rPr>
        <w:t>분배가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있는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경우에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매도인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귀속분에서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해당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공제한다</w:t>
      </w:r>
      <w:r w:rsidRPr="00612E2F">
        <w:rPr>
          <w:rFonts w:ascii="Times New Roman" w:eastAsia="바탕" w:hAnsi="Times New Roman"/>
          <w:sz w:val="22"/>
        </w:rPr>
        <w:t>.</w:t>
      </w:r>
    </w:p>
    <w:p w14:paraId="574992A7" w14:textId="77777777" w:rsidR="001B1407" w:rsidRPr="001B1407" w:rsidRDefault="001B1407" w:rsidP="004F3D74">
      <w:pPr>
        <w:spacing w:line="276" w:lineRule="auto"/>
        <w:ind w:left="1134"/>
        <w:rPr>
          <w:rFonts w:ascii="Times New Roman" w:eastAsia="바탕" w:hAnsi="Times New Roman"/>
          <w:sz w:val="22"/>
        </w:rPr>
      </w:pPr>
    </w:p>
    <w:p w14:paraId="7531FF09" w14:textId="19EBF110" w:rsidR="00372E97" w:rsidRDefault="00233FD8" w:rsidP="00A70EAD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612E2F">
        <w:rPr>
          <w:rFonts w:ascii="Times New Roman" w:eastAsia="바탕" w:hAnsi="Times New Roman"/>
          <w:sz w:val="22"/>
        </w:rPr>
        <w:br/>
      </w: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B04947" w:rsidRPr="005A07B9" w14:paraId="640E6B9C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2CB8C39E" w14:textId="77777777" w:rsidR="00B04947" w:rsidRPr="005A07B9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7355519" w14:textId="62934A40" w:rsidR="00B04947" w:rsidRPr="005A07B9" w:rsidRDefault="00B04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del w:id="3" w:author="shkwon" w:date="2021-10-08T11:54:00Z">
              <w:r w:rsidDel="00250E35">
                <w:rPr>
                  <w:rFonts w:ascii="Times New Roman" w:eastAsia="바탕" w:hAnsi="Times New Roman" w:hint="eastAsia"/>
                  <w:sz w:val="22"/>
                </w:rPr>
                <w:delText>NH</w:delText>
              </w:r>
              <w:r w:rsidRPr="005A07B9" w:rsidDel="00250E35">
                <w:rPr>
                  <w:rFonts w:ascii="Times New Roman" w:eastAsia="바탕" w:hAnsi="Times New Roman" w:hint="eastAsia"/>
                  <w:sz w:val="22"/>
                </w:rPr>
                <w:delText>투자증권</w:delText>
              </w:r>
              <w:r w:rsidRPr="005A07B9" w:rsidDel="00250E35">
                <w:rPr>
                  <w:rFonts w:ascii="Times New Roman" w:eastAsia="바탕" w:hAnsi="Times New Roman" w:hint="eastAsia"/>
                  <w:sz w:val="22"/>
                </w:rPr>
                <w:delText xml:space="preserve"> </w:delText>
              </w:r>
              <w:r w:rsidRPr="005A07B9" w:rsidDel="00250E35">
                <w:rPr>
                  <w:rFonts w:ascii="Times New Roman" w:eastAsia="바탕" w:hAnsi="Times New Roman" w:hint="eastAsia"/>
                  <w:sz w:val="22"/>
                </w:rPr>
                <w:delText>주식회사</w:delText>
              </w:r>
            </w:del>
            <w:ins w:id="4" w:author="shkwon" w:date="2021-10-08T11:54:00Z">
              <w:r w:rsidR="00250E35">
                <w:rPr>
                  <w:rFonts w:ascii="Times New Roman" w:eastAsia="바탕" w:hAnsi="Times New Roman" w:hint="eastAsia"/>
                  <w:sz w:val="22"/>
                </w:rPr>
                <w:t>엔에이치투자증권</w:t>
              </w:r>
              <w:r w:rsidR="00250E35">
                <w:rPr>
                  <w:rFonts w:ascii="Times New Roman" w:eastAsia="바탕" w:hAnsi="Times New Roman" w:hint="eastAsia"/>
                  <w:sz w:val="22"/>
                </w:rPr>
                <w:t xml:space="preserve"> </w:t>
              </w:r>
              <w:r w:rsidR="00250E35">
                <w:rPr>
                  <w:rFonts w:ascii="Times New Roman" w:eastAsia="바탕" w:hAnsi="Times New Roman" w:hint="eastAsia"/>
                  <w:sz w:val="22"/>
                </w:rPr>
                <w:t>주식회사</w:t>
              </w:r>
            </w:ins>
          </w:p>
        </w:tc>
      </w:tr>
      <w:tr w:rsidR="00B04947" w:rsidRPr="005A07B9" w14:paraId="314A267B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8431D1C" w14:textId="77777777" w:rsidR="00B04947" w:rsidRPr="005A07B9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매매목적물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좌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1C0820D" w14:textId="46E6908D" w:rsidR="00B04947" w:rsidRPr="005A07B9" w:rsidRDefault="00B04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2B3B81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</w:p>
        </w:tc>
      </w:tr>
      <w:tr w:rsidR="00B04947" w:rsidRPr="00A117C8" w14:paraId="476D52CA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04B31CE5" w14:textId="77777777" w:rsidR="00B04947" w:rsidRPr="005A07B9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원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668395B" w14:textId="77777777" w:rsidR="00B04947" w:rsidRPr="005A07B9" w:rsidRDefault="00B04947" w:rsidP="00DE1697">
            <w:pPr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</w:rPr>
              <w:t>위의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기준에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따라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확정되는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금액으로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매도인과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매수인이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합의한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34FE5133" w14:textId="77777777" w:rsidR="00B04947" w:rsidRPr="00B04947" w:rsidRDefault="00B04947" w:rsidP="00B04947">
      <w:pPr>
        <w:pStyle w:val="a3"/>
        <w:rPr>
          <w:rFonts w:ascii="Times New Roman" w:eastAsia="바탕" w:hAnsi="Times New Roman"/>
          <w:sz w:val="22"/>
        </w:rPr>
      </w:pPr>
    </w:p>
    <w:p w14:paraId="0B8BA83D" w14:textId="77777777" w:rsidR="00B04947" w:rsidRPr="00612E2F" w:rsidRDefault="00B04947" w:rsidP="00B04947">
      <w:pPr>
        <w:spacing w:line="276" w:lineRule="auto"/>
        <w:ind w:left="1134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C41EDD" w:rsidRPr="005A07B9" w14:paraId="30EC9A2C" w14:textId="77777777" w:rsidTr="00C41EDD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A120474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041A1E5" w14:textId="3AC0CE7A" w:rsidR="00C41EDD" w:rsidRPr="005A07B9" w:rsidRDefault="00920239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한화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투자증권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C41EDD" w:rsidRPr="005A07B9" w14:paraId="2A84CE3F" w14:textId="77777777" w:rsidTr="0049208A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7FE34480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매매목적물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좌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CC7DD62" w14:textId="2A9BA621" w:rsidR="00C41EDD" w:rsidRPr="005A07B9" w:rsidRDefault="00B04947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2B3B81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</w:p>
        </w:tc>
      </w:tr>
      <w:tr w:rsidR="00C41EDD" w:rsidRPr="00A117C8" w14:paraId="759F1473" w14:textId="77777777" w:rsidTr="0049208A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43E911F7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원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5F630AB8" w14:textId="18F73106" w:rsidR="00C41EDD" w:rsidRPr="005A07B9" w:rsidRDefault="00A117C8" w:rsidP="00C41EDD">
            <w:pPr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</w:rPr>
              <w:t>위의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기준에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따라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확정되는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금액으로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매도인과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매수인이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합의한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72E0774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84D20EF" w14:textId="22503DB6" w:rsidR="00456BC5" w:rsidRPr="005A07B9" w:rsidRDefault="00456BC5" w:rsidP="00456BC5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당사자들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사이에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합의된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날짜</w:t>
      </w:r>
      <w:r w:rsidR="00D4660F" w:rsidRPr="00612E2F">
        <w:rPr>
          <w:rFonts w:ascii="Times New Roman" w:hAnsi="Times New Roman"/>
          <w:sz w:val="22"/>
        </w:rPr>
        <w:t>(</w:t>
      </w:r>
      <w:r w:rsidR="00D4660F">
        <w:rPr>
          <w:rFonts w:ascii="Times New Roman" w:eastAsia="바탕" w:hAnsi="Times New Roman" w:hint="eastAsia"/>
          <w:sz w:val="22"/>
        </w:rPr>
        <w:t>단</w:t>
      </w:r>
      <w:r w:rsidR="00D4660F">
        <w:rPr>
          <w:rFonts w:ascii="Times New Roman" w:eastAsia="바탕" w:hAnsi="Times New Roman" w:hint="eastAsia"/>
          <w:sz w:val="22"/>
        </w:rPr>
        <w:t>,</w:t>
      </w:r>
      <w:r w:rsidR="00D4660F">
        <w:rPr>
          <w:rFonts w:ascii="Times New Roman" w:eastAsia="바탕" w:hAnsi="Times New Roman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당사자들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사이에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합의가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되지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않는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경</w:t>
      </w:r>
      <w:r w:rsidR="00D4660F">
        <w:rPr>
          <w:rFonts w:ascii="Times New Roman" w:eastAsia="바탕" w:hAnsi="Times New Roman" w:hint="eastAsia"/>
          <w:sz w:val="22"/>
        </w:rPr>
        <w:lastRenderedPageBreak/>
        <w:t>우에는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본</w:t>
      </w:r>
      <w:r w:rsidR="00A92018">
        <w:rPr>
          <w:rFonts w:ascii="Times New Roman" w:eastAsia="바탕" w:hAnsi="Times New Roman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계약서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제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/>
          <w:sz w:val="22"/>
        </w:rPr>
        <w:t>8</w:t>
      </w:r>
      <w:r w:rsidR="00F56A51">
        <w:rPr>
          <w:rFonts w:ascii="Times New Roman" w:eastAsia="바탕" w:hAnsi="Times New Roman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조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제</w:t>
      </w:r>
      <w:r w:rsidR="00A92018">
        <w:rPr>
          <w:rFonts w:ascii="Times New Roman" w:eastAsia="바탕" w:hAnsi="Times New Roman" w:hint="eastAsia"/>
          <w:sz w:val="22"/>
        </w:rPr>
        <w:t>2</w:t>
      </w:r>
      <w:r w:rsidR="00A92018">
        <w:rPr>
          <w:rFonts w:ascii="Times New Roman" w:eastAsia="바탕" w:hAnsi="Times New Roman" w:hint="eastAsia"/>
          <w:sz w:val="22"/>
        </w:rPr>
        <w:t>항의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필요적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제</w:t>
      </w:r>
      <w:r w:rsidR="00A92018">
        <w:rPr>
          <w:rFonts w:ascii="Times New Roman" w:eastAsia="바탕" w:hAnsi="Times New Roman" w:hint="eastAsia"/>
          <w:sz w:val="22"/>
        </w:rPr>
        <w:t>3</w:t>
      </w:r>
      <w:r w:rsidR="00A92018">
        <w:rPr>
          <w:rFonts w:ascii="Times New Roman" w:eastAsia="바탕" w:hAnsi="Times New Roman" w:hint="eastAsia"/>
          <w:sz w:val="22"/>
        </w:rPr>
        <w:t>자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승인이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취득된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 w:rsidRPr="00C85C40">
        <w:rPr>
          <w:rFonts w:ascii="Times New Roman" w:eastAsia="바탕" w:hAnsi="Times New Roman" w:hint="eastAsia"/>
          <w:sz w:val="22"/>
        </w:rPr>
        <w:t>시점으로부터</w:t>
      </w:r>
      <w:r w:rsidR="00A92018" w:rsidRPr="00C85C40">
        <w:rPr>
          <w:rFonts w:ascii="Times New Roman" w:eastAsia="바탕" w:hAnsi="Times New Roman"/>
          <w:sz w:val="22"/>
        </w:rPr>
        <w:t xml:space="preserve"> [</w:t>
      </w:r>
      <w:r w:rsidR="00A92018" w:rsidRPr="00612E2F">
        <w:rPr>
          <w:rFonts w:ascii="Times New Roman" w:eastAsia="바탕" w:hAnsi="Times New Roman"/>
          <w:sz w:val="22"/>
        </w:rPr>
        <w:t>5</w:t>
      </w:r>
      <w:r w:rsidR="00A92018" w:rsidRPr="00C85C40">
        <w:rPr>
          <w:rFonts w:ascii="Times New Roman" w:eastAsia="바탕" w:hAnsi="Times New Roman"/>
          <w:sz w:val="22"/>
        </w:rPr>
        <w:t>]</w:t>
      </w:r>
      <w:r w:rsidR="00A92018">
        <w:rPr>
          <w:rFonts w:ascii="Times New Roman" w:eastAsia="바탕" w:hAnsi="Times New Roman" w:hint="eastAsia"/>
          <w:sz w:val="22"/>
        </w:rPr>
        <w:t>영업일</w:t>
      </w:r>
      <w:r w:rsidR="00F56A51">
        <w:rPr>
          <w:rFonts w:ascii="Times New Roman" w:eastAsia="바탕" w:hAnsi="Times New Roman" w:hint="eastAsia"/>
          <w:sz w:val="22"/>
        </w:rPr>
        <w:t>이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되는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날</w:t>
      </w:r>
      <w:r w:rsidR="00D4660F">
        <w:rPr>
          <w:rFonts w:ascii="Times New Roman" w:eastAsia="바탕" w:hAnsi="Times New Roman" w:hint="eastAsia"/>
          <w:sz w:val="22"/>
        </w:rPr>
        <w:t>)</w:t>
      </w:r>
      <w:r w:rsidR="002E735A"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/>
          <w:kern w:val="0"/>
          <w:sz w:val="22"/>
        </w:rPr>
        <w:t>이하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r w:rsidRPr="005A07B9">
        <w:rPr>
          <w:rFonts w:ascii="Times New Roman" w:eastAsia="바탕" w:hAnsi="Times New Roman"/>
          <w:b/>
          <w:kern w:val="0"/>
          <w:sz w:val="22"/>
        </w:rPr>
        <w:t>거래종결일</w:t>
      </w:r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="005E7A5C" w:rsidRPr="005A07B9">
        <w:rPr>
          <w:rFonts w:ascii="Times New Roman" w:eastAsia="바탕" w:hAnsi="Times New Roman" w:hint="eastAsia"/>
          <w:kern w:val="0"/>
          <w:sz w:val="22"/>
        </w:rPr>
        <w:t>에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kern w:val="0"/>
          <w:sz w:val="22"/>
        </w:rPr>
        <w:t>매도인</w:t>
      </w:r>
      <w:r w:rsidRPr="005A07B9">
        <w:rPr>
          <w:rFonts w:ascii="Times New Roman" w:eastAsia="바탕" w:hAnsi="Times New Roman"/>
          <w:kern w:val="0"/>
          <w:sz w:val="22"/>
        </w:rPr>
        <w:t>에게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매매대금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전액을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kern w:val="0"/>
          <w:sz w:val="22"/>
        </w:rPr>
        <w:t>매도인</w:t>
      </w:r>
      <w:r w:rsidRPr="005A07B9">
        <w:rPr>
          <w:rFonts w:ascii="Times New Roman" w:eastAsia="바탕" w:hAnsi="Times New Roman"/>
          <w:kern w:val="0"/>
          <w:sz w:val="22"/>
        </w:rPr>
        <w:t>이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지정하는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아래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계좌로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입금하여야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한다</w:t>
      </w:r>
      <w:r w:rsidRPr="005A07B9">
        <w:rPr>
          <w:rFonts w:ascii="Times New Roman" w:eastAsia="바탕" w:hAnsi="Times New Roman"/>
          <w:kern w:val="0"/>
          <w:sz w:val="22"/>
        </w:rPr>
        <w:t>.</w:t>
      </w:r>
    </w:p>
    <w:p w14:paraId="31F53C94" w14:textId="7BBE4C31" w:rsidR="00456BC5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B04947" w:rsidRPr="00AA31D8" w14:paraId="6C85636B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BEC6D2E" w14:textId="77777777" w:rsidR="00B04947" w:rsidRPr="00727CAA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727CAA">
              <w:rPr>
                <w:rFonts w:ascii="Times New Roman" w:eastAsia="바탕" w:hAnsi="Times New Roman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18255D9F" w14:textId="77777777" w:rsidR="00B04947" w:rsidRPr="00727CAA" w:rsidRDefault="00B04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농협은행</w:t>
            </w:r>
          </w:p>
        </w:tc>
      </w:tr>
      <w:tr w:rsidR="00B04947" w:rsidRPr="00AA31D8" w14:paraId="66146870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443E4B9" w14:textId="77777777" w:rsidR="00B04947" w:rsidRPr="00AA31D8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계좌명의인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4BAA79ED" w14:textId="479474E2" w:rsidR="00B04947" w:rsidRPr="00AA31D8" w:rsidRDefault="00B04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del w:id="5" w:author="shkwon" w:date="2021-10-08T11:54:00Z">
              <w:r w:rsidDel="00250E35">
                <w:rPr>
                  <w:rFonts w:ascii="Times New Roman" w:eastAsia="바탕" w:hAnsi="Times New Roman" w:hint="eastAsia"/>
                  <w:sz w:val="22"/>
                </w:rPr>
                <w:delText>N</w:delText>
              </w:r>
              <w:r w:rsidDel="00250E35">
                <w:rPr>
                  <w:rFonts w:ascii="Times New Roman" w:eastAsia="바탕" w:hAnsi="Times New Roman"/>
                  <w:sz w:val="22"/>
                </w:rPr>
                <w:delText>H</w:delText>
              </w:r>
              <w:r w:rsidDel="00250E35">
                <w:rPr>
                  <w:rFonts w:ascii="Times New Roman" w:eastAsia="바탕" w:hAnsi="Times New Roman" w:hint="eastAsia"/>
                  <w:sz w:val="22"/>
                </w:rPr>
                <w:delText>투자증권</w:delText>
              </w:r>
              <w:r w:rsidDel="00250E35">
                <w:rPr>
                  <w:rFonts w:ascii="Times New Roman" w:eastAsia="바탕" w:hAnsi="Times New Roman" w:hint="eastAsia"/>
                  <w:sz w:val="22"/>
                </w:rPr>
                <w:delText xml:space="preserve"> </w:delText>
              </w:r>
              <w:r w:rsidDel="00250E35">
                <w:rPr>
                  <w:rFonts w:ascii="Times New Roman" w:eastAsia="바탕" w:hAnsi="Times New Roman" w:hint="eastAsia"/>
                  <w:sz w:val="22"/>
                </w:rPr>
                <w:delText>주식회사</w:delText>
              </w:r>
            </w:del>
            <w:ins w:id="6" w:author="shkwon" w:date="2021-10-08T11:54:00Z">
              <w:r w:rsidR="00250E35">
                <w:rPr>
                  <w:rFonts w:ascii="Times New Roman" w:eastAsia="바탕" w:hAnsi="Times New Roman" w:hint="eastAsia"/>
                  <w:sz w:val="22"/>
                </w:rPr>
                <w:t>엔에이치투자증권</w:t>
              </w:r>
              <w:r w:rsidR="00250E35">
                <w:rPr>
                  <w:rFonts w:ascii="Times New Roman" w:eastAsia="바탕" w:hAnsi="Times New Roman" w:hint="eastAsia"/>
                  <w:sz w:val="22"/>
                </w:rPr>
                <w:t xml:space="preserve"> </w:t>
              </w:r>
              <w:r w:rsidR="00250E35">
                <w:rPr>
                  <w:rFonts w:ascii="Times New Roman" w:eastAsia="바탕" w:hAnsi="Times New Roman" w:hint="eastAsia"/>
                  <w:sz w:val="22"/>
                </w:rPr>
                <w:t>주식회사</w:t>
              </w:r>
            </w:ins>
          </w:p>
        </w:tc>
      </w:tr>
      <w:tr w:rsidR="00B04947" w:rsidRPr="00AA31D8" w14:paraId="03BC447C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37F78DBE" w14:textId="77777777" w:rsidR="00B04947" w:rsidRPr="00AA31D8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2F0591EF" w14:textId="77777777" w:rsidR="00B04947" w:rsidRPr="00AA31D8" w:rsidRDefault="00B04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083-05-000497</w:t>
            </w:r>
          </w:p>
        </w:tc>
      </w:tr>
    </w:tbl>
    <w:p w14:paraId="6D31DB13" w14:textId="77777777" w:rsidR="00B04947" w:rsidRPr="005A07B9" w:rsidRDefault="00B04947" w:rsidP="00456BC5">
      <w:pPr>
        <w:pStyle w:val="a3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C41EDD" w:rsidRPr="005A07B9" w14:paraId="085F9ACE" w14:textId="77777777" w:rsidTr="00C41EDD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2821C5BF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2ABEAE8" w14:textId="5089FAB4" w:rsidR="00C41EDD" w:rsidRPr="005A07B9" w:rsidRDefault="00F87571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신한은행</w:t>
            </w:r>
          </w:p>
        </w:tc>
      </w:tr>
      <w:tr w:rsidR="00C41EDD" w:rsidRPr="005A07B9" w14:paraId="388655CF" w14:textId="77777777" w:rsidTr="0049208A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6C2801D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계좌명의인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7EB9C9F9" w14:textId="7F50FB33" w:rsidR="00C41EDD" w:rsidRPr="005A07B9" w:rsidRDefault="00920239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한화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투자증권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C41EDD" w:rsidRPr="005A07B9" w14:paraId="5EE2FA32" w14:textId="77777777" w:rsidTr="0049208A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1496C5E3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77324737" w14:textId="34C42395" w:rsidR="00C41EDD" w:rsidRPr="005A07B9" w:rsidRDefault="00F87571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/>
                <w:sz w:val="22"/>
              </w:rPr>
              <w:t>150-000-052413</w:t>
            </w:r>
          </w:p>
        </w:tc>
      </w:tr>
    </w:tbl>
    <w:p w14:paraId="44A53BB0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1EF9B84" w14:textId="2DDC7DD3" w:rsidR="00AC6617" w:rsidRPr="005A07B9" w:rsidRDefault="00AC6617" w:rsidP="00DE409F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매수인은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투자신탁에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2021</w:t>
      </w:r>
      <w:r w:rsidRPr="005A07B9">
        <w:rPr>
          <w:rFonts w:ascii="Times New Roman" w:eastAsia="바탕" w:hAnsi="Times New Roman" w:hint="eastAsia"/>
          <w:sz w:val="22"/>
        </w:rPr>
        <w:t>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C5165" w:rsidRPr="005A07B9">
        <w:rPr>
          <w:rFonts w:ascii="Times New Roman" w:eastAsia="바탕" w:hAnsi="Times New Roman"/>
          <w:sz w:val="22"/>
        </w:rPr>
        <w:t>4</w:t>
      </w:r>
      <w:r w:rsidRPr="005A07B9">
        <w:rPr>
          <w:rFonts w:ascii="Times New Roman" w:eastAsia="바탕" w:hAnsi="Times New Roman" w:hint="eastAsia"/>
          <w:sz w:val="22"/>
        </w:rPr>
        <w:t>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C5165"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kern w:val="0"/>
          <w:sz w:val="22"/>
        </w:rPr>
        <w:t>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한화자산운용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주식회사</w:t>
      </w:r>
      <w:r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 w:hint="eastAsia"/>
          <w:kern w:val="0"/>
          <w:sz w:val="22"/>
        </w:rPr>
        <w:t>이하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b/>
          <w:kern w:val="0"/>
          <w:sz w:val="22"/>
        </w:rPr>
        <w:t>집합투자업자</w:t>
      </w:r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사이에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체결한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 w:hint="eastAsia"/>
          <w:kern w:val="0"/>
          <w:sz w:val="22"/>
        </w:rPr>
        <w:t>한화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 w:hint="eastAsia"/>
          <w:kern w:val="0"/>
          <w:sz w:val="22"/>
        </w:rPr>
        <w:t>미국호주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/>
          <w:kern w:val="0"/>
          <w:sz w:val="22"/>
        </w:rPr>
        <w:t xml:space="preserve">PPP </w:t>
      </w:r>
      <w:r w:rsidR="005B7E53">
        <w:rPr>
          <w:rFonts w:ascii="Times New Roman" w:eastAsia="바탕" w:hAnsi="Times New Roman" w:hint="eastAsia"/>
          <w:kern w:val="0"/>
          <w:sz w:val="22"/>
        </w:rPr>
        <w:t>전문투자형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 w:hint="eastAsia"/>
          <w:kern w:val="0"/>
          <w:sz w:val="22"/>
        </w:rPr>
        <w:t>사모특별자산투자신탁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/>
          <w:kern w:val="0"/>
          <w:sz w:val="22"/>
        </w:rPr>
        <w:t>1</w:t>
      </w:r>
      <w:r w:rsidR="005B7E53">
        <w:rPr>
          <w:rFonts w:ascii="Times New Roman" w:eastAsia="바탕" w:hAnsi="Times New Roman" w:hint="eastAsia"/>
          <w:kern w:val="0"/>
          <w:sz w:val="22"/>
        </w:rPr>
        <w:t>호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투자자약정서</w:t>
      </w:r>
      <w:r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 w:hint="eastAsia"/>
          <w:kern w:val="0"/>
          <w:sz w:val="22"/>
        </w:rPr>
        <w:t>이하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b/>
          <w:kern w:val="0"/>
          <w:sz w:val="22"/>
        </w:rPr>
        <w:t>투자계약서</w:t>
      </w:r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kern w:val="0"/>
          <w:sz w:val="22"/>
        </w:rPr>
        <w:t>매입약정인수약정서</w:t>
      </w:r>
      <w:r w:rsidRPr="005A07B9">
        <w:rPr>
          <w:rFonts w:ascii="Times New Roman" w:eastAsia="바탕" w:hAnsi="Times New Roman"/>
          <w:kern w:val="0"/>
          <w:sz w:val="22"/>
        </w:rPr>
        <w:t>”(</w:t>
      </w:r>
      <w:r w:rsidRPr="005A07B9">
        <w:rPr>
          <w:rFonts w:ascii="Times New Roman" w:eastAsia="바탕" w:hAnsi="Times New Roman" w:hint="eastAsia"/>
          <w:kern w:val="0"/>
          <w:sz w:val="22"/>
        </w:rPr>
        <w:t>투자계약서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E409F" w:rsidRPr="005A07B9">
        <w:rPr>
          <w:rFonts w:ascii="Times New Roman" w:eastAsia="바탕" w:hAnsi="Times New Roman" w:hint="eastAsia"/>
          <w:kern w:val="0"/>
          <w:sz w:val="22"/>
        </w:rPr>
        <w:t>별첨</w:t>
      </w:r>
      <w:r w:rsidR="00DE409F"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E409F" w:rsidRPr="005A07B9">
        <w:rPr>
          <w:rFonts w:ascii="Times New Roman" w:eastAsia="바탕" w:hAnsi="Times New Roman"/>
          <w:kern w:val="0"/>
          <w:sz w:val="22"/>
        </w:rPr>
        <w:t>1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양식에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따름</w:t>
      </w:r>
      <w:r w:rsidRPr="005A07B9">
        <w:rPr>
          <w:rFonts w:ascii="Times New Roman" w:eastAsia="바탕" w:hAnsi="Times New Roman" w:hint="eastAsia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작성하여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매수인이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매도인에게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매매대금을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송금하기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전에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집합투자업자에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제출하여야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한다</w:t>
      </w:r>
      <w:r w:rsidRPr="005A07B9">
        <w:rPr>
          <w:rFonts w:ascii="Times New Roman" w:eastAsia="바탕" w:hAnsi="Times New Roman" w:hint="eastAsia"/>
          <w:kern w:val="0"/>
          <w:sz w:val="22"/>
        </w:rPr>
        <w:t>.</w:t>
      </w:r>
    </w:p>
    <w:p w14:paraId="302DE2DB" w14:textId="77777777" w:rsidR="00AC6617" w:rsidRPr="005A07B9" w:rsidRDefault="00AC6617" w:rsidP="00AC6617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28AD4A6D" w14:textId="07E06C02" w:rsidR="00E469D4" w:rsidRPr="00881C28" w:rsidRDefault="00AC6617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매수인은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투자신탁에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관련하여</w:t>
      </w:r>
      <w:r w:rsidRPr="005A07B9">
        <w:rPr>
          <w:rFonts w:ascii="Times New Roman" w:eastAsia="바탕" w:hAnsi="Times New Roman"/>
          <w:sz w:val="22"/>
        </w:rPr>
        <w:t xml:space="preserve"> 202</w:t>
      </w:r>
      <w:r w:rsidR="005B7E53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 w:hint="eastAsia"/>
          <w:sz w:val="22"/>
        </w:rPr>
        <w:t>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469D4">
        <w:rPr>
          <w:rFonts w:ascii="Times New Roman" w:eastAsia="바탕" w:hAnsi="Times New Roman"/>
          <w:sz w:val="22"/>
        </w:rPr>
        <w:t>5</w:t>
      </w:r>
      <w:r w:rsidRPr="005A07B9">
        <w:rPr>
          <w:rFonts w:ascii="Times New Roman" w:eastAsia="바탕" w:hAnsi="Times New Roman" w:hint="eastAsia"/>
          <w:sz w:val="22"/>
        </w:rPr>
        <w:t>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469D4" w:rsidRPr="00612E2F">
        <w:rPr>
          <w:rFonts w:ascii="Times New Roman" w:eastAsia="바탕" w:hAnsi="Times New Roman"/>
          <w:sz w:val="22"/>
        </w:rPr>
        <w:t>14</w:t>
      </w:r>
      <w:r w:rsidRPr="005A07B9">
        <w:rPr>
          <w:rFonts w:ascii="Times New Roman" w:eastAsia="바탕" w:hAnsi="Times New Roman"/>
          <w:kern w:val="0"/>
          <w:sz w:val="22"/>
        </w:rPr>
        <w:t>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집합투자업자</w:t>
      </w:r>
      <w:r w:rsidRPr="005A07B9">
        <w:rPr>
          <w:rFonts w:ascii="Times New Roman" w:eastAsia="바탕" w:hAnsi="Times New Roman" w:hint="eastAsia"/>
          <w:kern w:val="0"/>
          <w:sz w:val="22"/>
        </w:rPr>
        <w:t>,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스왑은행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지위에서의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우리</w:t>
      </w:r>
      <w:r w:rsidRPr="005A07B9">
        <w:rPr>
          <w:rFonts w:ascii="Times New Roman" w:eastAsia="바탕" w:hAnsi="Times New Roman" w:hint="eastAsia"/>
          <w:kern w:val="0"/>
          <w:sz w:val="22"/>
        </w:rPr>
        <w:t>은행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및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신한은행과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신탁업자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지위에서의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농협은행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주식회사와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사이에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체결한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 xml:space="preserve">Capital Call </w:t>
      </w:r>
      <w:r w:rsidRPr="005A07B9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/>
          <w:kern w:val="0"/>
          <w:sz w:val="22"/>
        </w:rPr>
        <w:t>(</w:t>
      </w:r>
      <w:r w:rsidR="00D92542">
        <w:rPr>
          <w:rFonts w:ascii="Times New Roman" w:eastAsia="바탕" w:hAnsi="Times New Roman" w:hint="eastAsia"/>
          <w:kern w:val="0"/>
          <w:sz w:val="22"/>
        </w:rPr>
        <w:t>우리은행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및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신한은행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별도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체결</w:t>
      </w:r>
      <w:r w:rsidR="00D92542">
        <w:rPr>
          <w:rFonts w:ascii="Times New Roman" w:eastAsia="바탕" w:hAnsi="Times New Roman" w:hint="eastAsia"/>
          <w:kern w:val="0"/>
          <w:sz w:val="22"/>
        </w:rPr>
        <w:t>)</w:t>
      </w:r>
      <w:ins w:id="7" w:author="shkwon" w:date="2021-10-08T11:56:00Z">
        <w:r w:rsidR="005D1D0B">
          <w:rPr>
            <w:rFonts w:ascii="Times New Roman" w:eastAsia="바탕" w:hAnsi="Times New Roman"/>
            <w:kern w:val="0"/>
            <w:sz w:val="22"/>
          </w:rPr>
          <w:t>(</w:t>
        </w:r>
        <w:r w:rsidR="005D1D0B">
          <w:rPr>
            <w:rFonts w:ascii="Times New Roman" w:eastAsia="바탕" w:hAnsi="Times New Roman" w:hint="eastAsia"/>
            <w:kern w:val="0"/>
            <w:sz w:val="22"/>
          </w:rPr>
          <w:t>이하</w:t>
        </w:r>
        <w:r w:rsidR="005D1D0B">
          <w:rPr>
            <w:rFonts w:ascii="Times New Roman" w:eastAsia="바탕" w:hAnsi="Times New Roman" w:hint="eastAsia"/>
            <w:kern w:val="0"/>
            <w:sz w:val="22"/>
          </w:rPr>
          <w:t xml:space="preserve"> </w:t>
        </w:r>
        <w:r w:rsidR="005D1D0B" w:rsidRPr="005D1D0B">
          <w:rPr>
            <w:rFonts w:ascii="Times New Roman" w:eastAsia="바탕" w:hAnsi="Times New Roman"/>
            <w:b/>
            <w:bCs/>
            <w:kern w:val="0"/>
            <w:sz w:val="22"/>
            <w:rPrChange w:id="8" w:author="shkwon" w:date="2021-10-08T11:56:00Z">
              <w:rPr>
                <w:rFonts w:ascii="Times New Roman" w:eastAsia="바탕" w:hAnsi="Times New Roman"/>
                <w:kern w:val="0"/>
                <w:sz w:val="22"/>
              </w:rPr>
            </w:rPrChange>
          </w:rPr>
          <w:t xml:space="preserve">“Capital Call </w:t>
        </w:r>
        <w:r w:rsidR="005D1D0B" w:rsidRPr="005D1D0B">
          <w:rPr>
            <w:rFonts w:ascii="Times New Roman" w:eastAsia="바탕" w:hAnsi="Times New Roman" w:hint="eastAsia"/>
            <w:b/>
            <w:bCs/>
            <w:kern w:val="0"/>
            <w:sz w:val="22"/>
            <w:rPrChange w:id="9" w:author="shkwon" w:date="2021-10-08T11:56:00Z">
              <w:rPr>
                <w:rFonts w:ascii="Times New Roman" w:eastAsia="바탕" w:hAnsi="Times New Roman" w:hint="eastAsia"/>
                <w:kern w:val="0"/>
                <w:sz w:val="22"/>
              </w:rPr>
            </w:rPrChange>
          </w:rPr>
          <w:t>약정서</w:t>
        </w:r>
        <w:r w:rsidR="005D1D0B" w:rsidRPr="005D1D0B">
          <w:rPr>
            <w:rFonts w:ascii="Times New Roman" w:eastAsia="바탕" w:hAnsi="Times New Roman"/>
            <w:b/>
            <w:bCs/>
            <w:kern w:val="0"/>
            <w:sz w:val="22"/>
            <w:rPrChange w:id="10" w:author="shkwon" w:date="2021-10-08T11:56:00Z">
              <w:rPr>
                <w:rFonts w:ascii="Times New Roman" w:eastAsia="바탕" w:hAnsi="Times New Roman"/>
                <w:kern w:val="0"/>
                <w:sz w:val="22"/>
              </w:rPr>
            </w:rPrChange>
          </w:rPr>
          <w:t>”</w:t>
        </w:r>
        <w:r w:rsidR="005D1D0B">
          <w:rPr>
            <w:rFonts w:ascii="Times New Roman" w:eastAsia="바탕" w:hAnsi="Times New Roman"/>
            <w:kern w:val="0"/>
            <w:sz w:val="22"/>
          </w:rPr>
          <w:t>)</w:t>
        </w:r>
      </w:ins>
      <w:r w:rsidRPr="005A07B9">
        <w:rPr>
          <w:rFonts w:ascii="Times New Roman" w:eastAsia="바탕" w:hAnsi="Times New Roman" w:hint="eastAsia"/>
          <w:kern w:val="0"/>
          <w:sz w:val="22"/>
        </w:rPr>
        <w:t>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같은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내용의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 xml:space="preserve">Capital Call </w:t>
      </w:r>
      <w:r w:rsidRPr="005A07B9">
        <w:rPr>
          <w:rFonts w:ascii="Times New Roman" w:eastAsia="바탕" w:hAnsi="Times New Roman" w:hint="eastAsia"/>
          <w:kern w:val="0"/>
          <w:sz w:val="22"/>
        </w:rPr>
        <w:t>약정서를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매수인이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매도인에게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매매대금을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송금하기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전에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체결하여야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한다</w:t>
      </w:r>
      <w:r w:rsidRPr="005A07B9">
        <w:rPr>
          <w:rFonts w:ascii="Times New Roman" w:eastAsia="바탕" w:hAnsi="Times New Roman" w:hint="eastAsia"/>
          <w:kern w:val="0"/>
          <w:sz w:val="22"/>
        </w:rPr>
        <w:t>.</w:t>
      </w:r>
      <w:r w:rsidR="00E469D4">
        <w:rPr>
          <w:rFonts w:ascii="Times New Roman" w:eastAsia="바탕" w:hAnsi="Times New Roman"/>
          <w:kern w:val="0"/>
          <w:sz w:val="22"/>
        </w:rPr>
        <w:br/>
      </w:r>
      <w:r w:rsidR="00E469D4">
        <w:rPr>
          <w:rFonts w:ascii="Times New Roman" w:eastAsia="바탕" w:hAnsi="Times New Roman"/>
          <w:kern w:val="0"/>
          <w:sz w:val="22"/>
        </w:rPr>
        <w:br/>
      </w:r>
      <w:r w:rsidR="00E469D4">
        <w:rPr>
          <w:rFonts w:ascii="Times New Roman" w:eastAsia="바탕" w:hAnsi="Times New Roman" w:hint="eastAsia"/>
          <w:kern w:val="0"/>
          <w:sz w:val="22"/>
        </w:rPr>
        <w:t>매수인은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본건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투자신탁에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대한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투자와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관련하여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2021</w:t>
      </w:r>
      <w:r w:rsidR="00E469D4">
        <w:rPr>
          <w:rFonts w:ascii="Times New Roman" w:eastAsia="바탕" w:hAnsi="Times New Roman" w:hint="eastAsia"/>
          <w:kern w:val="0"/>
          <w:sz w:val="22"/>
        </w:rPr>
        <w:t>년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5</w:t>
      </w:r>
      <w:r w:rsidR="00E469D4">
        <w:rPr>
          <w:rFonts w:ascii="Times New Roman" w:eastAsia="바탕" w:hAnsi="Times New Roman" w:hint="eastAsia"/>
          <w:kern w:val="0"/>
          <w:sz w:val="22"/>
        </w:rPr>
        <w:t>월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14</w:t>
      </w:r>
      <w:r w:rsidR="00E469D4">
        <w:rPr>
          <w:rFonts w:ascii="Times New Roman" w:eastAsia="바탕" w:hAnsi="Times New Roman" w:hint="eastAsia"/>
          <w:kern w:val="0"/>
          <w:sz w:val="22"/>
        </w:rPr>
        <w:t>일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집합투자업자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, </w:t>
      </w:r>
      <w:r w:rsidR="00E469D4">
        <w:rPr>
          <w:rFonts w:ascii="Times New Roman" w:eastAsia="바탕" w:hAnsi="Times New Roman" w:hint="eastAsia"/>
          <w:kern w:val="0"/>
          <w:sz w:val="22"/>
        </w:rPr>
        <w:t>스왑은행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지위에서의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국민은행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및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한국투자증권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사이에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체결한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/>
          <w:kern w:val="0"/>
          <w:sz w:val="22"/>
        </w:rPr>
        <w:t xml:space="preserve">Capital Call </w:t>
      </w:r>
      <w:r w:rsidR="00E469D4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>(</w:t>
      </w:r>
      <w:r w:rsidR="00D92542">
        <w:rPr>
          <w:rFonts w:ascii="Times New Roman" w:eastAsia="바탕" w:hAnsi="Times New Roman" w:hint="eastAsia"/>
          <w:kern w:val="0"/>
          <w:sz w:val="22"/>
        </w:rPr>
        <w:t>국민은행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및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한국투자증권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별도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체결</w:t>
      </w:r>
      <w:r w:rsidR="00D92542">
        <w:rPr>
          <w:rFonts w:ascii="Times New Roman" w:eastAsia="바탕" w:hAnsi="Times New Roman" w:hint="eastAsia"/>
          <w:kern w:val="0"/>
          <w:sz w:val="22"/>
        </w:rPr>
        <w:t>)</w:t>
      </w:r>
      <w:r w:rsidR="00E469D4">
        <w:rPr>
          <w:rFonts w:ascii="Times New Roman" w:eastAsia="바탕" w:hAnsi="Times New Roman" w:hint="eastAsia"/>
          <w:kern w:val="0"/>
          <w:sz w:val="22"/>
        </w:rPr>
        <w:t>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대해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확인하고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인지하고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있으며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, </w:t>
      </w:r>
      <w:r w:rsidR="00E469D4">
        <w:rPr>
          <w:rFonts w:ascii="Times New Roman" w:eastAsia="바탕" w:hAnsi="Times New Roman" w:hint="eastAsia"/>
          <w:kern w:val="0"/>
          <w:sz w:val="22"/>
        </w:rPr>
        <w:t>해당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약정서상의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/>
          <w:kern w:val="0"/>
          <w:sz w:val="22"/>
        </w:rPr>
        <w:t>“</w:t>
      </w:r>
      <w:r w:rsidR="00E469D4">
        <w:rPr>
          <w:rFonts w:ascii="Times New Roman" w:eastAsia="바탕" w:hAnsi="Times New Roman" w:hint="eastAsia"/>
          <w:kern w:val="0"/>
          <w:sz w:val="22"/>
        </w:rPr>
        <w:t>갑</w:t>
      </w:r>
      <w:r w:rsidR="00E469D4">
        <w:rPr>
          <w:rFonts w:ascii="Times New Roman" w:eastAsia="바탕" w:hAnsi="Times New Roman"/>
          <w:kern w:val="0"/>
          <w:sz w:val="22"/>
        </w:rPr>
        <w:t>”</w:t>
      </w:r>
      <w:r w:rsidR="00E469D4">
        <w:rPr>
          <w:rFonts w:ascii="Times New Roman" w:eastAsia="바탕" w:hAnsi="Times New Roman" w:hint="eastAsia"/>
          <w:kern w:val="0"/>
          <w:sz w:val="22"/>
        </w:rPr>
        <w:t>인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집합투자업자의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의무이행을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위해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협조하고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이와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관련하여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본건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투자신탁의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수익자로서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투자약정서상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의무를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이행한다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. </w:t>
      </w:r>
    </w:p>
    <w:p w14:paraId="13F88B9A" w14:textId="77777777" w:rsidR="00AC6617" w:rsidRPr="005A07B9" w:rsidRDefault="00AC6617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11041ED" w14:textId="77777777" w:rsidR="00AC6617" w:rsidRPr="005A07B9" w:rsidRDefault="00AC6617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BDF6A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3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매도절차의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이행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3DACC23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A42F8C" w14:textId="51A432B5" w:rsidR="00456BC5" w:rsidRPr="005A07B9" w:rsidRDefault="00606BD8" w:rsidP="00335E0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매도인</w:t>
      </w:r>
      <w:r w:rsidR="00456BC5" w:rsidRPr="005A07B9">
        <w:rPr>
          <w:rFonts w:ascii="Times New Roman" w:eastAsia="바탕" w:hAnsi="Times New Roman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매수인으로부터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항에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매매대금을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지급받음과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동시에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전부를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본건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투자신탁의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판매회사인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del w:id="11" w:author="shkwon" w:date="2021-10-08T11:57:00Z">
        <w:r w:rsidR="00360119" w:rsidRPr="00881C28" w:rsidDel="005D1D0B">
          <w:rPr>
            <w:rFonts w:ascii="Times New Roman" w:eastAsia="바탕" w:hAnsi="Times New Roman"/>
            <w:bCs/>
            <w:sz w:val="22"/>
          </w:rPr>
          <w:delText>DB</w:delText>
        </w:r>
        <w:r w:rsidR="00360119" w:rsidRPr="00881C28" w:rsidDel="005D1D0B">
          <w:rPr>
            <w:rFonts w:ascii="Times New Roman" w:eastAsia="바탕" w:hAnsi="Times New Roman" w:hint="eastAsia"/>
            <w:bCs/>
            <w:sz w:val="22"/>
          </w:rPr>
          <w:delText>금융투자주식회사</w:delText>
        </w:r>
      </w:del>
      <w:ins w:id="12" w:author="shkwon" w:date="2021-10-08T11:57:00Z">
        <w:r w:rsidR="005D1D0B">
          <w:rPr>
            <w:rFonts w:ascii="Times New Roman" w:eastAsia="바탕" w:hAnsi="Times New Roman"/>
            <w:bCs/>
            <w:sz w:val="22"/>
          </w:rPr>
          <w:t>디비금융투자</w:t>
        </w:r>
        <w:r w:rsidR="005D1D0B">
          <w:rPr>
            <w:rFonts w:ascii="Times New Roman" w:eastAsia="바탕" w:hAnsi="Times New Roman"/>
            <w:bCs/>
            <w:sz w:val="22"/>
          </w:rPr>
          <w:t xml:space="preserve"> </w:t>
        </w:r>
        <w:r w:rsidR="005D1D0B">
          <w:rPr>
            <w:rFonts w:ascii="Times New Roman" w:eastAsia="바탕" w:hAnsi="Times New Roman"/>
            <w:bCs/>
            <w:sz w:val="22"/>
          </w:rPr>
          <w:t>주식회사</w:t>
        </w:r>
      </w:ins>
      <w:r w:rsidR="00DE409F" w:rsidRPr="005A07B9">
        <w:rPr>
          <w:rFonts w:ascii="Times New Roman" w:eastAsia="바탕" w:hAnsi="Times New Roman"/>
          <w:bCs/>
          <w:sz w:val="22"/>
        </w:rPr>
        <w:t>(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이하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“</w:t>
      </w:r>
      <w:r w:rsidR="00456BC5" w:rsidRPr="005A07B9">
        <w:rPr>
          <w:rFonts w:ascii="Times New Roman" w:eastAsia="바탕" w:hAnsi="Times New Roman" w:hint="eastAsia"/>
          <w:b/>
          <w:bCs/>
          <w:sz w:val="22"/>
        </w:rPr>
        <w:t>판매회사</w:t>
      </w:r>
      <w:r w:rsidR="00456BC5" w:rsidRPr="005A07B9">
        <w:rPr>
          <w:rFonts w:ascii="Times New Roman" w:eastAsia="바탕" w:hAnsi="Times New Roman"/>
          <w:bCs/>
          <w:sz w:val="22"/>
        </w:rPr>
        <w:t>”)</w:t>
      </w:r>
      <w:r w:rsidR="00456BC5" w:rsidRPr="005A07B9">
        <w:rPr>
          <w:rFonts w:ascii="Times New Roman" w:eastAsia="바탕" w:hAnsi="Times New Roman"/>
          <w:bCs/>
          <w:sz w:val="22"/>
        </w:rPr>
        <w:t>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개설된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매수인</w:t>
      </w:r>
      <w:r w:rsidR="0054666C">
        <w:rPr>
          <w:rFonts w:ascii="Times New Roman" w:eastAsia="바탕" w:hAnsi="Times New Roman" w:hint="eastAsia"/>
          <w:bCs/>
          <w:sz w:val="22"/>
        </w:rPr>
        <w:t>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620D9A">
        <w:rPr>
          <w:rFonts w:ascii="Times New Roman" w:eastAsia="바탕" w:hAnsi="Times New Roman" w:hint="eastAsia"/>
          <w:bCs/>
          <w:sz w:val="22"/>
        </w:rPr>
        <w:t>요청하는</w:t>
      </w:r>
      <w:r w:rsidR="00620D9A">
        <w:rPr>
          <w:rFonts w:ascii="Times New Roman" w:eastAsia="바탕" w:hAnsi="Times New Roman" w:hint="eastAsia"/>
          <w:bCs/>
          <w:sz w:val="22"/>
        </w:rPr>
        <w:t xml:space="preserve"> </w:t>
      </w:r>
      <w:r w:rsidR="00620D9A">
        <w:rPr>
          <w:rFonts w:ascii="Times New Roman" w:eastAsia="바탕" w:hAnsi="Times New Roman" w:hint="eastAsia"/>
          <w:bCs/>
          <w:sz w:val="22"/>
        </w:rPr>
        <w:t>계좌</w:t>
      </w:r>
      <w:r w:rsidR="00456BC5" w:rsidRPr="005A07B9">
        <w:rPr>
          <w:rFonts w:ascii="Times New Roman" w:eastAsia="바탕" w:hAnsi="Times New Roman"/>
          <w:bCs/>
          <w:sz w:val="22"/>
        </w:rPr>
        <w:t>(</w:t>
      </w:r>
      <w:r w:rsidR="00456BC5" w:rsidRPr="005A07B9">
        <w:rPr>
          <w:rFonts w:ascii="Times New Roman" w:eastAsia="바탕" w:hAnsi="Times New Roman" w:hint="eastAsia"/>
          <w:bCs/>
          <w:sz w:val="22"/>
        </w:rPr>
        <w:t>계좌번호</w:t>
      </w:r>
      <w:r w:rsidR="00696D9A" w:rsidRPr="005A07B9">
        <w:rPr>
          <w:rFonts w:ascii="Times New Roman" w:eastAsia="바탕" w:hAnsi="Times New Roman"/>
          <w:bCs/>
          <w:sz w:val="22"/>
        </w:rPr>
        <w:t>:</w:t>
      </w:r>
      <w:r w:rsidR="00360119">
        <w:rPr>
          <w:rFonts w:ascii="Times New Roman" w:eastAsia="바탕" w:hAnsi="Times New Roman" w:hint="eastAsia"/>
          <w:bCs/>
          <w:sz w:val="22"/>
        </w:rPr>
        <w:t xml:space="preserve"> </w:t>
      </w:r>
      <w:r w:rsidR="00577E2F">
        <w:rPr>
          <w:rFonts w:ascii="바탕" w:eastAsia="바탕" w:hAnsi="바탕"/>
          <w:bCs/>
          <w:sz w:val="22"/>
        </w:rPr>
        <w:t>DB</w:t>
      </w:r>
      <w:r w:rsidR="00577E2F" w:rsidRPr="00577E2F">
        <w:rPr>
          <w:rFonts w:ascii="바탕" w:eastAsia="바탕" w:hAnsi="바탕" w:hint="eastAsia"/>
          <w:bCs/>
          <w:sz w:val="22"/>
        </w:rPr>
        <w:t>금융투자</w:t>
      </w:r>
      <w:r w:rsidR="00200435">
        <w:rPr>
          <w:rFonts w:ascii="바탕" w:eastAsia="바탕" w:hAnsi="바탕" w:hint="eastAsia"/>
          <w:bCs/>
          <w:sz w:val="22"/>
        </w:rPr>
        <w:t xml:space="preserve"> </w:t>
      </w:r>
      <w:proofErr w:type="gramStart"/>
      <w:r w:rsidR="00200435" w:rsidRPr="002B3B81">
        <w:rPr>
          <w:rFonts w:ascii="바탕" w:eastAsia="바탕" w:hAnsi="바탕" w:hint="eastAsia"/>
          <w:bCs/>
          <w:sz w:val="22"/>
          <w:highlight w:val="yellow"/>
        </w:rPr>
        <w:t>[  ]</w:t>
      </w:r>
      <w:proofErr w:type="gramEnd"/>
      <w:r w:rsidR="00456BC5" w:rsidRPr="005A07B9">
        <w:rPr>
          <w:rFonts w:ascii="Times New Roman" w:eastAsia="바탕" w:hAnsi="Times New Roman"/>
          <w:bCs/>
          <w:sz w:val="22"/>
        </w:rPr>
        <w:t>)</w:t>
      </w:r>
      <w:r w:rsidR="00456BC5" w:rsidRPr="005A07B9">
        <w:rPr>
          <w:rFonts w:ascii="Times New Roman" w:eastAsia="바탕" w:hAnsi="Times New Roman"/>
          <w:bCs/>
          <w:sz w:val="22"/>
        </w:rPr>
        <w:t>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계좌</w:t>
      </w:r>
      <w:r w:rsidR="00DE3B38" w:rsidRPr="005A07B9">
        <w:rPr>
          <w:rFonts w:ascii="Times New Roman" w:eastAsia="바탕" w:hAnsi="Times New Roman" w:hint="eastAsia"/>
          <w:bCs/>
          <w:sz w:val="22"/>
        </w:rPr>
        <w:t>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대체</w:t>
      </w:r>
      <w:r w:rsidR="009855F8" w:rsidRPr="005A07B9">
        <w:rPr>
          <w:rFonts w:ascii="Times New Roman" w:eastAsia="바탕" w:hAnsi="Times New Roman" w:hint="eastAsia"/>
          <w:bCs/>
          <w:sz w:val="22"/>
        </w:rPr>
        <w:t>를</w:t>
      </w:r>
      <w:r w:rsidR="00DE3B38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DE3B38" w:rsidRPr="005A07B9">
        <w:rPr>
          <w:rFonts w:ascii="Times New Roman" w:eastAsia="바탕" w:hAnsi="Times New Roman" w:hint="eastAsia"/>
          <w:bCs/>
          <w:sz w:val="22"/>
        </w:rPr>
        <w:t>전자등록</w:t>
      </w:r>
      <w:r w:rsidR="00456BC5" w:rsidRPr="005A07B9">
        <w:rPr>
          <w:rFonts w:ascii="Times New Roman" w:eastAsia="바탕" w:hAnsi="Times New Roman"/>
          <w:bCs/>
          <w:sz w:val="22"/>
        </w:rPr>
        <w:t>하는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방법으로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매수인에게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교부하여야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/>
          <w:bCs/>
          <w:sz w:val="22"/>
        </w:rPr>
        <w:t>.</w:t>
      </w:r>
    </w:p>
    <w:p w14:paraId="60C0C6B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E94C89A" w14:textId="6DFE1650" w:rsidR="00456BC5" w:rsidRPr="005A07B9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매도인</w:t>
      </w:r>
      <w:r w:rsidR="00456BC5" w:rsidRPr="005A07B9">
        <w:rPr>
          <w:rFonts w:ascii="Times New Roman" w:eastAsia="바탕" w:hAnsi="Times New Roman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매수인으로부터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항에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매매대금을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지급받음과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동시에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수익자로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기재되어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있는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F870A9" w:rsidRPr="005A07B9">
        <w:rPr>
          <w:rFonts w:ascii="Times New Roman" w:eastAsia="바탕" w:hAnsi="Times New Roman" w:hint="eastAsia"/>
          <w:bCs/>
          <w:sz w:val="22"/>
        </w:rPr>
        <w:t>고객</w:t>
      </w:r>
      <w:r w:rsidR="00456BC5" w:rsidRPr="005A07B9">
        <w:rPr>
          <w:rFonts w:ascii="Times New Roman" w:eastAsia="바탕" w:hAnsi="Times New Roman"/>
          <w:bCs/>
          <w:sz w:val="22"/>
        </w:rPr>
        <w:t>계좌부의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인증된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사본을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판매회사</w:t>
      </w:r>
      <w:r w:rsidR="00456BC5" w:rsidRPr="005A07B9">
        <w:rPr>
          <w:rFonts w:ascii="Times New Roman" w:eastAsia="바탕" w:hAnsi="Times New Roman"/>
          <w:bCs/>
          <w:sz w:val="22"/>
        </w:rPr>
        <w:lastRenderedPageBreak/>
        <w:t>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통해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매수인에게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발급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및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교부하여야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/>
          <w:bCs/>
          <w:sz w:val="22"/>
        </w:rPr>
        <w:t>.</w:t>
      </w:r>
    </w:p>
    <w:p w14:paraId="0CE09F87" w14:textId="77777777" w:rsidR="00456BC5" w:rsidRPr="005A07B9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2054C0E2" w14:textId="05EEEC06" w:rsidR="00456BC5" w:rsidRPr="005A07B9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bCs/>
          <w:sz w:val="22"/>
        </w:rPr>
        <w:t>매도인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집합투자업자가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정하는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절차에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성명과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주소가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수익자명부에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기재될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있도록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/>
          <w:bCs/>
          <w:sz w:val="22"/>
        </w:rPr>
        <w:t>.</w:t>
      </w:r>
    </w:p>
    <w:p w14:paraId="6E78527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900EAE3" w14:textId="12A8D657" w:rsidR="00456BC5" w:rsidRPr="005A07B9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 w:hint="eastAsia"/>
          <w:bCs/>
          <w:sz w:val="22"/>
        </w:rPr>
        <w:t>매도인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은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제</w:t>
      </w:r>
      <w:r w:rsidR="00456BC5" w:rsidRPr="005A07B9">
        <w:rPr>
          <w:rFonts w:ascii="Times New Roman" w:eastAsia="바탕" w:hAnsi="Times New Roman" w:hint="eastAsia"/>
          <w:bCs/>
          <w:sz w:val="22"/>
        </w:rPr>
        <w:t>3</w:t>
      </w:r>
      <w:r w:rsidR="00456BC5" w:rsidRPr="005A07B9">
        <w:rPr>
          <w:rFonts w:ascii="Times New Roman" w:eastAsia="바탕" w:hAnsi="Times New Roman" w:hint="eastAsia"/>
          <w:bCs/>
          <w:sz w:val="22"/>
        </w:rPr>
        <w:t>항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이외에도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집합투자업자와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판매회사에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대하여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자신의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본건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투자신탁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수익자로서의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지위와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동등한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법적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및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실질적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지위를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인정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받</w:t>
      </w:r>
      <w:r w:rsidR="00456BC5" w:rsidRPr="005A07B9">
        <w:rPr>
          <w:rFonts w:ascii="Times New Roman" w:eastAsia="바탕" w:hAnsi="Times New Roman" w:hint="eastAsia"/>
          <w:bCs/>
          <w:sz w:val="22"/>
        </w:rPr>
        <w:t>고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,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집합투자업자를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포함한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제</w:t>
      </w:r>
      <w:r w:rsidR="00456BC5" w:rsidRPr="005A07B9">
        <w:rPr>
          <w:rFonts w:ascii="Times New Roman" w:eastAsia="바탕" w:hAnsi="Times New Roman" w:hint="eastAsia"/>
          <w:bCs/>
          <w:sz w:val="22"/>
        </w:rPr>
        <w:t>3</w:t>
      </w:r>
      <w:r w:rsidR="00456BC5" w:rsidRPr="005A07B9">
        <w:rPr>
          <w:rFonts w:ascii="Times New Roman" w:eastAsia="바탕" w:hAnsi="Times New Roman" w:hint="eastAsia"/>
          <w:bCs/>
          <w:sz w:val="22"/>
        </w:rPr>
        <w:t>자에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대한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수익자로서의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권리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행사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및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대항요건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구비에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필요한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조치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또는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절차가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완료될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있도록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매도인으로서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협조</w:t>
      </w:r>
      <w:r w:rsidR="00456BC5" w:rsidRPr="005A07B9">
        <w:rPr>
          <w:rFonts w:ascii="Times New Roman" w:eastAsia="바탕" w:hAnsi="Times New Roman"/>
          <w:bCs/>
          <w:sz w:val="22"/>
        </w:rPr>
        <w:t>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. </w:t>
      </w:r>
    </w:p>
    <w:p w14:paraId="533FD4EA" w14:textId="77777777" w:rsidR="00456BC5" w:rsidRPr="005A07B9" w:rsidRDefault="00456BC5" w:rsidP="00456BC5">
      <w:pPr>
        <w:pStyle w:val="a3"/>
        <w:rPr>
          <w:rFonts w:ascii="Times New Roman" w:eastAsia="바탕" w:hAnsi="Times New Roman"/>
          <w:bCs/>
          <w:sz w:val="22"/>
        </w:rPr>
      </w:pPr>
    </w:p>
    <w:p w14:paraId="52D7F5AA" w14:textId="3DFEC6DE" w:rsidR="00456BC5" w:rsidRPr="005A07B9" w:rsidRDefault="00456BC5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 w:hint="eastAsia"/>
          <w:bCs/>
          <w:sz w:val="22"/>
        </w:rPr>
        <w:t>매수인은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bCs/>
          <w:sz w:val="22"/>
        </w:rPr>
        <w:t>매도인</w:t>
      </w:r>
      <w:r w:rsidRPr="005A07B9">
        <w:rPr>
          <w:rFonts w:ascii="Times New Roman" w:eastAsia="바탕" w:hAnsi="Times New Roman" w:hint="eastAsia"/>
          <w:bCs/>
          <w:sz w:val="22"/>
        </w:rPr>
        <w:t>이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요청하는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바에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따라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계약에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따른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매매목적물의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매매거래의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완결을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위하여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필요한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절차</w:t>
      </w:r>
      <w:r w:rsidRPr="005A07B9">
        <w:rPr>
          <w:rFonts w:ascii="Times New Roman" w:eastAsia="바탕" w:hAnsi="Times New Roman" w:hint="eastAsia"/>
          <w:bCs/>
          <w:sz w:val="22"/>
        </w:rPr>
        <w:t>(</w:t>
      </w:r>
      <w:r w:rsidRPr="005A07B9">
        <w:rPr>
          <w:rFonts w:ascii="Times New Roman" w:eastAsia="바탕" w:hAnsi="Times New Roman" w:hint="eastAsia"/>
          <w:bCs/>
          <w:sz w:val="22"/>
        </w:rPr>
        <w:t>본건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투자신탁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관련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투자계약서에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따른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매수인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명의의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5B7E53">
        <w:rPr>
          <w:rFonts w:ascii="Times New Roman" w:eastAsia="바탕" w:hAnsi="Times New Roman" w:hint="eastAsia"/>
          <w:bCs/>
          <w:sz w:val="22"/>
        </w:rPr>
        <w:t>매입약정인수약정서</w:t>
      </w:r>
      <w:r w:rsidRPr="005A07B9">
        <w:rPr>
          <w:rFonts w:ascii="Times New Roman" w:eastAsia="바탕" w:hAnsi="Times New Roman" w:hint="eastAsia"/>
          <w:bCs/>
          <w:sz w:val="22"/>
        </w:rPr>
        <w:t>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제출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또는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본건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투자신탁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관련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Capital Call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약정서와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동일한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내용의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계약의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체결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등을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포함하되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, </w:t>
      </w:r>
      <w:r w:rsidRPr="005A07B9">
        <w:rPr>
          <w:rFonts w:ascii="Times New Roman" w:eastAsia="바탕" w:hAnsi="Times New Roman" w:hint="eastAsia"/>
          <w:bCs/>
          <w:sz w:val="22"/>
        </w:rPr>
        <w:t>이에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한정되지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아니함</w:t>
      </w:r>
      <w:r w:rsidRPr="005A07B9">
        <w:rPr>
          <w:rFonts w:ascii="Times New Roman" w:eastAsia="바탕" w:hAnsi="Times New Roman" w:hint="eastAsia"/>
          <w:bCs/>
          <w:sz w:val="22"/>
        </w:rPr>
        <w:t>)</w:t>
      </w:r>
      <w:r w:rsidRPr="005A07B9">
        <w:rPr>
          <w:rFonts w:ascii="Times New Roman" w:eastAsia="바탕" w:hAnsi="Times New Roman" w:hint="eastAsia"/>
          <w:bCs/>
          <w:sz w:val="22"/>
        </w:rPr>
        <w:t>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이행하여야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하며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, </w:t>
      </w:r>
      <w:r w:rsidRPr="005A07B9">
        <w:rPr>
          <w:rFonts w:ascii="Times New Roman" w:eastAsia="바탕" w:hAnsi="Times New Roman" w:hint="eastAsia"/>
          <w:bCs/>
          <w:sz w:val="22"/>
        </w:rPr>
        <w:t>이를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위하여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A17DD9" w:rsidRPr="005A07B9">
        <w:rPr>
          <w:rFonts w:ascii="Times New Roman" w:eastAsia="바탕" w:hAnsi="Times New Roman" w:hint="eastAsia"/>
          <w:bCs/>
          <w:sz w:val="22"/>
        </w:rPr>
        <w:t>해당</w:t>
      </w:r>
      <w:r w:rsidR="00A17DD9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매도인에게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성실하게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협조하여야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한다</w:t>
      </w:r>
      <w:r w:rsidRPr="005A07B9">
        <w:rPr>
          <w:rFonts w:ascii="Times New Roman" w:eastAsia="바탕" w:hAnsi="Times New Roman" w:hint="eastAsia"/>
          <w:bCs/>
          <w:sz w:val="22"/>
        </w:rPr>
        <w:t>.</w:t>
      </w:r>
    </w:p>
    <w:p w14:paraId="41F860BC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0A3EE4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4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매매의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효력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BF9F04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E842B84" w14:textId="13CBF484" w:rsidR="00456BC5" w:rsidRPr="005A07B9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매도절차의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완결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이하</w:t>
      </w:r>
      <w:r w:rsidRPr="005A07B9">
        <w:rPr>
          <w:rFonts w:ascii="Times New Roman" w:eastAsia="바탕" w:hAnsi="Times New Roman"/>
          <w:sz w:val="22"/>
        </w:rPr>
        <w:t xml:space="preserve"> “</w:t>
      </w:r>
      <w:r w:rsidRPr="005A07B9">
        <w:rPr>
          <w:rFonts w:ascii="Times New Roman" w:eastAsia="바탕" w:hAnsi="Times New Roman"/>
          <w:b/>
          <w:sz w:val="22"/>
        </w:rPr>
        <w:t>거래종결</w:t>
      </w:r>
      <w:r w:rsidRPr="005A07B9">
        <w:rPr>
          <w:rFonts w:ascii="Times New Roman" w:eastAsia="바탕" w:hAnsi="Times New Roman"/>
          <w:sz w:val="22"/>
        </w:rPr>
        <w:t>”)</w:t>
      </w:r>
      <w:r w:rsidRPr="005A07B9">
        <w:rPr>
          <w:rFonts w:ascii="Times New Roman" w:eastAsia="바탕" w:hAnsi="Times New Roman"/>
          <w:sz w:val="22"/>
        </w:rPr>
        <w:t>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때에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매매목적물에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sz w:val="22"/>
        </w:rPr>
        <w:t>매도인</w:t>
      </w:r>
      <w:r w:rsidRPr="005A07B9">
        <w:rPr>
          <w:rFonts w:ascii="Times New Roman" w:eastAsia="바탕" w:hAnsi="Times New Roman" w:hint="eastAsia"/>
          <w:sz w:val="22"/>
        </w:rPr>
        <w:t>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갖는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모든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권리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매수인에게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이전된다</w:t>
      </w:r>
      <w:r w:rsidRPr="005A07B9">
        <w:rPr>
          <w:rFonts w:ascii="Times New Roman" w:eastAsia="바탕" w:hAnsi="Times New Roman" w:hint="eastAsia"/>
          <w:sz w:val="22"/>
        </w:rPr>
        <w:t xml:space="preserve">. </w:t>
      </w:r>
    </w:p>
    <w:p w14:paraId="4F86184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65D6362" w14:textId="738F23D4" w:rsidR="00456BC5" w:rsidRPr="005A07B9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항에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</w:t>
      </w:r>
      <w:r w:rsidRPr="005A07B9">
        <w:rPr>
          <w:rFonts w:ascii="Times New Roman" w:eastAsia="바탕" w:hAnsi="Times New Roman" w:hint="eastAsia"/>
          <w:sz w:val="22"/>
        </w:rPr>
        <w:t>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수익권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처분권은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귀속하며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전에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투자신탁으로부터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지급받은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배당을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제외하고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투자신탁으로부터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배당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이익금을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분배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가진다</w:t>
      </w:r>
      <w:r w:rsidRPr="005A07B9">
        <w:rPr>
          <w:rFonts w:ascii="Times New Roman" w:eastAsia="바탕" w:hAnsi="Times New Roman"/>
          <w:sz w:val="22"/>
        </w:rPr>
        <w:t>.</w:t>
      </w:r>
    </w:p>
    <w:p w14:paraId="57662B77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059E629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5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선행조건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83976C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F8E790C" w14:textId="77777777" w:rsidR="00456BC5" w:rsidRPr="005A07B9" w:rsidRDefault="00456BC5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선행조건은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각호와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같다</w:t>
      </w:r>
    </w:p>
    <w:p w14:paraId="57C6A98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B61CC7F" w14:textId="213F1870" w:rsidR="00456BC5" w:rsidRPr="005A07B9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6</w:t>
      </w:r>
      <w:r w:rsidRPr="005A07B9">
        <w:rPr>
          <w:rFonts w:ascii="Times New Roman" w:eastAsia="바탕" w:hAnsi="Times New Roman"/>
          <w:sz w:val="22"/>
        </w:rPr>
        <w:t>조의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진실하고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정확할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71EF1008" w14:textId="7191C5F4" w:rsidR="00456BC5" w:rsidRPr="005A07B9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자신의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법인등기부등본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법인인감증명서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필요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사용인감계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포함</w:t>
      </w:r>
      <w:r w:rsidRPr="005A07B9">
        <w:rPr>
          <w:rFonts w:ascii="Times New Roman" w:eastAsia="바탕" w:hAnsi="Times New Roman"/>
          <w:sz w:val="22"/>
        </w:rPr>
        <w:t xml:space="preserve">)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사업자등록증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교부할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7B46F252" w14:textId="03C620BA" w:rsidR="005849D8" w:rsidRPr="005A07B9" w:rsidRDefault="005849D8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투자매매목적물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양도에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집합투자업자의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동의를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받</w:t>
      </w:r>
      <w:ins w:id="13" w:author="shkwon" w:date="2021-10-08T11:57:00Z">
        <w:r w:rsidR="00B316C4">
          <w:rPr>
            <w:rFonts w:ascii="Times New Roman" w:eastAsia="바탕" w:hAnsi="Times New Roman" w:hint="eastAsia"/>
            <w:sz w:val="22"/>
          </w:rPr>
          <w:t>고</w:t>
        </w:r>
        <w:r w:rsidR="00B316C4">
          <w:rPr>
            <w:rFonts w:ascii="Times New Roman" w:eastAsia="바탕" w:hAnsi="Times New Roman" w:hint="eastAsia"/>
            <w:sz w:val="22"/>
          </w:rPr>
          <w:t>,</w:t>
        </w:r>
        <w:r w:rsidR="00B316C4">
          <w:rPr>
            <w:rFonts w:ascii="Times New Roman" w:eastAsia="바탕" w:hAnsi="Times New Roman"/>
            <w:sz w:val="22"/>
          </w:rPr>
          <w:t xml:space="preserve"> </w:t>
        </w:r>
        <w:r w:rsidR="00B316C4">
          <w:rPr>
            <w:rFonts w:ascii="Times New Roman" w:eastAsia="바탕" w:hAnsi="Times New Roman" w:hint="eastAsia"/>
            <w:sz w:val="22"/>
          </w:rPr>
          <w:t>그</w:t>
        </w:r>
        <w:r w:rsidR="00B316C4">
          <w:rPr>
            <w:rFonts w:ascii="Times New Roman" w:eastAsia="바탕" w:hAnsi="Times New Roman" w:hint="eastAsia"/>
            <w:sz w:val="22"/>
          </w:rPr>
          <w:t xml:space="preserve"> </w:t>
        </w:r>
        <w:r w:rsidR="00B316C4">
          <w:rPr>
            <w:rFonts w:ascii="Times New Roman" w:eastAsia="바탕" w:hAnsi="Times New Roman" w:hint="eastAsia"/>
            <w:sz w:val="22"/>
          </w:rPr>
          <w:t>사실을</w:t>
        </w:r>
        <w:r w:rsidR="00B316C4">
          <w:rPr>
            <w:rFonts w:ascii="Times New Roman" w:eastAsia="바탕" w:hAnsi="Times New Roman" w:hint="eastAsia"/>
            <w:sz w:val="22"/>
          </w:rPr>
          <w:t xml:space="preserve"> </w:t>
        </w:r>
        <w:r w:rsidR="00B316C4">
          <w:rPr>
            <w:rFonts w:ascii="Times New Roman" w:eastAsia="바탕" w:hAnsi="Times New Roman" w:hint="eastAsia"/>
            <w:sz w:val="22"/>
          </w:rPr>
          <w:t>확인할</w:t>
        </w:r>
        <w:r w:rsidR="00B316C4">
          <w:rPr>
            <w:rFonts w:ascii="Times New Roman" w:eastAsia="바탕" w:hAnsi="Times New Roman" w:hint="eastAsia"/>
            <w:sz w:val="22"/>
          </w:rPr>
          <w:t xml:space="preserve"> </w:t>
        </w:r>
        <w:r w:rsidR="00B316C4">
          <w:rPr>
            <w:rFonts w:ascii="Times New Roman" w:eastAsia="바탕" w:hAnsi="Times New Roman" w:hint="eastAsia"/>
            <w:sz w:val="22"/>
          </w:rPr>
          <w:t>수</w:t>
        </w:r>
        <w:r w:rsidR="00B316C4">
          <w:rPr>
            <w:rFonts w:ascii="Times New Roman" w:eastAsia="바탕" w:hAnsi="Times New Roman" w:hint="eastAsia"/>
            <w:sz w:val="22"/>
          </w:rPr>
          <w:t xml:space="preserve"> </w:t>
        </w:r>
        <w:r w:rsidR="00B316C4">
          <w:rPr>
            <w:rFonts w:ascii="Times New Roman" w:eastAsia="바탕" w:hAnsi="Times New Roman" w:hint="eastAsia"/>
            <w:sz w:val="22"/>
          </w:rPr>
          <w:t>있는</w:t>
        </w:r>
        <w:r w:rsidR="00B316C4">
          <w:rPr>
            <w:rFonts w:ascii="Times New Roman" w:eastAsia="바탕" w:hAnsi="Times New Roman" w:hint="eastAsia"/>
            <w:sz w:val="22"/>
          </w:rPr>
          <w:t xml:space="preserve"> </w:t>
        </w:r>
        <w:r w:rsidR="00B316C4">
          <w:rPr>
            <w:rFonts w:ascii="Times New Roman" w:eastAsia="바탕" w:hAnsi="Times New Roman" w:hint="eastAsia"/>
            <w:sz w:val="22"/>
          </w:rPr>
          <w:t>서류를</w:t>
        </w:r>
        <w:r w:rsidR="00B316C4">
          <w:rPr>
            <w:rFonts w:ascii="Times New Roman" w:eastAsia="바탕" w:hAnsi="Times New Roman" w:hint="eastAsia"/>
            <w:sz w:val="22"/>
          </w:rPr>
          <w:t xml:space="preserve"> </w:t>
        </w:r>
        <w:r w:rsidR="00B316C4">
          <w:rPr>
            <w:rFonts w:ascii="Times New Roman" w:eastAsia="바탕" w:hAnsi="Times New Roman" w:hint="eastAsia"/>
            <w:sz w:val="22"/>
          </w:rPr>
          <w:t>교부할</w:t>
        </w:r>
        <w:r w:rsidR="00B316C4">
          <w:rPr>
            <w:rFonts w:ascii="Times New Roman" w:eastAsia="바탕" w:hAnsi="Times New Roman" w:hint="eastAsia"/>
            <w:sz w:val="22"/>
          </w:rPr>
          <w:t xml:space="preserve"> </w:t>
        </w:r>
        <w:r w:rsidR="00B316C4">
          <w:rPr>
            <w:rFonts w:ascii="Times New Roman" w:eastAsia="바탕" w:hAnsi="Times New Roman" w:hint="eastAsia"/>
            <w:sz w:val="22"/>
          </w:rPr>
          <w:t>것</w:t>
        </w:r>
      </w:ins>
      <w:del w:id="14" w:author="shkwon" w:date="2021-10-08T11:57:00Z">
        <w:r w:rsidRPr="005A07B9" w:rsidDel="00B316C4">
          <w:rPr>
            <w:rFonts w:ascii="Times New Roman" w:eastAsia="바탕" w:hAnsi="Times New Roman" w:hint="eastAsia"/>
            <w:sz w:val="22"/>
          </w:rPr>
          <w:delText>았을</w:delText>
        </w:r>
        <w:r w:rsidRPr="005A07B9" w:rsidDel="00B316C4">
          <w:rPr>
            <w:rFonts w:ascii="Times New Roman" w:eastAsia="바탕" w:hAnsi="Times New Roman" w:hint="eastAsia"/>
            <w:sz w:val="22"/>
          </w:rPr>
          <w:delText xml:space="preserve"> </w:delText>
        </w:r>
        <w:r w:rsidRPr="005A07B9" w:rsidDel="00B316C4">
          <w:rPr>
            <w:rFonts w:ascii="Times New Roman" w:eastAsia="바탕" w:hAnsi="Times New Roman" w:hint="eastAsia"/>
            <w:sz w:val="22"/>
          </w:rPr>
          <w:delText>것</w:delText>
        </w:r>
      </w:del>
    </w:p>
    <w:p w14:paraId="6BCB37E3" w14:textId="757FE341" w:rsidR="00456BC5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내부수권절차를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6E2BE24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4954791" w14:textId="3567BE27" w:rsidR="00456BC5" w:rsidRPr="005A07B9" w:rsidRDefault="00606BD8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</w:t>
      </w:r>
      <w:r w:rsidR="00456BC5" w:rsidRPr="005A07B9">
        <w:rPr>
          <w:rFonts w:ascii="Times New Roman" w:eastAsia="바탕" w:hAnsi="Times New Roman"/>
          <w:sz w:val="22"/>
        </w:rPr>
        <w:t>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제</w:t>
      </w:r>
      <w:r w:rsidR="00456BC5" w:rsidRPr="005A07B9">
        <w:rPr>
          <w:rFonts w:ascii="Times New Roman" w:eastAsia="바탕" w:hAnsi="Times New Roman"/>
          <w:sz w:val="22"/>
        </w:rPr>
        <w:t>3</w:t>
      </w:r>
      <w:r w:rsidR="00456BC5" w:rsidRPr="005A07B9">
        <w:rPr>
          <w:rFonts w:ascii="Times New Roman" w:eastAsia="바탕" w:hAnsi="Times New Roman"/>
          <w:sz w:val="22"/>
        </w:rPr>
        <w:t>조에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따른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매도절차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이행을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위한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선행조건은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다음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각호와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같다</w:t>
      </w:r>
      <w:r w:rsidR="00456BC5" w:rsidRPr="005A07B9">
        <w:rPr>
          <w:rFonts w:ascii="Times New Roman" w:eastAsia="바탕" w:hAnsi="Times New Roman"/>
          <w:sz w:val="22"/>
        </w:rPr>
        <w:t>.</w:t>
      </w:r>
    </w:p>
    <w:p w14:paraId="0DE743F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C264C37" w14:textId="77777777" w:rsidR="00456BC5" w:rsidRPr="005A07B9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7</w:t>
      </w:r>
      <w:r w:rsidRPr="005A07B9">
        <w:rPr>
          <w:rFonts w:ascii="Times New Roman" w:eastAsia="바탕" w:hAnsi="Times New Roman"/>
          <w:sz w:val="22"/>
        </w:rPr>
        <w:t>조의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진실하고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정확할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6446C7C0" w14:textId="693644A8" w:rsidR="00456BC5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lastRenderedPageBreak/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자신의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법인등기부등본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법인인감증명서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필요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사용인감계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포함</w:t>
      </w:r>
      <w:r w:rsidRPr="005A07B9">
        <w:rPr>
          <w:rFonts w:ascii="Times New Roman" w:eastAsia="바탕" w:hAnsi="Times New Roman"/>
          <w:sz w:val="22"/>
        </w:rPr>
        <w:t xml:space="preserve">)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사업자등록증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교부할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61F4C343" w14:textId="5FCF9A5A" w:rsidR="00EF08DF" w:rsidRPr="005A07B9" w:rsidRDefault="00EF08DF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 w:hint="eastAsia"/>
          <w:sz w:val="22"/>
        </w:rPr>
        <w:t>매수인이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/>
          <w:sz w:val="22"/>
        </w:rPr>
        <w:t>2</w:t>
      </w:r>
      <w:r>
        <w:rPr>
          <w:rFonts w:ascii="Times New Roman" w:eastAsia="바탕" w:hAnsi="Times New Roman" w:hint="eastAsia"/>
          <w:sz w:val="22"/>
        </w:rPr>
        <w:t>조</w:t>
      </w:r>
      <w:r>
        <w:rPr>
          <w:rFonts w:ascii="Times New Roman" w:eastAsia="바탕" w:hAnsi="Times New Roman" w:hint="eastAsia"/>
          <w:sz w:val="22"/>
        </w:rPr>
        <w:t>3</w:t>
      </w:r>
      <w:r>
        <w:rPr>
          <w:rFonts w:ascii="Times New Roman" w:eastAsia="바탕" w:hAnsi="Times New Roman" w:hint="eastAsia"/>
          <w:sz w:val="22"/>
        </w:rPr>
        <w:t>항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및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4</w:t>
      </w:r>
      <w:r>
        <w:rPr>
          <w:rFonts w:ascii="Times New Roman" w:eastAsia="바탕" w:hAnsi="Times New Roman" w:hint="eastAsia"/>
          <w:sz w:val="22"/>
        </w:rPr>
        <w:t>항의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의무를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모두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이행하였을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것</w:t>
      </w:r>
    </w:p>
    <w:p w14:paraId="1CF4AD8C" w14:textId="77777777" w:rsidR="00456BC5" w:rsidRPr="005A07B9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내부수권절차를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71B28E8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A12B37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6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매도인의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진술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보장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6A7D030C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8EAE37C" w14:textId="566E3CF9" w:rsidR="00456BC5" w:rsidRPr="005A07B9" w:rsidRDefault="00606BD8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</w:t>
      </w:r>
      <w:r w:rsidR="00456BC5" w:rsidRPr="005A07B9">
        <w:rPr>
          <w:rFonts w:ascii="Times New Roman" w:eastAsia="바탕" w:hAnsi="Times New Roman"/>
          <w:sz w:val="22"/>
        </w:rPr>
        <w:t>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계약의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체결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및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거래종결일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현재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매수인에게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다음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각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호의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사항을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9F765A" w:rsidRPr="005A07B9">
        <w:rPr>
          <w:rFonts w:ascii="Times New Roman" w:eastAsia="바탕" w:hAnsi="Times New Roman" w:hint="eastAsia"/>
          <w:sz w:val="22"/>
        </w:rPr>
        <w:t>각자</w:t>
      </w:r>
      <w:r w:rsidR="00456BC5" w:rsidRPr="005A07B9">
        <w:rPr>
          <w:rFonts w:ascii="Times New Roman" w:eastAsia="바탕" w:hAnsi="Times New Roman"/>
          <w:sz w:val="22"/>
        </w:rPr>
        <w:t>진술하고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보장한다</w:t>
      </w:r>
      <w:r w:rsidR="00456BC5" w:rsidRPr="005A07B9">
        <w:rPr>
          <w:rFonts w:ascii="Times New Roman" w:eastAsia="바탕" w:hAnsi="Times New Roman"/>
          <w:sz w:val="22"/>
        </w:rPr>
        <w:t>.</w:t>
      </w:r>
    </w:p>
    <w:p w14:paraId="4625FD1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A6C1F0C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적법하게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설립되고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존속하는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법인이다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60EFDD35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권한과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능력이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내부절차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정부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인허가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완료하였다</w:t>
      </w:r>
      <w:r w:rsidRPr="005A07B9">
        <w:rPr>
          <w:rFonts w:ascii="Times New Roman" w:eastAsia="바탕" w:hAnsi="Times New Roman"/>
          <w:sz w:val="22"/>
        </w:rPr>
        <w:t>.</w:t>
      </w:r>
    </w:p>
    <w:p w14:paraId="6D062FE4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iCs/>
          <w:sz w:val="22"/>
        </w:rPr>
        <w:t>매도인은</w:t>
      </w:r>
      <w:r w:rsidRPr="005A07B9">
        <w:rPr>
          <w:rFonts w:ascii="Times New Roman" w:eastAsia="바탕" w:hAnsi="Times New Roman"/>
          <w:iCs/>
          <w:sz w:val="22"/>
        </w:rPr>
        <w:t xml:space="preserve"> </w:t>
      </w:r>
      <w:r w:rsidRPr="005A07B9">
        <w:rPr>
          <w:rFonts w:ascii="Times New Roman" w:eastAsia="바탕" w:hAnsi="Times New Roman"/>
          <w:iCs/>
          <w:sz w:val="22"/>
        </w:rPr>
        <w:t>그</w:t>
      </w:r>
      <w:r w:rsidRPr="005A07B9">
        <w:rPr>
          <w:rFonts w:ascii="Times New Roman" w:eastAsia="바탕" w:hAnsi="Times New Roman"/>
          <w:iCs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법률상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완전한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소유권을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보유하며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매매목적물은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압류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가압류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가처분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등을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포함한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명령의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대상이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되거나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질권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양도담보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등의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담보로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제공되지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아니하였다</w:t>
      </w:r>
      <w:r w:rsidRPr="005A07B9">
        <w:rPr>
          <w:rFonts w:ascii="Times New Roman" w:eastAsia="바탕" w:hAnsi="Times New Roman"/>
          <w:sz w:val="22"/>
        </w:rPr>
        <w:t>.</w:t>
      </w:r>
    </w:p>
    <w:p w14:paraId="21681E6A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완전한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이전하며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데에는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이상의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조건성취나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요건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제한이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존재하지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않는다</w:t>
      </w:r>
      <w:r w:rsidRPr="005A07B9">
        <w:rPr>
          <w:rFonts w:ascii="Times New Roman" w:eastAsia="바탕" w:hAnsi="Times New Roman"/>
          <w:sz w:val="22"/>
        </w:rPr>
        <w:t>.</w:t>
      </w:r>
    </w:p>
    <w:p w14:paraId="3263813B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법령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정관에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않으며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구속하는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어떠한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재판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행정기관의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행정처분이나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지시나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권고에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2E617B2B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일반채권자를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행위가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일반채권자를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害</w:t>
      </w:r>
      <w:r w:rsidRPr="005A07B9">
        <w:rPr>
          <w:rFonts w:ascii="Times New Roman" w:eastAsia="바탕" w:hAnsi="Times New Roman"/>
          <w:sz w:val="22"/>
        </w:rPr>
        <w:t>)</w:t>
      </w:r>
      <w:r w:rsidRPr="005A07B9">
        <w:rPr>
          <w:rFonts w:ascii="Times New Roman" w:eastAsia="바탕" w:hAnsi="Times New Roman"/>
          <w:sz w:val="22"/>
        </w:rPr>
        <w:t>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의도로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아니다</w:t>
      </w:r>
      <w:r w:rsidRPr="005A07B9">
        <w:rPr>
          <w:rFonts w:ascii="Times New Roman" w:eastAsia="바탕" w:hAnsi="Times New Roman"/>
          <w:sz w:val="22"/>
        </w:rPr>
        <w:t>.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6CBEE614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</w:t>
      </w:r>
      <w:r w:rsidRPr="005A07B9">
        <w:rPr>
          <w:rFonts w:ascii="Times New Roman" w:eastAsia="바탕" w:hAnsi="Times New Roman" w:hint="eastAsia"/>
          <w:sz w:val="22"/>
        </w:rPr>
        <w:t>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타인의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승인이나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통지는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거래종결일까지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있다</w:t>
      </w:r>
      <w:r w:rsidRPr="005A07B9">
        <w:rPr>
          <w:rFonts w:ascii="Times New Roman" w:eastAsia="바탕" w:hAnsi="Times New Roman"/>
          <w:sz w:val="22"/>
        </w:rPr>
        <w:t>.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728D75B7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한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진술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보장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매수인에게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제공된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서류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등은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거짓이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있거나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누락하지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아니하였다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37E9CF6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1FC6D89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7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매수인의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진술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보장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A6F225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4846FFF" w14:textId="710A976B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사항을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확인하고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67C932B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CAAC52F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적법하게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설립되고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존속하는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법인이다</w:t>
      </w:r>
      <w:r w:rsidRPr="005A07B9">
        <w:rPr>
          <w:rFonts w:ascii="Times New Roman" w:eastAsia="바탕" w:hAnsi="Times New Roman"/>
          <w:sz w:val="22"/>
        </w:rPr>
        <w:t>.</w:t>
      </w:r>
    </w:p>
    <w:p w14:paraId="2E5B72D8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의무를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부담할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권한과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능력이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있으며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내부절차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정부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인허가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완료하였다</w:t>
      </w:r>
      <w:r w:rsidRPr="005A07B9">
        <w:rPr>
          <w:rFonts w:ascii="Times New Roman" w:eastAsia="바탕" w:hAnsi="Times New Roman"/>
          <w:sz w:val="22"/>
        </w:rPr>
        <w:t>.</w:t>
      </w:r>
    </w:p>
    <w:p w14:paraId="055188FC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lastRenderedPageBreak/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법령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정관에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가지는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어떠한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재판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행정기관의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행정처분이나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지시</w:t>
      </w:r>
      <w:r w:rsidRPr="005A07B9">
        <w:rPr>
          <w:rFonts w:ascii="Times New Roman" w:eastAsia="바탕" w:hAnsi="Times New Roman"/>
          <w:sz w:val="22"/>
        </w:rPr>
        <w:t>·</w:t>
      </w:r>
      <w:r w:rsidRPr="005A07B9">
        <w:rPr>
          <w:rFonts w:ascii="Times New Roman" w:eastAsia="바탕" w:hAnsi="Times New Roman"/>
          <w:sz w:val="22"/>
        </w:rPr>
        <w:t>권고에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2400EE16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채무초과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지급불능의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빠질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위험에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처해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아니하다</w:t>
      </w:r>
      <w:r w:rsidRPr="005A07B9">
        <w:rPr>
          <w:rFonts w:ascii="Times New Roman" w:eastAsia="바탕" w:hAnsi="Times New Roman"/>
          <w:sz w:val="22"/>
        </w:rPr>
        <w:t>.</w:t>
      </w:r>
    </w:p>
    <w:p w14:paraId="52BA80D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10E6C52" w14:textId="7BA72489" w:rsidR="007E2042" w:rsidRPr="005A07B9" w:rsidRDefault="007E2042" w:rsidP="004D43E8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 w:hint="eastAsia"/>
          <w:b/>
          <w:sz w:val="22"/>
        </w:rPr>
        <w:t>제</w:t>
      </w:r>
      <w:r w:rsidRPr="005A07B9">
        <w:rPr>
          <w:rFonts w:ascii="Times New Roman" w:eastAsia="바탕" w:hAnsi="Times New Roman" w:hint="eastAsia"/>
          <w:b/>
          <w:sz w:val="22"/>
        </w:rPr>
        <w:t>8</w:t>
      </w:r>
      <w:r w:rsidRPr="005A07B9">
        <w:rPr>
          <w:rFonts w:ascii="Times New Roman" w:eastAsia="바탕" w:hAnsi="Times New Roman" w:hint="eastAsia"/>
          <w:b/>
          <w:sz w:val="22"/>
        </w:rPr>
        <w:t>조</w:t>
      </w:r>
      <w:r w:rsidRPr="005A07B9">
        <w:rPr>
          <w:rFonts w:ascii="Times New Roman" w:eastAsia="바탕" w:hAnsi="Times New Roman" w:hint="eastAsia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 xml:space="preserve">  (</w:t>
      </w:r>
      <w:r w:rsidRPr="005A07B9">
        <w:rPr>
          <w:rFonts w:ascii="Times New Roman" w:eastAsia="바탕" w:hAnsi="Times New Roman" w:hint="eastAsia"/>
          <w:b/>
          <w:sz w:val="22"/>
        </w:rPr>
        <w:t>확약사항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6318664" w14:textId="77777777" w:rsidR="007E2042" w:rsidRPr="005A07B9" w:rsidRDefault="007E2042" w:rsidP="004D43E8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115E5ACC" w14:textId="77777777" w:rsidR="007E2042" w:rsidRPr="005A07B9" w:rsidRDefault="007E2042" w:rsidP="004D43E8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모든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성실히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이행하여야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하며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거래가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조속히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이행되고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원만하게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종결될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있도록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신의성실의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원칙에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상호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협조한다</w:t>
      </w:r>
      <w:r w:rsidRPr="005A07B9">
        <w:rPr>
          <w:rFonts w:ascii="Times New Roman" w:eastAsia="바탕" w:hAnsi="Times New Roman" w:hint="eastAsia"/>
          <w:sz w:val="22"/>
        </w:rPr>
        <w:t xml:space="preserve">. </w:t>
      </w:r>
    </w:p>
    <w:p w14:paraId="39A6FEF5" w14:textId="77777777" w:rsidR="007E2042" w:rsidRPr="005A07B9" w:rsidRDefault="007E2042" w:rsidP="004D43E8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6BCE0D80" w14:textId="4F7D6E89" w:rsidR="007E2042" w:rsidRPr="005A07B9" w:rsidRDefault="007E2042" w:rsidP="004D43E8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투자신탁이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Aberdeen Global Infrastructure Partners LP</w:t>
      </w:r>
      <w:r w:rsidRPr="005A07B9">
        <w:rPr>
          <w:rFonts w:ascii="Times New Roman" w:eastAsia="바탕" w:hAnsi="Times New Roman" w:hint="eastAsia"/>
          <w:sz w:val="22"/>
          <w:lang w:val="en-GB"/>
        </w:rPr>
        <w:t>의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지분을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612E2F">
        <w:rPr>
          <w:rFonts w:ascii="Times New Roman" w:eastAsia="바탕" w:hAnsi="Times New Roman" w:hint="eastAsia"/>
          <w:sz w:val="22"/>
          <w:lang w:val="en-GB"/>
        </w:rPr>
        <w:t>취득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한뒤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발행한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수익증권의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귀속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주체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변경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등과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Pr="00612E2F">
        <w:rPr>
          <w:rFonts w:ascii="Times New Roman" w:eastAsia="바탕" w:hAnsi="Times New Roman" w:hint="eastAsia"/>
          <w:sz w:val="22"/>
          <w:lang w:val="en-GB"/>
        </w:rPr>
        <w:t>관련하여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(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필요한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경우</w:t>
      </w:r>
      <w:r w:rsidR="00482ED5" w:rsidRPr="00612E2F">
        <w:rPr>
          <w:rFonts w:ascii="Times New Roman" w:eastAsia="바탕" w:hAnsi="Times New Roman"/>
          <w:sz w:val="22"/>
          <w:lang w:val="en-GB"/>
        </w:rPr>
        <w:t>)</w:t>
      </w:r>
      <w:r w:rsidRPr="004F3D74">
        <w:rPr>
          <w:rFonts w:ascii="Times New Roman" w:hAnsi="Times New Roman" w:hint="eastAsia"/>
          <w:sz w:val="22"/>
          <w:lang w:val="en-GB"/>
        </w:rPr>
        <w:t xml:space="preserve"> </w:t>
      </w:r>
      <w:r w:rsidRPr="00612E2F">
        <w:rPr>
          <w:rFonts w:ascii="바탕" w:eastAsia="바탕" w:hAnsi="바탕" w:hint="eastAsia"/>
          <w:sz w:val="22"/>
          <w:lang w:val="en-GB"/>
        </w:rPr>
        <w:t>요구되</w:t>
      </w:r>
      <w:r w:rsidRPr="004F3D74">
        <w:rPr>
          <w:rFonts w:ascii="Times New Roman" w:hAnsi="Times New Roman" w:hint="eastAsia"/>
          <w:sz w:val="22"/>
          <w:lang w:val="en-GB"/>
        </w:rPr>
        <w:t>는</w:t>
      </w:r>
      <w:r w:rsidRPr="004F3D74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4F3D74">
        <w:rPr>
          <w:rFonts w:ascii="Times New Roman" w:eastAsia="바탕" w:hAnsi="Times New Roman" w:hint="eastAsia"/>
          <w:sz w:val="22"/>
          <w:lang w:val="en-GB"/>
        </w:rPr>
        <w:t>호</w:t>
      </w:r>
      <w:r w:rsidRPr="005A07B9">
        <w:rPr>
          <w:rFonts w:ascii="Times New Roman" w:eastAsia="바탕" w:hAnsi="Times New Roman" w:hint="eastAsia"/>
          <w:sz w:val="22"/>
          <w:lang w:val="en-GB"/>
        </w:rPr>
        <w:t>주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Foreign Investment Review Board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승인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및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미국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Committee on Foreign Investment</w:t>
      </w:r>
      <w:r w:rsidRPr="005A07B9">
        <w:rPr>
          <w:rFonts w:ascii="Times New Roman" w:eastAsia="바탕" w:hAnsi="Times New Roman" w:hint="eastAsia"/>
          <w:sz w:val="22"/>
          <w:lang w:val="en-GB"/>
        </w:rPr>
        <w:t>의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승인</w:t>
      </w:r>
      <w:r w:rsidRPr="005A07B9">
        <w:rPr>
          <w:rFonts w:ascii="Times New Roman" w:eastAsia="바탕" w:hAnsi="Times New Roman" w:hint="eastAsia"/>
          <w:sz w:val="22"/>
          <w:lang w:val="en-GB"/>
        </w:rPr>
        <w:t>(</w:t>
      </w:r>
      <w:r w:rsidRPr="005A07B9">
        <w:rPr>
          <w:rFonts w:ascii="Times New Roman" w:eastAsia="바탕" w:hAnsi="Times New Roman" w:hint="eastAsia"/>
          <w:sz w:val="22"/>
          <w:lang w:val="en-GB"/>
        </w:rPr>
        <w:t>이하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총칭하여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“</w:t>
      </w:r>
      <w:r w:rsidRPr="005A07B9">
        <w:rPr>
          <w:rFonts w:ascii="Times New Roman" w:eastAsia="바탕" w:hAnsi="Times New Roman" w:hint="eastAsia"/>
          <w:b/>
          <w:sz w:val="22"/>
        </w:rPr>
        <w:t>필요적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 w:hint="eastAsia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3</w:t>
      </w:r>
      <w:r w:rsidRPr="005A07B9">
        <w:rPr>
          <w:rFonts w:ascii="Times New Roman" w:eastAsia="바탕" w:hAnsi="Times New Roman" w:hint="eastAsia"/>
          <w:b/>
          <w:sz w:val="22"/>
        </w:rPr>
        <w:t>자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 w:hint="eastAsia"/>
          <w:b/>
          <w:sz w:val="22"/>
        </w:rPr>
        <w:t>승인</w:t>
      </w:r>
      <w:r w:rsidRPr="005A07B9">
        <w:rPr>
          <w:rFonts w:ascii="Times New Roman" w:eastAsia="바탕" w:hAnsi="Times New Roman"/>
          <w:sz w:val="22"/>
        </w:rPr>
        <w:t>”)</w:t>
      </w:r>
      <w:r w:rsidR="003F6B45" w:rsidRPr="005A07B9">
        <w:rPr>
          <w:rFonts w:ascii="Times New Roman" w:eastAsia="바탕" w:hAnsi="Times New Roman" w:hint="eastAsia"/>
          <w:sz w:val="22"/>
        </w:rPr>
        <w:t>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적시에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취득</w:t>
      </w:r>
      <w:r w:rsidR="004718EB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되도록</w:t>
      </w:r>
      <w:r w:rsidR="003F6B45" w:rsidRPr="005A07B9">
        <w:rPr>
          <w:rFonts w:ascii="Times New Roman" w:eastAsia="바탕" w:hAnsi="Times New Roman" w:hint="eastAsia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z w:val="22"/>
        </w:rPr>
        <w:t>노력</w:t>
      </w:r>
      <w:r w:rsidR="003F6B45" w:rsidRPr="005A07B9">
        <w:rPr>
          <w:rFonts w:ascii="Times New Roman" w:eastAsia="바탕" w:hAnsi="Times New Roman" w:hint="eastAsia"/>
          <w:sz w:val="22"/>
        </w:rPr>
        <w:t>하여</w:t>
      </w:r>
      <w:r w:rsidRPr="005A07B9">
        <w:rPr>
          <w:rFonts w:ascii="Times New Roman" w:eastAsia="바탕" w:hAnsi="Times New Roman" w:hint="eastAsia"/>
          <w:sz w:val="22"/>
        </w:rPr>
        <w:t>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하며</w:t>
      </w:r>
      <w:r w:rsidRPr="005A07B9">
        <w:rPr>
          <w:rFonts w:ascii="Times New Roman" w:eastAsia="바탕" w:hAnsi="Times New Roman" w:hint="eastAsia"/>
          <w:sz w:val="22"/>
        </w:rPr>
        <w:t>,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4C62F0" w:rsidRPr="005A07B9">
        <w:rPr>
          <w:rFonts w:ascii="Times New Roman" w:eastAsia="바탕" w:hAnsi="Times New Roman" w:hint="eastAsia"/>
          <w:sz w:val="22"/>
        </w:rPr>
        <w:t>매수</w:t>
      </w:r>
      <w:r w:rsidRPr="005A07B9">
        <w:rPr>
          <w:rFonts w:ascii="Times New Roman" w:eastAsia="바탕" w:hAnsi="Times New Roman" w:hint="eastAsia"/>
          <w:sz w:val="22"/>
        </w:rPr>
        <w:t>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4C62F0" w:rsidRPr="005A07B9">
        <w:rPr>
          <w:rFonts w:ascii="Times New Roman" w:eastAsia="바탕" w:hAnsi="Times New Roman" w:hint="eastAsia"/>
          <w:sz w:val="22"/>
        </w:rPr>
        <w:t>매도</w:t>
      </w:r>
      <w:r w:rsidRPr="005A07B9">
        <w:rPr>
          <w:rFonts w:ascii="Times New Roman" w:eastAsia="바탕" w:hAnsi="Times New Roman" w:hint="eastAsia"/>
          <w:sz w:val="22"/>
        </w:rPr>
        <w:t>인의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합리적인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요청에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절차에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협력한다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57EE3A9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94B3F79" w14:textId="20E6847A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9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계약의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해제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06CEE5C5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A515DC1" w14:textId="7C7064AB" w:rsidR="00456BC5" w:rsidRPr="005A07B9" w:rsidRDefault="00606BD8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</w:t>
      </w:r>
      <w:r w:rsidR="00456BC5" w:rsidRPr="005A07B9">
        <w:rPr>
          <w:rFonts w:ascii="Times New Roman" w:eastAsia="바탕" w:hAnsi="Times New Roman"/>
          <w:sz w:val="22"/>
        </w:rPr>
        <w:t>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매수인은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서면에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의한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합의로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계약을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해제할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있다</w:t>
      </w:r>
      <w:r w:rsidR="00456BC5" w:rsidRPr="005A07B9">
        <w:rPr>
          <w:rFonts w:ascii="Times New Roman" w:eastAsia="바탕" w:hAnsi="Times New Roman"/>
          <w:sz w:val="22"/>
        </w:rPr>
        <w:t>.</w:t>
      </w:r>
    </w:p>
    <w:p w14:paraId="2E868EE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B241870" w14:textId="77777777" w:rsidR="00456BC5" w:rsidRPr="005A07B9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어느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하나의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사유가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상대방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서면통지로서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즉시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있다</w:t>
      </w:r>
      <w:r w:rsidRPr="005A07B9">
        <w:rPr>
          <w:rFonts w:ascii="Times New Roman" w:eastAsia="바탕" w:hAnsi="Times New Roman"/>
          <w:sz w:val="22"/>
        </w:rPr>
        <w:t>.</w:t>
      </w:r>
    </w:p>
    <w:p w14:paraId="32CA8490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E4C562A" w14:textId="77777777" w:rsidR="00456BC5" w:rsidRPr="005A07B9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6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7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보장사항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의무조항을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중대하게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상대방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치유할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요청한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서면통지를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받았음에도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불구하고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수령일로부터</w:t>
      </w:r>
      <w:r w:rsidRPr="005A07B9">
        <w:rPr>
          <w:rFonts w:ascii="Times New Roman" w:eastAsia="바탕" w:hAnsi="Times New Roman"/>
          <w:sz w:val="22"/>
        </w:rPr>
        <w:t xml:space="preserve"> 7</w:t>
      </w:r>
      <w:r w:rsidRPr="005A07B9">
        <w:rPr>
          <w:rFonts w:ascii="Times New Roman" w:eastAsia="바탕" w:hAnsi="Times New Roman"/>
          <w:sz w:val="22"/>
        </w:rPr>
        <w:t>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치유하지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못한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</w:p>
    <w:p w14:paraId="4C1D03DC" w14:textId="4675085F" w:rsidR="00C66F30" w:rsidRPr="005A07B9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사항이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이행되기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이전에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청산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지급정지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부도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파산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회생절차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개시된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</w:p>
    <w:p w14:paraId="165B39FE" w14:textId="77777777" w:rsidR="00456BC5" w:rsidRPr="005A07B9" w:rsidRDefault="00456BC5" w:rsidP="004D43E8">
      <w:pPr>
        <w:pStyle w:val="a3"/>
        <w:spacing w:line="276" w:lineRule="auto"/>
        <w:ind w:leftChars="0" w:left="993"/>
        <w:rPr>
          <w:rFonts w:ascii="Times New Roman" w:eastAsia="바탕" w:hAnsi="Times New Roman"/>
          <w:sz w:val="22"/>
        </w:rPr>
      </w:pPr>
    </w:p>
    <w:p w14:paraId="529F507D" w14:textId="71555F6E" w:rsidR="00C66F30" w:rsidRPr="005A07B9" w:rsidRDefault="004C62F0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</w:t>
      </w:r>
      <w:r w:rsidR="007F682D" w:rsidRPr="005A07B9">
        <w:rPr>
          <w:rFonts w:ascii="Times New Roman" w:eastAsia="바탕" w:hAnsi="Times New Roman" w:hint="eastAsia"/>
          <w:sz w:val="22"/>
        </w:rPr>
        <w:t>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필요적</w:t>
      </w:r>
      <w:r w:rsidR="003F6B45" w:rsidRPr="005A07B9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제</w:t>
      </w:r>
      <w:r w:rsidR="003F6B45" w:rsidRPr="005A07B9">
        <w:rPr>
          <w:rFonts w:ascii="Times New Roman" w:eastAsia="바탕" w:hAnsi="Times New Roman" w:hint="eastAsia"/>
          <w:sz w:val="22"/>
        </w:rPr>
        <w:t>3</w:t>
      </w:r>
      <w:r w:rsidR="003F6B45" w:rsidRPr="005A07B9">
        <w:rPr>
          <w:rFonts w:ascii="Times New Roman" w:eastAsia="바탕" w:hAnsi="Times New Roman" w:hint="eastAsia"/>
          <w:sz w:val="22"/>
        </w:rPr>
        <w:t>자</w:t>
      </w:r>
      <w:r w:rsidR="003F6B45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승인의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전부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또는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일</w:t>
      </w:r>
      <w:r w:rsidRPr="005A07B9">
        <w:rPr>
          <w:rFonts w:ascii="Times New Roman" w:eastAsia="바탕" w:hAnsi="Times New Roman" w:hint="eastAsia"/>
          <w:sz w:val="22"/>
          <w:lang w:val="en-GB"/>
        </w:rPr>
        <w:t>부의</w:t>
      </w:r>
      <w:r w:rsidR="001A52E4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</w:t>
      </w:r>
      <w:r w:rsidRPr="005A07B9">
        <w:rPr>
          <w:rFonts w:ascii="Times New Roman" w:eastAsia="바탕" w:hAnsi="Times New Roman" w:hint="eastAsia"/>
          <w:sz w:val="22"/>
        </w:rPr>
        <w:t>절을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통보받은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경</w:t>
      </w:r>
      <w:r w:rsidR="007F682D" w:rsidRPr="005A07B9">
        <w:rPr>
          <w:rFonts w:ascii="Times New Roman" w:eastAsia="바탕" w:hAnsi="Times New Roman" w:hint="eastAsia"/>
          <w:sz w:val="22"/>
        </w:rPr>
        <w:t>우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그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사실을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지체없이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매수인에게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알려야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하며</w:t>
      </w:r>
      <w:r w:rsidR="007F682D" w:rsidRPr="005A07B9">
        <w:rPr>
          <w:rFonts w:ascii="Times New Roman" w:eastAsia="바탕" w:hAnsi="Times New Roman" w:hint="eastAsia"/>
          <w:sz w:val="22"/>
        </w:rPr>
        <w:t>,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당사자들이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달리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합의하지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않는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한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본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계약은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별도의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서면통지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없이</w:t>
      </w:r>
      <w:r w:rsidR="007F682D" w:rsidRPr="005A07B9">
        <w:rPr>
          <w:rFonts w:ascii="Times New Roman" w:eastAsia="바탕" w:hAnsi="Times New Roman" w:hint="eastAsia"/>
          <w:sz w:val="22"/>
        </w:rPr>
        <w:t>도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즉시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해제된다</w:t>
      </w:r>
      <w:r w:rsidR="00C66F30" w:rsidRPr="005A07B9">
        <w:rPr>
          <w:rFonts w:ascii="Times New Roman" w:eastAsia="바탕" w:hAnsi="Times New Roman" w:hint="eastAsia"/>
          <w:sz w:val="22"/>
        </w:rPr>
        <w:t>.</w:t>
      </w:r>
      <w:r w:rsidR="00C66F30" w:rsidRPr="005A07B9">
        <w:rPr>
          <w:rFonts w:ascii="Times New Roman" w:eastAsia="바탕" w:hAnsi="Times New Roman"/>
          <w:sz w:val="22"/>
        </w:rPr>
        <w:t xml:space="preserve"> </w:t>
      </w:r>
    </w:p>
    <w:p w14:paraId="47F56DBD" w14:textId="77777777" w:rsidR="00C66F30" w:rsidRPr="005A07B9" w:rsidRDefault="00C66F30" w:rsidP="004D43E8">
      <w:pPr>
        <w:spacing w:line="276" w:lineRule="auto"/>
        <w:rPr>
          <w:rFonts w:ascii="Times New Roman" w:eastAsia="바탕" w:hAnsi="Times New Roman"/>
          <w:sz w:val="22"/>
        </w:rPr>
      </w:pPr>
    </w:p>
    <w:p w14:paraId="44CC7DFF" w14:textId="1500A1A5" w:rsidR="00456BC5" w:rsidRPr="005A07B9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ins w:id="15" w:author="shkwon" w:date="2021-10-08T11:59:00Z">
        <w:r w:rsidR="008B69EE">
          <w:rPr>
            <w:rFonts w:ascii="Times New Roman" w:eastAsia="바탕" w:hAnsi="Times New Roman" w:hint="eastAsia"/>
            <w:sz w:val="22"/>
          </w:rPr>
          <w:t xml:space="preserve"> </w:t>
        </w:r>
        <w:r w:rsidR="008B69EE">
          <w:rPr>
            <w:rFonts w:ascii="Times New Roman" w:eastAsia="바탕" w:hAnsi="Times New Roman" w:hint="eastAsia"/>
            <w:sz w:val="22"/>
          </w:rPr>
          <w:t>제</w:t>
        </w:r>
        <w:r w:rsidR="008B69EE">
          <w:rPr>
            <w:rFonts w:ascii="Times New Roman" w:eastAsia="바탕" w:hAnsi="Times New Roman" w:hint="eastAsia"/>
            <w:sz w:val="22"/>
          </w:rPr>
          <w:t>2</w:t>
        </w:r>
        <w:r w:rsidR="008B69EE">
          <w:rPr>
            <w:rFonts w:ascii="Times New Roman" w:eastAsia="바탕" w:hAnsi="Times New Roman" w:hint="eastAsia"/>
            <w:sz w:val="22"/>
          </w:rPr>
          <w:t>항</w:t>
        </w:r>
        <w:r w:rsidR="008B69EE">
          <w:rPr>
            <w:rFonts w:ascii="Times New Roman" w:eastAsia="바탕" w:hAnsi="Times New Roman" w:hint="eastAsia"/>
            <w:sz w:val="22"/>
          </w:rPr>
          <w:t xml:space="preserve"> </w:t>
        </w:r>
        <w:r w:rsidR="008B69EE">
          <w:rPr>
            <w:rFonts w:ascii="Times New Roman" w:eastAsia="바탕" w:hAnsi="Times New Roman" w:hint="eastAsia"/>
            <w:sz w:val="22"/>
          </w:rPr>
          <w:t>또는</w:t>
        </w:r>
        <w:r w:rsidR="008B69EE">
          <w:rPr>
            <w:rFonts w:ascii="Times New Roman" w:eastAsia="바탕" w:hAnsi="Times New Roman" w:hint="eastAsia"/>
            <w:sz w:val="22"/>
          </w:rPr>
          <w:t xml:space="preserve"> </w:t>
        </w:r>
        <w:r w:rsidR="008B69EE">
          <w:rPr>
            <w:rFonts w:ascii="Times New Roman" w:eastAsia="바탕" w:hAnsi="Times New Roman" w:hint="eastAsia"/>
            <w:sz w:val="22"/>
          </w:rPr>
          <w:t>제</w:t>
        </w:r>
        <w:r w:rsidR="008B69EE">
          <w:rPr>
            <w:rFonts w:ascii="Times New Roman" w:eastAsia="바탕" w:hAnsi="Times New Roman" w:hint="eastAsia"/>
            <w:sz w:val="22"/>
          </w:rPr>
          <w:t>3</w:t>
        </w:r>
        <w:r w:rsidR="008B69EE">
          <w:rPr>
            <w:rFonts w:ascii="Times New Roman" w:eastAsia="바탕" w:hAnsi="Times New Roman" w:hint="eastAsia"/>
            <w:sz w:val="22"/>
          </w:rPr>
          <w:t>항</w:t>
        </w:r>
      </w:ins>
      <w:r w:rsidRPr="005A07B9">
        <w:rPr>
          <w:rFonts w:ascii="Times New Roman" w:eastAsia="바탕" w:hAnsi="Times New Roman"/>
          <w:sz w:val="22"/>
        </w:rPr>
        <w:t>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(i)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</w:t>
      </w:r>
      <w:ins w:id="16" w:author="shkwon" w:date="2021-10-08T11:59:00Z">
        <w:r w:rsidR="0076577D">
          <w:rPr>
            <w:rFonts w:ascii="Times New Roman" w:eastAsia="바탕" w:hAnsi="Times New Roman" w:hint="eastAsia"/>
            <w:sz w:val="22"/>
          </w:rPr>
          <w:t xml:space="preserve"> </w:t>
        </w:r>
        <w:r w:rsidR="0076577D">
          <w:rPr>
            <w:rFonts w:ascii="바탕" w:eastAsia="바탕" w:hAnsi="바탕" w:hint="eastAsia"/>
            <w:sz w:val="22"/>
          </w:rPr>
          <w:t xml:space="preserve">및 그에 대한 이자(매매대금 수령일로부터 그 전액을 매수인에게 반환하는 날까지 </w:t>
        </w:r>
        <w:r w:rsidR="0076577D" w:rsidRPr="00042653">
          <w:rPr>
            <w:rFonts w:ascii="바탕" w:eastAsia="바탕" w:hAnsi="바탕" w:hint="eastAsia"/>
            <w:sz w:val="22"/>
          </w:rPr>
          <w:t>대한민국</w:t>
        </w:r>
        <w:r w:rsidR="0076577D" w:rsidRPr="00042653">
          <w:rPr>
            <w:rFonts w:ascii="바탕" w:eastAsia="바탕" w:hAnsi="바탕"/>
            <w:sz w:val="22"/>
          </w:rPr>
          <w:t xml:space="preserve"> </w:t>
        </w:r>
        <w:r w:rsidR="0076577D" w:rsidRPr="00042653">
          <w:rPr>
            <w:rFonts w:ascii="바탕" w:eastAsia="바탕" w:hAnsi="바탕" w:hint="eastAsia"/>
            <w:sz w:val="22"/>
          </w:rPr>
          <w:t>서울에</w:t>
        </w:r>
        <w:r w:rsidR="0076577D" w:rsidRPr="00042653">
          <w:rPr>
            <w:rFonts w:ascii="바탕" w:eastAsia="바탕" w:hAnsi="바탕"/>
            <w:sz w:val="22"/>
          </w:rPr>
          <w:t xml:space="preserve"> </w:t>
        </w:r>
        <w:r w:rsidR="0076577D" w:rsidRPr="00042653">
          <w:rPr>
            <w:rFonts w:ascii="바탕" w:eastAsia="바탕" w:hAnsi="바탕" w:hint="eastAsia"/>
            <w:sz w:val="22"/>
          </w:rPr>
          <w:t>소재를</w:t>
        </w:r>
        <w:r w:rsidR="0076577D" w:rsidRPr="00042653">
          <w:rPr>
            <w:rFonts w:ascii="바탕" w:eastAsia="바탕" w:hAnsi="바탕"/>
            <w:sz w:val="22"/>
          </w:rPr>
          <w:t xml:space="preserve"> </w:t>
        </w:r>
        <w:r w:rsidR="0076577D" w:rsidRPr="00042653">
          <w:rPr>
            <w:rFonts w:ascii="바탕" w:eastAsia="바탕" w:hAnsi="바탕" w:hint="eastAsia"/>
            <w:sz w:val="22"/>
          </w:rPr>
          <w:t>두고</w:t>
        </w:r>
        <w:r w:rsidR="0076577D" w:rsidRPr="00042653">
          <w:rPr>
            <w:rFonts w:ascii="바탕" w:eastAsia="바탕" w:hAnsi="바탕"/>
            <w:sz w:val="22"/>
          </w:rPr>
          <w:t xml:space="preserve"> </w:t>
        </w:r>
        <w:r w:rsidR="0076577D" w:rsidRPr="00042653">
          <w:rPr>
            <w:rFonts w:ascii="바탕" w:eastAsia="바탕" w:hAnsi="바탕" w:hint="eastAsia"/>
            <w:sz w:val="22"/>
          </w:rPr>
          <w:t>있는</w:t>
        </w:r>
        <w:r w:rsidR="0076577D" w:rsidRPr="00042653">
          <w:rPr>
            <w:rFonts w:ascii="바탕" w:eastAsia="바탕" w:hAnsi="바탕"/>
            <w:sz w:val="22"/>
          </w:rPr>
          <w:t xml:space="preserve"> </w:t>
        </w:r>
        <w:r w:rsidR="0076577D" w:rsidRPr="00042653">
          <w:rPr>
            <w:rFonts w:ascii="바탕" w:eastAsia="바탕" w:hAnsi="바탕" w:hint="eastAsia"/>
            <w:sz w:val="22"/>
          </w:rPr>
          <w:t>시중은행</w:t>
        </w:r>
        <w:r w:rsidR="0076577D" w:rsidRPr="00042653">
          <w:rPr>
            <w:rFonts w:ascii="바탕" w:eastAsia="바탕" w:hAnsi="바탕"/>
            <w:sz w:val="22"/>
          </w:rPr>
          <w:t xml:space="preserve"> </w:t>
        </w:r>
        <w:r w:rsidR="0076577D" w:rsidRPr="00042653">
          <w:rPr>
            <w:rFonts w:ascii="바탕" w:eastAsia="바탕" w:hAnsi="바탕" w:hint="eastAsia"/>
            <w:sz w:val="22"/>
          </w:rPr>
          <w:t>중</w:t>
        </w:r>
        <w:r w:rsidR="0076577D" w:rsidRPr="00042653">
          <w:rPr>
            <w:rFonts w:ascii="바탕" w:eastAsia="바탕" w:hAnsi="바탕"/>
            <w:sz w:val="22"/>
          </w:rPr>
          <w:t xml:space="preserve"> </w:t>
        </w:r>
        <w:r w:rsidR="0076577D" w:rsidRPr="00042653">
          <w:rPr>
            <w:rFonts w:ascii="바탕" w:eastAsia="바탕" w:hAnsi="바탕" w:hint="eastAsia"/>
            <w:sz w:val="22"/>
          </w:rPr>
          <w:t>최고</w:t>
        </w:r>
        <w:r w:rsidR="0076577D" w:rsidRPr="00042653">
          <w:rPr>
            <w:rFonts w:ascii="바탕" w:eastAsia="바탕" w:hAnsi="바탕"/>
            <w:sz w:val="22"/>
          </w:rPr>
          <w:t xml:space="preserve"> </w:t>
        </w:r>
        <w:r w:rsidR="0076577D" w:rsidRPr="00042653">
          <w:rPr>
            <w:rFonts w:ascii="바탕" w:eastAsia="바탕" w:hAnsi="바탕" w:hint="eastAsia"/>
            <w:sz w:val="22"/>
          </w:rPr>
          <w:t>연체이자율을</w:t>
        </w:r>
        <w:r w:rsidR="0076577D" w:rsidRPr="00042653">
          <w:rPr>
            <w:rFonts w:ascii="바탕" w:eastAsia="바탕" w:hAnsi="바탕"/>
            <w:sz w:val="22"/>
          </w:rPr>
          <w:t xml:space="preserve"> </w:t>
        </w:r>
        <w:r w:rsidR="0076577D" w:rsidRPr="00042653">
          <w:rPr>
            <w:rFonts w:ascii="바탕" w:eastAsia="바탕" w:hAnsi="바탕" w:hint="eastAsia"/>
            <w:sz w:val="22"/>
          </w:rPr>
          <w:t>적용한</w:t>
        </w:r>
        <w:r w:rsidR="0076577D" w:rsidRPr="00042653">
          <w:rPr>
            <w:rFonts w:ascii="바탕" w:eastAsia="바탕" w:hAnsi="바탕"/>
            <w:sz w:val="22"/>
          </w:rPr>
          <w:t xml:space="preserve"> </w:t>
        </w:r>
        <w:r w:rsidR="0076577D" w:rsidRPr="00042653">
          <w:rPr>
            <w:rFonts w:ascii="바탕" w:eastAsia="바탕" w:hAnsi="바탕" w:hint="eastAsia"/>
            <w:sz w:val="22"/>
          </w:rPr>
          <w:t>지연이자</w:t>
        </w:r>
        <w:r w:rsidR="0076577D">
          <w:rPr>
            <w:rFonts w:ascii="바탕" w:eastAsia="바탕" w:hAnsi="바탕" w:hint="eastAsia"/>
            <w:sz w:val="22"/>
          </w:rPr>
          <w:t>를 말함)</w:t>
        </w:r>
        <w:commentRangeStart w:id="17"/>
        <w:commentRangeEnd w:id="17"/>
        <w:r w:rsidR="0076577D">
          <w:rPr>
            <w:rStyle w:val="a7"/>
          </w:rPr>
          <w:commentReference w:id="17"/>
        </w:r>
      </w:ins>
      <w:r w:rsidRPr="005A07B9">
        <w:rPr>
          <w:rFonts w:ascii="Times New Roman" w:eastAsia="바탕" w:hAnsi="Times New Roman" w:hint="eastAsia"/>
          <w:sz w:val="22"/>
        </w:rPr>
        <w:t>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반환하여야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하고</w:t>
      </w:r>
      <w:r w:rsidR="007E2042" w:rsidRPr="005A07B9">
        <w:rPr>
          <w:rFonts w:ascii="Times New Roman" w:eastAsia="바탕" w:hAnsi="Times New Roman" w:hint="eastAsia"/>
          <w:sz w:val="22"/>
        </w:rPr>
        <w:t>(</w:t>
      </w:r>
      <w:r w:rsidR="007E2042" w:rsidRPr="005A07B9">
        <w:rPr>
          <w:rFonts w:ascii="Times New Roman" w:eastAsia="바탕" w:hAnsi="Times New Roman" w:hint="eastAsia"/>
          <w:sz w:val="22"/>
        </w:rPr>
        <w:t>특히</w:t>
      </w:r>
      <w:r w:rsidR="007E2042" w:rsidRPr="005A07B9">
        <w:rPr>
          <w:rFonts w:ascii="Times New Roman" w:eastAsia="바탕" w:hAnsi="Times New Roman" w:hint="eastAsia"/>
          <w:sz w:val="22"/>
        </w:rPr>
        <w:t>,</w:t>
      </w:r>
      <w:r w:rsidR="007E2042" w:rsidRPr="005A07B9">
        <w:rPr>
          <w:rFonts w:ascii="Times New Roman" w:eastAsia="바탕" w:hAnsi="Times New Roman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본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조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제</w:t>
      </w:r>
      <w:r w:rsidR="007E2042" w:rsidRPr="005A07B9">
        <w:rPr>
          <w:rFonts w:ascii="Times New Roman" w:eastAsia="바탕" w:hAnsi="Times New Roman" w:hint="eastAsia"/>
          <w:sz w:val="22"/>
        </w:rPr>
        <w:t>3</w:t>
      </w:r>
      <w:r w:rsidR="007E2042" w:rsidRPr="005A07B9">
        <w:rPr>
          <w:rFonts w:ascii="Times New Roman" w:eastAsia="바탕" w:hAnsi="Times New Roman" w:hint="eastAsia"/>
          <w:sz w:val="22"/>
        </w:rPr>
        <w:t>항에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따라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해제되는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경우에는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매도인은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필요적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제</w:t>
      </w:r>
      <w:r w:rsidR="007E2042" w:rsidRPr="005A07B9">
        <w:rPr>
          <w:rFonts w:ascii="Times New Roman" w:eastAsia="바탕" w:hAnsi="Times New Roman" w:hint="eastAsia"/>
          <w:sz w:val="22"/>
        </w:rPr>
        <w:t>3</w:t>
      </w:r>
      <w:r w:rsidR="007E2042" w:rsidRPr="005A07B9">
        <w:rPr>
          <w:rFonts w:ascii="Times New Roman" w:eastAsia="바탕" w:hAnsi="Times New Roman" w:hint="eastAsia"/>
          <w:sz w:val="22"/>
        </w:rPr>
        <w:t>자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승인의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거절을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통보받은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날로부터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/>
          <w:sz w:val="22"/>
        </w:rPr>
        <w:t>10</w:t>
      </w:r>
      <w:r w:rsidR="007E2042" w:rsidRPr="005A07B9">
        <w:rPr>
          <w:rFonts w:ascii="Times New Roman" w:eastAsia="바탕" w:hAnsi="Times New Roman" w:hint="eastAsia"/>
          <w:sz w:val="22"/>
        </w:rPr>
        <w:t>영업일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내에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lastRenderedPageBreak/>
        <w:t>매수인에게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매매대금을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반환하여야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함</w:t>
      </w:r>
      <w:r w:rsidR="007E2042" w:rsidRPr="005A07B9">
        <w:rPr>
          <w:rFonts w:ascii="Times New Roman" w:eastAsia="바탕" w:hAnsi="Times New Roman" w:hint="eastAsia"/>
          <w:sz w:val="22"/>
        </w:rPr>
        <w:t>)</w:t>
      </w:r>
      <w:r w:rsidRPr="005A07B9">
        <w:rPr>
          <w:rFonts w:ascii="Times New Roman" w:eastAsia="바탕" w:hAnsi="Times New Roman"/>
          <w:sz w:val="22"/>
        </w:rPr>
        <w:t xml:space="preserve">, (ii)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반환에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소유권을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반환해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주어야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/>
          <w:sz w:val="22"/>
        </w:rPr>
        <w:t xml:space="preserve"> </w:t>
      </w:r>
    </w:p>
    <w:p w14:paraId="740A665E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4E060FF8" w14:textId="12CF0C5E" w:rsidR="00456BC5" w:rsidRPr="005A07B9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="003F6B45" w:rsidRPr="005A07B9">
        <w:rPr>
          <w:rFonts w:ascii="Times New Roman" w:eastAsia="바탕" w:hAnsi="Times New Roman"/>
          <w:sz w:val="22"/>
        </w:rPr>
        <w:t>10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손해배상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청구에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영향을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미치지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599F859E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57D5E726" w14:textId="2C1A1C2F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10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손해배상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411741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C9FAE02" w14:textId="1C1DBE69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pacing w:val="3"/>
          <w:sz w:val="22"/>
        </w:rPr>
        <w:t>본</w:t>
      </w:r>
      <w:r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pacing w:val="3"/>
          <w:sz w:val="22"/>
        </w:rPr>
        <w:t>계약의</w:t>
      </w:r>
      <w:r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당사자들은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본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계약에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따른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제반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사항을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성실히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준수할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것을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약정하며</w:t>
      </w:r>
      <w:r w:rsidRPr="005A07B9">
        <w:rPr>
          <w:rFonts w:ascii="Times New Roman" w:eastAsia="바탕" w:hAnsi="Times New Roman"/>
          <w:spacing w:val="3"/>
          <w:sz w:val="22"/>
        </w:rPr>
        <w:t xml:space="preserve">, </w:t>
      </w:r>
      <w:r w:rsidRPr="005A07B9">
        <w:rPr>
          <w:rFonts w:ascii="Times New Roman" w:eastAsia="바탕" w:hAnsi="Times New Roman"/>
          <w:spacing w:val="3"/>
          <w:sz w:val="22"/>
        </w:rPr>
        <w:t>이를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준수하지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못한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경우에는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그로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인하여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상대방이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입게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되는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손해를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배상한다</w:t>
      </w:r>
      <w:r w:rsidRPr="005A07B9">
        <w:rPr>
          <w:rFonts w:ascii="Times New Roman" w:eastAsia="바탕" w:hAnsi="Times New Roman"/>
          <w:spacing w:val="3"/>
          <w:sz w:val="22"/>
        </w:rPr>
        <w:t>.</w:t>
      </w:r>
      <w:r w:rsidR="00244118"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단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,</w:t>
      </w:r>
      <w:r w:rsidR="00244118"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필요적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3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자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승인의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거절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및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그로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인한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제</w:t>
      </w:r>
      <w:r w:rsidR="00F267BE" w:rsidRPr="005A07B9">
        <w:rPr>
          <w:rFonts w:ascii="Times New Roman" w:eastAsia="바탕" w:hAnsi="Times New Roman"/>
          <w:spacing w:val="3"/>
          <w:sz w:val="22"/>
        </w:rPr>
        <w:t>9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조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3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항에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따른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계약의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해제와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관련하여서는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각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당사자의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귀책사유나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당사자들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간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손해배상의무는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없는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것으로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본다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.</w:t>
      </w:r>
    </w:p>
    <w:p w14:paraId="44E37524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6511CE00" w14:textId="67A67154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commentRangeStart w:id="18"/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항</w:t>
      </w:r>
      <w:r w:rsidR="00244118" w:rsidRPr="005A07B9">
        <w:rPr>
          <w:rFonts w:ascii="Times New Roman" w:eastAsia="바탕" w:hAnsi="Times New Roman" w:hint="eastAsia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z w:val="22"/>
        </w:rPr>
        <w:t>본문</w:t>
      </w:r>
      <w:r w:rsidRPr="005A07B9">
        <w:rPr>
          <w:rFonts w:ascii="Times New Roman" w:eastAsia="바탕" w:hAnsi="Times New Roman"/>
          <w:sz w:val="22"/>
        </w:rPr>
        <w:t>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손해배상책임은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거래종결일로부터</w:t>
      </w:r>
      <w:r w:rsidRPr="005A07B9">
        <w:rPr>
          <w:rFonts w:ascii="Times New Roman" w:eastAsia="바탕" w:hAnsi="Times New Roman"/>
          <w:sz w:val="22"/>
        </w:rPr>
        <w:t xml:space="preserve"> 6</w:t>
      </w:r>
      <w:r w:rsidRPr="005A07B9">
        <w:rPr>
          <w:rFonts w:ascii="Times New Roman" w:eastAsia="바탕" w:hAnsi="Times New Roman"/>
          <w:sz w:val="22"/>
        </w:rPr>
        <w:t>개월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행사하여야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="00606EB4" w:rsidRPr="005A07B9">
        <w:rPr>
          <w:rFonts w:ascii="Times New Roman" w:eastAsia="바탕" w:hAnsi="Times New Roman" w:hint="eastAsia"/>
          <w:sz w:val="22"/>
        </w:rPr>
        <w:t>손해배상청구권자</w:t>
      </w:r>
      <w:r w:rsidRPr="005A07B9">
        <w:rPr>
          <w:rFonts w:ascii="Times New Roman" w:eastAsia="바탕" w:hAnsi="Times New Roman"/>
          <w:sz w:val="22"/>
        </w:rPr>
        <w:t>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거래종결일로부터</w:t>
      </w:r>
      <w:r w:rsidRPr="005A07B9">
        <w:rPr>
          <w:rFonts w:ascii="Times New Roman" w:eastAsia="바탕" w:hAnsi="Times New Roman"/>
          <w:sz w:val="22"/>
        </w:rPr>
        <w:t xml:space="preserve"> 6</w:t>
      </w:r>
      <w:r w:rsidRPr="005A07B9">
        <w:rPr>
          <w:rFonts w:ascii="Times New Roman" w:eastAsia="바탕" w:hAnsi="Times New Roman"/>
          <w:sz w:val="22"/>
        </w:rPr>
        <w:t>개월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EB4" w:rsidRPr="005A07B9">
        <w:rPr>
          <w:rFonts w:ascii="Times New Roman" w:eastAsia="바탕" w:hAnsi="Times New Roman" w:hint="eastAsia"/>
          <w:sz w:val="22"/>
        </w:rPr>
        <w:t>손해배상의무자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손해액과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원인이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사실을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서면으로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소멸한다</w:t>
      </w:r>
      <w:r w:rsidRPr="005A07B9">
        <w:rPr>
          <w:rFonts w:ascii="Times New Roman" w:eastAsia="바탕" w:hAnsi="Times New Roman"/>
          <w:sz w:val="22"/>
        </w:rPr>
        <w:t xml:space="preserve">. </w:t>
      </w:r>
      <w:commentRangeEnd w:id="18"/>
      <w:r w:rsidR="001D7591">
        <w:rPr>
          <w:rStyle w:val="a7"/>
        </w:rPr>
        <w:commentReference w:id="18"/>
      </w:r>
    </w:p>
    <w:p w14:paraId="7718D3BA" w14:textId="77777777" w:rsidR="00456BC5" w:rsidRPr="005A07B9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0E7F7ED5" w14:textId="423B2E69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="007E2042" w:rsidRPr="005A07B9">
        <w:rPr>
          <w:rFonts w:ascii="Times New Roman" w:eastAsia="바탕" w:hAnsi="Times New Roman"/>
          <w:sz w:val="22"/>
        </w:rPr>
        <w:t>9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4C62F0" w:rsidRPr="005A07B9">
        <w:rPr>
          <w:rFonts w:ascii="Times New Roman" w:eastAsia="바탕" w:hAnsi="Times New Roman" w:hint="eastAsia"/>
          <w:sz w:val="22"/>
        </w:rPr>
        <w:t>내지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="004C62F0" w:rsidRPr="005A07B9">
        <w:rPr>
          <w:rFonts w:ascii="Times New Roman" w:eastAsia="바탕" w:hAnsi="Times New Roman" w:hint="eastAsia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항에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사유가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않았음에도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불구하고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지체할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때까지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서울에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소재를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두고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시중은행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중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최고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연체이자율을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적용한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지연이자를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계산하여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4C317962" w14:textId="77777777" w:rsidR="00456BC5" w:rsidRPr="005A07B9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210A93CC" w14:textId="77777777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전항의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항의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시효는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적용하지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2DD4C1DE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61E236F" w14:textId="737041B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11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세금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비용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D42459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274C41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각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당사자는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본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계약의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체결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및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이행과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관련하여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관련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법령에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따라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각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당사자에게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부과되는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일체의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제세공과금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및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각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당사자가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지출한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비용을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각자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부담한다</w:t>
      </w:r>
      <w:r w:rsidRPr="005A07B9">
        <w:rPr>
          <w:rFonts w:ascii="Times New Roman" w:eastAsia="바탕" w:hAnsi="Times New Roman"/>
          <w:bCs/>
          <w:sz w:val="22"/>
        </w:rPr>
        <w:t>.</w:t>
      </w:r>
    </w:p>
    <w:p w14:paraId="64947BF4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F641D4D" w14:textId="349605F0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12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통지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EC4EEC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40875D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행하여지는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주소로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직접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교부하거나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요금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선납의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등기우편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팩시밀리로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 xml:space="preserve">. </w:t>
      </w:r>
      <w:r w:rsidRPr="005A07B9">
        <w:rPr>
          <w:rFonts w:ascii="Times New Roman" w:eastAsia="바탕" w:hAnsi="Times New Roman"/>
          <w:sz w:val="22"/>
        </w:rPr>
        <w:t>다만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팩시밀리로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송부하는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수령을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확인하는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팩시밀리로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받아야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639ECD5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253"/>
        <w:gridCol w:w="7098"/>
      </w:tblGrid>
      <w:tr w:rsidR="00200435" w:rsidRPr="005A07B9" w14:paraId="748AEBA2" w14:textId="77777777" w:rsidTr="00200435">
        <w:tc>
          <w:tcPr>
            <w:tcW w:w="1253" w:type="dxa"/>
            <w:shd w:val="clear" w:color="auto" w:fill="auto"/>
          </w:tcPr>
          <w:p w14:paraId="1FB290DD" w14:textId="676AA717" w:rsidR="00200435" w:rsidRPr="005A07B9" w:rsidRDefault="00200435" w:rsidP="0020043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AA31D8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AA31D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019903C9" w14:textId="2554D0B4" w:rsidR="00200435" w:rsidRPr="00AA31D8" w:rsidRDefault="00200435" w:rsidP="0020043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del w:id="19" w:author="shkwon" w:date="2021-10-08T11:54:00Z">
              <w:r w:rsidDel="00250E35">
                <w:rPr>
                  <w:rFonts w:ascii="Times New Roman" w:eastAsia="바탕" w:hAnsi="Times New Roman" w:hint="eastAsia"/>
                  <w:b/>
                  <w:sz w:val="22"/>
                </w:rPr>
                <w:delText>NH</w:delText>
              </w:r>
              <w:r w:rsidDel="00250E35">
                <w:rPr>
                  <w:rFonts w:ascii="Times New Roman" w:eastAsia="바탕" w:hAnsi="Times New Roman" w:hint="eastAsia"/>
                  <w:b/>
                  <w:sz w:val="22"/>
                </w:rPr>
                <w:delText>투자증권</w:delText>
              </w:r>
              <w:r w:rsidDel="00250E35">
                <w:rPr>
                  <w:rFonts w:ascii="Times New Roman" w:eastAsia="바탕" w:hAnsi="Times New Roman" w:hint="eastAsia"/>
                  <w:b/>
                  <w:sz w:val="22"/>
                </w:rPr>
                <w:delText xml:space="preserve"> </w:delText>
              </w:r>
              <w:r w:rsidDel="00250E35">
                <w:rPr>
                  <w:rFonts w:ascii="Times New Roman" w:eastAsia="바탕" w:hAnsi="Times New Roman" w:hint="eastAsia"/>
                  <w:b/>
                  <w:sz w:val="22"/>
                </w:rPr>
                <w:delText>주식회사</w:delText>
              </w:r>
            </w:del>
            <w:ins w:id="20" w:author="shkwon" w:date="2021-10-08T11:54:00Z">
              <w:r w:rsidR="00250E35">
                <w:rPr>
                  <w:rFonts w:ascii="Times New Roman" w:eastAsia="바탕" w:hAnsi="Times New Roman" w:hint="eastAsia"/>
                  <w:b/>
                  <w:sz w:val="22"/>
                </w:rPr>
                <w:t>엔에이치투자증권</w:t>
              </w:r>
              <w:r w:rsidR="00250E35">
                <w:rPr>
                  <w:rFonts w:ascii="Times New Roman" w:eastAsia="바탕" w:hAnsi="Times New Roman" w:hint="eastAsia"/>
                  <w:b/>
                  <w:sz w:val="22"/>
                </w:rPr>
                <w:t xml:space="preserve"> </w:t>
              </w:r>
              <w:r w:rsidR="00250E35">
                <w:rPr>
                  <w:rFonts w:ascii="Times New Roman" w:eastAsia="바탕" w:hAnsi="Times New Roman" w:hint="eastAsia"/>
                  <w:b/>
                  <w:sz w:val="22"/>
                </w:rPr>
                <w:t>주식회사</w:t>
              </w:r>
            </w:ins>
          </w:p>
          <w:p w14:paraId="6632F51B" w14:textId="77777777" w:rsidR="00200435" w:rsidRPr="00AA31D8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주소</w:t>
            </w:r>
            <w:r w:rsidRPr="00AA31D8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07321 </w:t>
            </w:r>
            <w:r w:rsidRPr="00EB39FE">
              <w:rPr>
                <w:rFonts w:ascii="Times New Roman" w:eastAsia="바탕" w:hAnsi="Times New Roman"/>
                <w:sz w:val="22"/>
              </w:rPr>
              <w:t>서울특별시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B39FE">
              <w:rPr>
                <w:rFonts w:ascii="Times New Roman" w:eastAsia="바탕" w:hAnsi="Times New Roman"/>
                <w:sz w:val="22"/>
              </w:rPr>
              <w:t>영등포구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60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(</w:t>
            </w:r>
            <w:r w:rsidRPr="00EB39FE">
              <w:rPr>
                <w:rFonts w:ascii="Times New Roman" w:eastAsia="바탕" w:hAnsi="Times New Roman"/>
                <w:sz w:val="22"/>
              </w:rPr>
              <w:t>여의도동</w:t>
            </w:r>
            <w:r w:rsidRPr="00EB39FE">
              <w:rPr>
                <w:rFonts w:ascii="Times New Roman" w:eastAsia="바탕" w:hAnsi="Times New Roman"/>
                <w:sz w:val="22"/>
              </w:rPr>
              <w:t>)</w:t>
            </w:r>
          </w:p>
          <w:p w14:paraId="4BF20AC4" w14:textId="77777777" w:rsidR="00200435" w:rsidRPr="00F1438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t>참조</w:t>
            </w:r>
            <w:r w:rsidRPr="00F14383">
              <w:rPr>
                <w:rFonts w:ascii="Times New Roman" w:eastAsia="바탕" w:hAnsi="Times New Roman"/>
                <w:sz w:val="22"/>
              </w:rPr>
              <w:t xml:space="preserve">: </w:t>
            </w:r>
            <w:r>
              <w:rPr>
                <w:rFonts w:ascii="Times New Roman" w:eastAsia="바탕" w:hAnsi="Times New Roman" w:hint="eastAsia"/>
                <w:sz w:val="22"/>
              </w:rPr>
              <w:t>윤현우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1F93CD1C" w14:textId="77777777" w:rsidR="00200435" w:rsidRPr="00F1438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t>전화</w:t>
            </w:r>
            <w:r>
              <w:rPr>
                <w:rFonts w:ascii="Times New Roman" w:eastAsia="바탕" w:hAnsi="Times New Roman"/>
                <w:sz w:val="22"/>
              </w:rPr>
              <w:t>: 02 768 7419</w:t>
            </w:r>
          </w:p>
          <w:p w14:paraId="04305EBA" w14:textId="77777777" w:rsidR="00200435" w:rsidRPr="00F1438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t>팩스</w:t>
            </w:r>
            <w:r>
              <w:rPr>
                <w:rFonts w:ascii="Times New Roman" w:eastAsia="바탕" w:hAnsi="Times New Roman"/>
                <w:sz w:val="22"/>
              </w:rPr>
              <w:t>: 0505 083 1417</w:t>
            </w:r>
          </w:p>
          <w:p w14:paraId="206C4474" w14:textId="52B28E9F" w:rsidR="00200435" w:rsidRPr="00920239" w:rsidRDefault="00200435" w:rsidP="0020043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lastRenderedPageBreak/>
              <w:t>전자우편</w:t>
            </w:r>
            <w:r w:rsidRPr="00F14383">
              <w:rPr>
                <w:rFonts w:ascii="Times New Roman" w:eastAsia="바탕" w:hAnsi="Times New Roman"/>
                <w:sz w:val="22"/>
              </w:rPr>
              <w:t xml:space="preserve">: </w:t>
            </w:r>
            <w:r>
              <w:rPr>
                <w:rFonts w:ascii="Times New Roman" w:eastAsia="바탕" w:hAnsi="Times New Roman" w:hint="eastAsia"/>
                <w:sz w:val="22"/>
              </w:rPr>
              <w:t>kevinyoon</w:t>
            </w:r>
            <w:r w:rsidRPr="00F14383">
              <w:rPr>
                <w:rFonts w:ascii="Times New Roman" w:eastAsia="바탕" w:hAnsi="Times New Roman"/>
                <w:sz w:val="22"/>
              </w:rPr>
              <w:t>@nhqv.com</w:t>
            </w:r>
          </w:p>
        </w:tc>
      </w:tr>
      <w:tr w:rsidR="00200435" w:rsidRPr="005A07B9" w14:paraId="71D3B0E3" w14:textId="77777777" w:rsidTr="00200435">
        <w:tc>
          <w:tcPr>
            <w:tcW w:w="1253" w:type="dxa"/>
            <w:shd w:val="clear" w:color="auto" w:fill="auto"/>
          </w:tcPr>
          <w:p w14:paraId="6A09CD1D" w14:textId="77777777" w:rsidR="00200435" w:rsidRPr="005A07B9" w:rsidRDefault="0020043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150EBF75" w14:textId="77777777" w:rsidR="00200435" w:rsidRPr="00920239" w:rsidRDefault="00200435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</w:tr>
      <w:tr w:rsidR="00200435" w:rsidRPr="005A07B9" w14:paraId="79AE44EF" w14:textId="77777777" w:rsidTr="00200435">
        <w:tc>
          <w:tcPr>
            <w:tcW w:w="1253" w:type="dxa"/>
            <w:shd w:val="clear" w:color="auto" w:fill="auto"/>
          </w:tcPr>
          <w:p w14:paraId="3C1AA5FD" w14:textId="77777777" w:rsidR="00200435" w:rsidRPr="005A07B9" w:rsidRDefault="0020043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655E9CB2" w14:textId="77777777" w:rsidR="00200435" w:rsidRPr="00920239" w:rsidRDefault="00200435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</w:tr>
      <w:tr w:rsidR="00456BC5" w:rsidRPr="005A07B9" w14:paraId="07D83FAA" w14:textId="77777777" w:rsidTr="00200435">
        <w:tc>
          <w:tcPr>
            <w:tcW w:w="1253" w:type="dxa"/>
            <w:shd w:val="clear" w:color="auto" w:fill="auto"/>
          </w:tcPr>
          <w:p w14:paraId="5E3880EF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6F2913D9" w14:textId="77777777" w:rsidR="00920239" w:rsidRPr="00920239" w:rsidRDefault="00920239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920239">
              <w:rPr>
                <w:rFonts w:ascii="Times New Roman" w:eastAsia="바탕" w:hAnsi="Times New Roman" w:hint="eastAsia"/>
                <w:b/>
                <w:sz w:val="22"/>
              </w:rPr>
              <w:t>한화투자증권</w:t>
            </w:r>
            <w:r w:rsidRPr="00920239">
              <w:rPr>
                <w:rFonts w:ascii="Times New Roman" w:eastAsia="바탕" w:hAnsi="Times New Roman"/>
                <w:b/>
                <w:sz w:val="22"/>
              </w:rPr>
              <w:t xml:space="preserve"> </w:t>
            </w:r>
            <w:r w:rsidRPr="00920239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15EB5C61" w14:textId="77777777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07325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56 (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4F3D74">
              <w:rPr>
                <w:rFonts w:ascii="Times New Roman" w:eastAsia="바탕" w:hAnsi="Times New Roman"/>
                <w:sz w:val="22"/>
              </w:rPr>
              <w:t>)</w:t>
            </w:r>
          </w:p>
          <w:p w14:paraId="0143A220" w14:textId="77777777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최서웅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1AAF5189" w14:textId="7E9FE753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전화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: 02 – 3772 – </w:t>
            </w:r>
            <w:r w:rsidRPr="004F3D74">
              <w:rPr>
                <w:rFonts w:ascii="Times New Roman" w:eastAsia="바탕" w:hAnsi="Times New Roman"/>
                <w:sz w:val="22"/>
              </w:rPr>
              <w:t>7058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52D7B92E" w14:textId="4C14A711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팩스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: 02 – 3772 – </w:t>
            </w:r>
            <w:r w:rsidRPr="004F3D74">
              <w:rPr>
                <w:rFonts w:ascii="Times New Roman" w:eastAsia="바탕" w:hAnsi="Times New Roman"/>
                <w:sz w:val="22"/>
              </w:rPr>
              <w:t>7686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3EE8E64F" w14:textId="640FC210" w:rsidR="00456BC5" w:rsidRPr="00920239" w:rsidRDefault="00920239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4F3D74">
              <w:rPr>
                <w:rFonts w:ascii="Times New Roman" w:eastAsia="바탕" w:hAnsi="Times New Roman"/>
                <w:sz w:val="22"/>
              </w:rPr>
              <w:t>: ryan.choi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/>
                <w:sz w:val="22"/>
              </w:rPr>
              <w:t>@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/>
                <w:sz w:val="22"/>
              </w:rPr>
              <w:t>hanwha.com</w:t>
            </w:r>
          </w:p>
        </w:tc>
      </w:tr>
      <w:tr w:rsidR="00456BC5" w:rsidRPr="005A07B9" w14:paraId="2378F757" w14:textId="77777777" w:rsidTr="00200435">
        <w:tc>
          <w:tcPr>
            <w:tcW w:w="1253" w:type="dxa"/>
            <w:shd w:val="clear" w:color="auto" w:fill="auto"/>
          </w:tcPr>
          <w:p w14:paraId="0E0F23DE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75DFBD95" w14:textId="77777777" w:rsidR="00456BC5" w:rsidRPr="005A07B9" w:rsidRDefault="00456BC5" w:rsidP="00C41ED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456BC5" w:rsidRPr="005A07B9" w14:paraId="72B5AA16" w14:textId="77777777" w:rsidTr="00200435">
        <w:tc>
          <w:tcPr>
            <w:tcW w:w="1253" w:type="dxa"/>
            <w:shd w:val="clear" w:color="auto" w:fill="auto"/>
          </w:tcPr>
          <w:p w14:paraId="72B581F8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2EE617A1" w14:textId="76CA21D2" w:rsidR="00920239" w:rsidRPr="00920239" w:rsidRDefault="00200435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C254FEF" w14:textId="651A4080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612E2F">
              <w:rPr>
                <w:rFonts w:ascii="바탕" w:eastAsia="바탕" w:hAnsi="바탕" w:hint="eastAsia"/>
                <w:sz w:val="22"/>
              </w:rPr>
              <w:t>서울특별시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 w:rsidR="00200435">
              <w:rPr>
                <w:rFonts w:ascii="바탕" w:eastAsia="바탕" w:hAnsi="바탕" w:hint="eastAsia"/>
                <w:sz w:val="22"/>
              </w:rPr>
              <w:t>용산</w:t>
            </w:r>
            <w:r w:rsidRPr="00612E2F">
              <w:rPr>
                <w:rFonts w:ascii="바탕" w:eastAsia="바탕" w:hAnsi="바탕" w:hint="eastAsia"/>
                <w:sz w:val="22"/>
              </w:rPr>
              <w:t>구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 w:rsidR="00200435">
              <w:rPr>
                <w:rFonts w:ascii="바탕" w:eastAsia="바탕" w:hAnsi="바탕" w:hint="eastAsia"/>
                <w:sz w:val="22"/>
              </w:rPr>
              <w:t>한강대</w:t>
            </w:r>
            <w:r w:rsidRPr="00612E2F">
              <w:rPr>
                <w:rFonts w:ascii="바탕" w:eastAsia="바탕" w:hAnsi="바탕" w:hint="eastAsia"/>
                <w:sz w:val="22"/>
              </w:rPr>
              <w:t>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 w:rsidR="00200435">
              <w:rPr>
                <w:rFonts w:ascii="바탕" w:eastAsia="바탕" w:hAnsi="바탕"/>
                <w:sz w:val="22"/>
              </w:rPr>
              <w:t>3</w:t>
            </w:r>
            <w:r w:rsidRPr="00612E2F">
              <w:rPr>
                <w:rFonts w:ascii="바탕" w:eastAsia="바탕" w:hAnsi="바탕"/>
                <w:sz w:val="22"/>
              </w:rPr>
              <w:t>7</w:t>
            </w:r>
            <w:r w:rsidR="00200435">
              <w:rPr>
                <w:rFonts w:ascii="바탕" w:eastAsia="바탕" w:hAnsi="바탕"/>
                <w:sz w:val="22"/>
              </w:rPr>
              <w:t>2</w:t>
            </w:r>
          </w:p>
          <w:p w14:paraId="4E785280" w14:textId="0689B48C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="00200435" w:rsidRPr="00200435">
              <w:rPr>
                <w:rFonts w:ascii="Times New Roman" w:eastAsia="바탕" w:hAnsi="Times New Roman" w:hint="eastAsia"/>
                <w:sz w:val="22"/>
                <w:highlight w:val="yellow"/>
              </w:rPr>
              <w:t>[</w:t>
            </w:r>
            <w:r w:rsidR="00200435" w:rsidRPr="00200435">
              <w:rPr>
                <w:rFonts w:ascii="Times New Roman" w:eastAsia="바탕" w:hAnsi="Times New Roman"/>
                <w:sz w:val="22"/>
                <w:highlight w:val="yellow"/>
              </w:rPr>
              <w:t xml:space="preserve">  ]</w:t>
            </w:r>
            <w:proofErr w:type="gramEnd"/>
          </w:p>
          <w:p w14:paraId="7901C7B2" w14:textId="46B27D76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전화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="00200435"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  <w:proofErr w:type="gramEnd"/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5456F7A4" w14:textId="5231EE39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팩스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="00200435"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  <w:proofErr w:type="gramEnd"/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73FAAC6C" w14:textId="4398E57C" w:rsidR="00456BC5" w:rsidRPr="005A07B9" w:rsidRDefault="00920239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="00200435"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</w:p>
        </w:tc>
      </w:tr>
    </w:tbl>
    <w:p w14:paraId="3E4AFBC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5DA945B9" w14:textId="7A6E96C9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13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양도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등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1E4BAE6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EE2EA95" w14:textId="77777777" w:rsidR="00456BC5" w:rsidRPr="005A07B9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없이는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계약상의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의무를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양도할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없다</w:t>
      </w:r>
      <w:r w:rsidRPr="005A07B9">
        <w:rPr>
          <w:rFonts w:ascii="Times New Roman" w:eastAsia="바탕" w:hAnsi="Times New Roman"/>
          <w:sz w:val="22"/>
        </w:rPr>
        <w:t>.</w:t>
      </w:r>
    </w:p>
    <w:p w14:paraId="624E5EF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39D5DD3" w14:textId="77777777" w:rsidR="00456BC5" w:rsidRPr="005A07B9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당사자들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그들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승계인들을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구속하고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그들에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갖는다</w:t>
      </w:r>
      <w:r w:rsidRPr="005A07B9">
        <w:rPr>
          <w:rFonts w:ascii="Times New Roman" w:eastAsia="바탕" w:hAnsi="Times New Roman"/>
          <w:sz w:val="22"/>
        </w:rPr>
        <w:t>.</w:t>
      </w:r>
    </w:p>
    <w:p w14:paraId="772567C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10B2E82" w14:textId="7F9B8B9C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14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일부무효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5041CB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9CFBE6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조항이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법령에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무효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위법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집행불능으로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되더라도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나머지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조항의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적법성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집행가능성은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인하여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아무런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영향을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않는다</w:t>
      </w:r>
      <w:r w:rsidRPr="005A07B9">
        <w:rPr>
          <w:rFonts w:ascii="Times New Roman" w:eastAsia="바탕" w:hAnsi="Times New Roman"/>
          <w:sz w:val="22"/>
        </w:rPr>
        <w:t>.</w:t>
      </w:r>
    </w:p>
    <w:p w14:paraId="51C8484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B8A14AE" w14:textId="0D47E3C6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15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계약의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수정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B4809D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5AF350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수정이나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포기는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발생한다</w:t>
      </w:r>
      <w:r w:rsidRPr="005A07B9">
        <w:rPr>
          <w:rFonts w:ascii="Times New Roman" w:eastAsia="바탕" w:hAnsi="Times New Roman"/>
          <w:sz w:val="22"/>
        </w:rPr>
        <w:t xml:space="preserve">. </w:t>
      </w:r>
    </w:p>
    <w:p w14:paraId="4D92544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1B77ED0" w14:textId="19F9DF66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16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비밀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준수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7788975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E2239F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당사자는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상대방의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서면동의를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법령에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강제되는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계약과관련하여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법률고문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회계사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전문가로부터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조언을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행사하기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제외하고는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계약서의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공개하거나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사본을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배포할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목적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용도로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사용할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없다</w:t>
      </w:r>
      <w:r w:rsidRPr="005A07B9">
        <w:rPr>
          <w:rFonts w:ascii="Times New Roman" w:eastAsia="바탕" w:hAnsi="Times New Roman"/>
          <w:sz w:val="22"/>
        </w:rPr>
        <w:t xml:space="preserve">. </w:t>
      </w:r>
      <w:r w:rsidR="00744180" w:rsidRPr="005A07B9">
        <w:rPr>
          <w:rFonts w:ascii="Times New Roman" w:eastAsia="바탕" w:hAnsi="Times New Roman" w:hint="eastAsia"/>
          <w:sz w:val="22"/>
        </w:rPr>
        <w:t>본조에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따른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의무는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본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계약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체결일로부터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본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계약의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A93ECD" w:rsidRPr="005A07B9">
        <w:rPr>
          <w:rFonts w:ascii="Times New Roman" w:eastAsia="바탕" w:hAnsi="Times New Roman" w:hint="eastAsia"/>
          <w:sz w:val="22"/>
        </w:rPr>
        <w:t>거래종결</w:t>
      </w:r>
      <w:r w:rsidR="003D5038" w:rsidRPr="005A07B9">
        <w:rPr>
          <w:rFonts w:ascii="Times New Roman" w:eastAsia="바탕" w:hAnsi="Times New Roman" w:hint="eastAsia"/>
          <w:sz w:val="22"/>
        </w:rPr>
        <w:t>일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또는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본건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lastRenderedPageBreak/>
        <w:t>투자신탁의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종료일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중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이른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날까지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존속한다</w:t>
      </w:r>
      <w:r w:rsidR="00744180" w:rsidRPr="005A07B9">
        <w:rPr>
          <w:rFonts w:ascii="Times New Roman" w:eastAsia="바탕" w:hAnsi="Times New Roman" w:hint="eastAsia"/>
          <w:sz w:val="22"/>
        </w:rPr>
        <w:t>.</w:t>
      </w:r>
    </w:p>
    <w:p w14:paraId="1216E8B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3EB67FD" w14:textId="21FC15F0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17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준거법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관할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90119C5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A4671A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법률에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해석되고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규율되며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체결ㆍ이행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제기되는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소송은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서울중앙지방법원을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전속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관할법원으로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0B82303E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C816C94" w14:textId="2B0D43F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18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 w:hint="eastAsia"/>
          <w:b/>
          <w:sz w:val="22"/>
        </w:rPr>
        <w:t>기타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C2F2A2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8700EF4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권리와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발생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실행은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</w:t>
      </w:r>
      <w:r w:rsidR="00543B2A"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별로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개별적으로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이루어진다</w:t>
      </w:r>
      <w:r w:rsidRPr="005A07B9">
        <w:rPr>
          <w:rFonts w:ascii="Times New Roman" w:eastAsia="바탕" w:hAnsi="Times New Roman" w:hint="eastAsia"/>
          <w:sz w:val="22"/>
        </w:rPr>
        <w:t xml:space="preserve">.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계약에서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달리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정한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경우를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제외하고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각자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자신의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권리를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행사하고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각자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자신의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이행하며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어느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다른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</w:t>
      </w:r>
      <w:r w:rsidRPr="005A07B9">
        <w:rPr>
          <w:rFonts w:ascii="Times New Roman" w:eastAsia="바탕" w:hAnsi="Times New Roman" w:hint="eastAsia"/>
          <w:sz w:val="22"/>
        </w:rPr>
        <w:t xml:space="preserve"> 3</w:t>
      </w:r>
      <w:r w:rsidRPr="005A07B9">
        <w:rPr>
          <w:rFonts w:ascii="Times New Roman" w:eastAsia="바탕" w:hAnsi="Times New Roman" w:hint="eastAsia"/>
          <w:sz w:val="22"/>
        </w:rPr>
        <w:t>자에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손해배상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기차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책임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지는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경우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해당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사유가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발생하지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않은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다른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당사자에게는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그와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책임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발생하지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아니한다</w:t>
      </w:r>
      <w:r w:rsidRPr="005A07B9">
        <w:rPr>
          <w:rFonts w:ascii="Times New Roman" w:eastAsia="바탕" w:hAnsi="Times New Roman" w:hint="eastAsia"/>
          <w:sz w:val="22"/>
        </w:rPr>
        <w:t>(</w:t>
      </w:r>
      <w:r w:rsidRPr="005A07B9">
        <w:rPr>
          <w:rFonts w:ascii="Times New Roman" w:eastAsia="바탕" w:hAnsi="Times New Roman" w:hint="eastAsia"/>
          <w:sz w:val="22"/>
        </w:rPr>
        <w:t>개별책임의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원칙</w:t>
      </w:r>
      <w:r w:rsidRPr="005A07B9">
        <w:rPr>
          <w:rFonts w:ascii="Times New Roman" w:eastAsia="바탕" w:hAnsi="Times New Roman" w:hint="eastAsia"/>
          <w:sz w:val="22"/>
        </w:rPr>
        <w:t>)</w:t>
      </w:r>
      <w:r w:rsidR="00543B2A" w:rsidRPr="005A07B9">
        <w:rPr>
          <w:rFonts w:ascii="Times New Roman" w:eastAsia="바탕" w:hAnsi="Times New Roman"/>
          <w:sz w:val="22"/>
        </w:rPr>
        <w:t>.</w:t>
      </w:r>
    </w:p>
    <w:p w14:paraId="6DFA6DB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B5120B0" w14:textId="77777777" w:rsidR="00456BC5" w:rsidRPr="005A07B9" w:rsidRDefault="00456BC5" w:rsidP="00456BC5">
      <w:pPr>
        <w:widowControl/>
        <w:wordWrap/>
        <w:autoSpaceDE/>
        <w:autoSpaceDN/>
        <w:jc w:val="center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i/>
          <w:sz w:val="22"/>
        </w:rPr>
        <w:t>(</w:t>
      </w:r>
      <w:r w:rsidRPr="005A07B9">
        <w:rPr>
          <w:rFonts w:ascii="Times New Roman" w:eastAsia="바탕" w:hAnsi="Times New Roman"/>
          <w:i/>
          <w:sz w:val="22"/>
        </w:rPr>
        <w:t>기명날인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또는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서명은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다음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페이지에</w:t>
      </w:r>
      <w:r w:rsidRPr="005A07B9">
        <w:rPr>
          <w:rFonts w:ascii="Times New Roman" w:eastAsia="바탕" w:hAnsi="Times New Roman"/>
          <w:i/>
          <w:sz w:val="22"/>
        </w:rPr>
        <w:t>)</w:t>
      </w:r>
    </w:p>
    <w:p w14:paraId="325FD3C9" w14:textId="77777777" w:rsidR="00456BC5" w:rsidRPr="005A07B9" w:rsidRDefault="00456BC5" w:rsidP="00456BC5">
      <w:pPr>
        <w:widowControl/>
        <w:wordWrap/>
        <w:autoSpaceDE/>
        <w:autoSpaceDN/>
        <w:jc w:val="left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br w:type="page"/>
      </w:r>
    </w:p>
    <w:p w14:paraId="214C8350" w14:textId="07EA7A21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lastRenderedPageBreak/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증명하기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당사자들은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계약서</w:t>
      </w:r>
      <w:r w:rsidR="009C2F82" w:rsidRPr="005A07B9">
        <w:rPr>
          <w:rFonts w:ascii="Times New Roman" w:eastAsia="바탕" w:hAnsi="Times New Roman" w:hint="eastAsia"/>
          <w:sz w:val="22"/>
        </w:rPr>
        <w:t xml:space="preserve"> </w:t>
      </w:r>
      <w:r w:rsidR="009C2F82" w:rsidRPr="005A07B9">
        <w:rPr>
          <w:rFonts w:ascii="Times New Roman" w:eastAsia="바탕" w:hAnsi="Times New Roman" w:hint="eastAsia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360119" w:rsidRPr="004F3D74">
        <w:rPr>
          <w:rFonts w:ascii="Times New Roman" w:eastAsia="바탕" w:hAnsi="Times New Roman"/>
          <w:sz w:val="22"/>
        </w:rPr>
        <w:t>[</w:t>
      </w:r>
      <w:r w:rsidR="00360119" w:rsidRPr="00612E2F">
        <w:rPr>
          <w:rFonts w:ascii="Times New Roman" w:eastAsia="바탕" w:hAnsi="Times New Roman"/>
          <w:sz w:val="22"/>
        </w:rPr>
        <w:t>2</w:t>
      </w:r>
      <w:r w:rsidR="00360119" w:rsidRPr="004F3D74">
        <w:rPr>
          <w:rFonts w:ascii="Times New Roman" w:eastAsia="바탕" w:hAnsi="Times New Roman"/>
          <w:sz w:val="22"/>
        </w:rPr>
        <w:t>]</w:t>
      </w:r>
      <w:r w:rsidR="009C2F82" w:rsidRPr="005A07B9">
        <w:rPr>
          <w:rFonts w:ascii="Times New Roman" w:eastAsia="바탕" w:hAnsi="Times New Roman" w:hint="eastAsia"/>
          <w:sz w:val="22"/>
        </w:rPr>
        <w:t>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작성한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각자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보관하기로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0F565DD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F5BE44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350DDA6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053CDCB" w14:textId="6139E2F1" w:rsidR="00456BC5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B74146" w:rsidRPr="005A07B9" w14:paraId="19CF50A0" w14:textId="77777777" w:rsidTr="00DE1697">
        <w:trPr>
          <w:trHeight w:val="1313"/>
        </w:trPr>
        <w:tc>
          <w:tcPr>
            <w:tcW w:w="1625" w:type="dxa"/>
            <w:shd w:val="clear" w:color="auto" w:fill="auto"/>
          </w:tcPr>
          <w:p w14:paraId="5B3BE6C7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401" w:type="dxa"/>
            <w:shd w:val="clear" w:color="auto" w:fill="auto"/>
          </w:tcPr>
          <w:p w14:paraId="241137BC" w14:textId="41D7519F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del w:id="21" w:author="shkwon" w:date="2021-10-08T11:54:00Z">
              <w:r w:rsidDel="00250E35">
                <w:rPr>
                  <w:rFonts w:ascii="Times New Roman" w:eastAsia="바탕" w:hAnsi="Times New Roman" w:hint="eastAsia"/>
                  <w:b/>
                  <w:sz w:val="22"/>
                </w:rPr>
                <w:delText>N</w:delText>
              </w:r>
              <w:r w:rsidDel="00250E35">
                <w:rPr>
                  <w:rFonts w:ascii="Times New Roman" w:eastAsia="바탕" w:hAnsi="Times New Roman"/>
                  <w:b/>
                  <w:sz w:val="22"/>
                </w:rPr>
                <w:delText>H</w:delText>
              </w:r>
              <w:r w:rsidRPr="005A07B9" w:rsidDel="00250E35">
                <w:rPr>
                  <w:rFonts w:ascii="Times New Roman" w:eastAsia="바탕" w:hAnsi="Times New Roman" w:hint="eastAsia"/>
                  <w:b/>
                  <w:sz w:val="22"/>
                </w:rPr>
                <w:delText>투자증권</w:delText>
              </w:r>
              <w:r w:rsidRPr="005A07B9" w:rsidDel="00250E35">
                <w:rPr>
                  <w:rFonts w:ascii="Times New Roman" w:eastAsia="바탕" w:hAnsi="Times New Roman" w:hint="eastAsia"/>
                  <w:b/>
                  <w:sz w:val="22"/>
                </w:rPr>
                <w:delText xml:space="preserve"> </w:delText>
              </w:r>
              <w:r w:rsidRPr="005A07B9" w:rsidDel="00250E35">
                <w:rPr>
                  <w:rFonts w:ascii="Times New Roman" w:eastAsia="바탕" w:hAnsi="Times New Roman" w:hint="eastAsia"/>
                  <w:b/>
                  <w:sz w:val="22"/>
                </w:rPr>
                <w:delText>주식회사</w:delText>
              </w:r>
            </w:del>
            <w:ins w:id="22" w:author="shkwon" w:date="2021-10-08T11:54:00Z">
              <w:r w:rsidR="00250E35">
                <w:rPr>
                  <w:rFonts w:ascii="Times New Roman" w:eastAsia="바탕" w:hAnsi="Times New Roman" w:hint="eastAsia"/>
                  <w:b/>
                  <w:sz w:val="22"/>
                </w:rPr>
                <w:t>엔에이치투자증권</w:t>
              </w:r>
              <w:r w:rsidR="00250E35">
                <w:rPr>
                  <w:rFonts w:ascii="Times New Roman" w:eastAsia="바탕" w:hAnsi="Times New Roman" w:hint="eastAsia"/>
                  <w:b/>
                  <w:sz w:val="22"/>
                </w:rPr>
                <w:t xml:space="preserve"> </w:t>
              </w:r>
              <w:r w:rsidR="00250E35">
                <w:rPr>
                  <w:rFonts w:ascii="Times New Roman" w:eastAsia="바탕" w:hAnsi="Times New Roman" w:hint="eastAsia"/>
                  <w:b/>
                  <w:sz w:val="22"/>
                </w:rPr>
                <w:t>주식회사</w:t>
              </w:r>
            </w:ins>
          </w:p>
          <w:p w14:paraId="43940029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1FD70F12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>
              <w:rPr>
                <w:rFonts w:ascii="Times New Roman" w:eastAsia="바탕" w:hAnsi="Times New Roman" w:hint="eastAsia"/>
                <w:sz w:val="22"/>
              </w:rPr>
              <w:t>정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영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채</w:t>
            </w:r>
          </w:p>
          <w:p w14:paraId="1869E7C7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31ED86A6" w14:textId="77777777" w:rsidR="00B74146" w:rsidRPr="005A07B9" w:rsidRDefault="00B74146" w:rsidP="00DE1697">
            <w:pPr>
              <w:rPr>
                <w:rFonts w:ascii="Times New Roman" w:hAnsi="Times New Roman"/>
                <w:sz w:val="22"/>
              </w:rPr>
            </w:pPr>
            <w:r w:rsidRPr="005A07B9">
              <w:rPr>
                <w:rFonts w:ascii="Times New Roman" w:hAnsi="Times New Roman"/>
                <w:sz w:val="22"/>
              </w:rPr>
              <w:t>_____________________________</w:t>
            </w:r>
          </w:p>
          <w:p w14:paraId="0053617B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B74146" w:rsidRPr="005A07B9" w14:paraId="36AF8749" w14:textId="77777777" w:rsidTr="00DE1697">
        <w:trPr>
          <w:trHeight w:val="1313"/>
        </w:trPr>
        <w:tc>
          <w:tcPr>
            <w:tcW w:w="1625" w:type="dxa"/>
            <w:shd w:val="clear" w:color="auto" w:fill="auto"/>
          </w:tcPr>
          <w:p w14:paraId="4154D2A8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401" w:type="dxa"/>
            <w:shd w:val="clear" w:color="auto" w:fill="auto"/>
          </w:tcPr>
          <w:p w14:paraId="6E2258A4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04C42D6B" w14:textId="524E5B34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30DB0F6" w14:textId="0D688A16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E8633E6" w14:textId="497CADF1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F29D436" w14:textId="3905C1D8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CEA4B32" w14:textId="2F100B12" w:rsidR="00B74146" w:rsidRDefault="00B74146">
      <w:pPr>
        <w:widowControl/>
        <w:wordWrap/>
        <w:autoSpaceDE/>
        <w:autoSpaceDN/>
        <w:spacing w:after="160" w:line="259" w:lineRule="auto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br w:type="page"/>
      </w:r>
    </w:p>
    <w:p w14:paraId="15858982" w14:textId="77777777" w:rsidR="00B74146" w:rsidRPr="005A07B9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5A07B9" w14:paraId="4CD482CB" w14:textId="77777777" w:rsidTr="0049208A">
        <w:trPr>
          <w:trHeight w:val="1313"/>
        </w:trPr>
        <w:tc>
          <w:tcPr>
            <w:tcW w:w="1668" w:type="dxa"/>
            <w:shd w:val="clear" w:color="auto" w:fill="auto"/>
          </w:tcPr>
          <w:p w14:paraId="3A0AD032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4BE1EAC6" w14:textId="42F9AF9B" w:rsidR="00456BC5" w:rsidRPr="005A07B9" w:rsidRDefault="00920239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한화</w:t>
            </w:r>
            <w:r w:rsidR="00456BC5" w:rsidRPr="005A07B9">
              <w:rPr>
                <w:rFonts w:ascii="Times New Roman" w:eastAsia="바탕" w:hAnsi="Times New Roman" w:hint="eastAsia"/>
                <w:b/>
                <w:sz w:val="22"/>
              </w:rPr>
              <w:t>투자증권</w:t>
            </w:r>
            <w:r w:rsidR="00456BC5" w:rsidRPr="005A07B9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="00456BC5"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34F89B40" w14:textId="7CC7C4DC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4068C09D" w14:textId="5C170404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 w:rsidR="00920239">
              <w:rPr>
                <w:rFonts w:ascii="Times New Roman" w:eastAsia="바탕" w:hAnsi="Times New Roman" w:hint="eastAsia"/>
                <w:sz w:val="22"/>
              </w:rPr>
              <w:t>권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920239">
              <w:rPr>
                <w:rFonts w:ascii="Times New Roman" w:eastAsia="바탕" w:hAnsi="Times New Roman" w:hint="eastAsia"/>
                <w:sz w:val="22"/>
              </w:rPr>
              <w:t>희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920239">
              <w:rPr>
                <w:rFonts w:ascii="Times New Roman" w:eastAsia="바탕" w:hAnsi="Times New Roman" w:hint="eastAsia"/>
                <w:sz w:val="22"/>
              </w:rPr>
              <w:t>백</w:t>
            </w:r>
          </w:p>
          <w:p w14:paraId="0DB22320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05FA3F2C" w14:textId="77777777" w:rsidR="00456BC5" w:rsidRPr="005A07B9" w:rsidRDefault="00456BC5" w:rsidP="0049208A">
            <w:pPr>
              <w:rPr>
                <w:rFonts w:ascii="Times New Roman" w:hAnsi="Times New Roman"/>
                <w:sz w:val="22"/>
              </w:rPr>
            </w:pPr>
          </w:p>
          <w:p w14:paraId="6C562577" w14:textId="77777777" w:rsidR="00456BC5" w:rsidRPr="005A07B9" w:rsidRDefault="00456BC5" w:rsidP="0049208A">
            <w:pPr>
              <w:rPr>
                <w:rFonts w:ascii="Times New Roman" w:hAnsi="Times New Roman"/>
                <w:sz w:val="22"/>
              </w:rPr>
            </w:pPr>
            <w:r w:rsidRPr="005A07B9">
              <w:rPr>
                <w:rFonts w:ascii="Times New Roman" w:hAnsi="Times New Roman"/>
                <w:sz w:val="22"/>
              </w:rPr>
              <w:t>_____________________________</w:t>
            </w:r>
          </w:p>
          <w:p w14:paraId="3FE8460F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0FAA7B51" w14:textId="77777777" w:rsidR="00456BC5" w:rsidRPr="005A07B9" w:rsidRDefault="00456BC5" w:rsidP="00456BC5">
      <w:r w:rsidRPr="005A07B9"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AA31D8" w14:paraId="262129D2" w14:textId="77777777" w:rsidTr="007A5E47">
        <w:tc>
          <w:tcPr>
            <w:tcW w:w="1625" w:type="dxa"/>
            <w:shd w:val="clear" w:color="auto" w:fill="auto"/>
          </w:tcPr>
          <w:p w14:paraId="1A49968A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lastRenderedPageBreak/>
              <w:t>매수인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401" w:type="dxa"/>
            <w:shd w:val="clear" w:color="auto" w:fill="auto"/>
          </w:tcPr>
          <w:p w14:paraId="1420E3E2" w14:textId="20CED3AF" w:rsidR="00456BC5" w:rsidRPr="005A07B9" w:rsidRDefault="00B74146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</w:t>
            </w:r>
            <w:r w:rsidR="007F682D" w:rsidRPr="005A07B9">
              <w:rPr>
                <w:rFonts w:ascii="Times New Roman" w:eastAsia="바탕" w:hAnsi="Times New Roman" w:hint="eastAsia"/>
                <w:b/>
                <w:sz w:val="22"/>
              </w:rPr>
              <w:t>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CD30DF9" w14:textId="1171E9C6" w:rsidR="007A5E47" w:rsidRPr="005A07B9" w:rsidRDefault="007A5E47" w:rsidP="0049208A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57CBDE20" w14:textId="1C7D1536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 w:rsidR="00B74146">
              <w:rPr>
                <w:rFonts w:ascii="Times New Roman" w:eastAsia="바탕" w:hAnsi="Times New Roman" w:hint="eastAsia"/>
                <w:sz w:val="22"/>
              </w:rPr>
              <w:t>최</w:t>
            </w:r>
            <w:r w:rsidR="007A5E47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B74146">
              <w:rPr>
                <w:rFonts w:ascii="Times New Roman" w:eastAsia="바탕" w:hAnsi="Times New Roman" w:hint="eastAsia"/>
                <w:sz w:val="22"/>
              </w:rPr>
              <w:t>철</w:t>
            </w:r>
            <w:r w:rsidR="007A5E47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B74146">
              <w:rPr>
                <w:rFonts w:ascii="Times New Roman" w:eastAsia="바탕" w:hAnsi="Times New Roman" w:hint="eastAsia"/>
                <w:sz w:val="22"/>
              </w:rPr>
              <w:t>웅</w:t>
            </w:r>
          </w:p>
          <w:p w14:paraId="43155534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24729518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5ACE6E18" w14:textId="77777777" w:rsidR="00456BC5" w:rsidRPr="007B0A54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_____________________________</w:t>
            </w:r>
          </w:p>
          <w:p w14:paraId="3C626749" w14:textId="77777777" w:rsidR="00456BC5" w:rsidRPr="00AA31D8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614E3002" w14:textId="77777777" w:rsidR="00456BC5" w:rsidRPr="00AA31D8" w:rsidRDefault="00456BC5" w:rsidP="00456BC5">
      <w:pPr>
        <w:rPr>
          <w:rFonts w:ascii="Times New Roman" w:hAnsi="Times New Roman"/>
        </w:rPr>
      </w:pPr>
    </w:p>
    <w:p w14:paraId="0F94AAF3" w14:textId="77777777" w:rsidR="00456BC5" w:rsidRDefault="00456BC5" w:rsidP="00456BC5"/>
    <w:p w14:paraId="556EE72C" w14:textId="77777777" w:rsidR="00456BC5" w:rsidRDefault="00456BC5" w:rsidP="00456BC5"/>
    <w:p w14:paraId="1AA753FC" w14:textId="77777777" w:rsidR="007708EA" w:rsidRDefault="007708EA"/>
    <w:sectPr w:rsidR="007708EA" w:rsidSect="0049208A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shkwon" w:date="2021-10-08T11:41:00Z" w:initials="shk">
    <w:p w14:paraId="5445E0E6" w14:textId="77777777" w:rsidR="0076577D" w:rsidRDefault="0076577D" w:rsidP="007657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매도인의 귀책사유로 인한 해제의 경우,</w:t>
      </w:r>
      <w:r>
        <w:t xml:space="preserve"> </w:t>
      </w:r>
      <w:r>
        <w:rPr>
          <w:rFonts w:hint="eastAsia"/>
        </w:rPr>
        <w:t>그 이자까지도 계산하여 반환하는 것이 타당할 것입니다.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수익증권 매매계약서에 따라</w:t>
      </w:r>
      <w:r>
        <w:t xml:space="preserve"> </w:t>
      </w:r>
      <w:r>
        <w:rPr>
          <w:rFonts w:hint="eastAsia"/>
        </w:rPr>
        <w:t>이 부분이 반영되지 않는 경우도 있습니다.</w:t>
      </w:r>
    </w:p>
    <w:p w14:paraId="17D1CCF8" w14:textId="77777777" w:rsidR="0076577D" w:rsidRDefault="0076577D" w:rsidP="0076577D">
      <w:pPr>
        <w:pStyle w:val="a8"/>
      </w:pPr>
    </w:p>
    <w:p w14:paraId="66B111C5" w14:textId="49EA7965" w:rsidR="0076577D" w:rsidRDefault="0076577D" w:rsidP="0076577D">
      <w:pPr>
        <w:pStyle w:val="a8"/>
        <w:rPr>
          <w:rFonts w:hint="eastAsia"/>
        </w:rPr>
      </w:pPr>
      <w:r>
        <w:rPr>
          <w:rFonts w:hint="eastAsia"/>
        </w:rPr>
        <w:t>이자율은 제</w:t>
      </w:r>
      <w:r>
        <w:t>10</w:t>
      </w:r>
      <w:r>
        <w:rPr>
          <w:rFonts w:hint="eastAsia"/>
        </w:rPr>
        <w:t>조 제3항과</w:t>
      </w:r>
      <w:r>
        <w:t xml:space="preserve"> </w:t>
      </w:r>
      <w:r>
        <w:rPr>
          <w:rFonts w:hint="eastAsia"/>
        </w:rPr>
        <w:t>동일하게 하여,</w:t>
      </w:r>
      <w:r>
        <w:t xml:space="preserve"> </w:t>
      </w:r>
      <w:r>
        <w:rPr>
          <w:rFonts w:hint="eastAsia"/>
        </w:rPr>
        <w:t>균형을 맞췄습니다.</w:t>
      </w:r>
    </w:p>
  </w:comment>
  <w:comment w:id="18" w:author="shkwon" w:date="2021-10-08T12:00:00Z" w:initials="shk">
    <w:p w14:paraId="15431171" w14:textId="2B5DA356" w:rsidR="0019721C" w:rsidRPr="0019721C" w:rsidRDefault="001D7591">
      <w:pPr>
        <w:pStyle w:val="a8"/>
        <w:rPr>
          <w:rFonts w:hint="eastAsia"/>
        </w:rPr>
      </w:pPr>
      <w:r>
        <w:rPr>
          <w:rStyle w:val="a7"/>
        </w:rPr>
        <w:annotationRef/>
      </w:r>
      <w:r w:rsidR="0019721C">
        <w:rPr>
          <w:rStyle w:val="a7"/>
        </w:rPr>
        <w:annotationRef/>
      </w:r>
      <w:r w:rsidR="0019721C">
        <w:rPr>
          <w:rFonts w:hint="eastAsia"/>
        </w:rPr>
        <w:t>수익증권 매매계약서에 따라 기재되기도 하고,</w:t>
      </w:r>
      <w:r w:rsidR="0019721C">
        <w:t xml:space="preserve"> </w:t>
      </w:r>
      <w:r w:rsidR="0019721C">
        <w:rPr>
          <w:rFonts w:hint="eastAsia"/>
        </w:rPr>
        <w:t>기재되지 않기도 하는 조항입니다.</w:t>
      </w:r>
      <w:r w:rsidR="0019721C">
        <w:t xml:space="preserve"> </w:t>
      </w:r>
      <w:r w:rsidR="0019721C">
        <w:rPr>
          <w:rFonts w:hint="eastAsia"/>
        </w:rPr>
        <w:t>수익증권 매매계약에서는 통상 매도인의 진술과 보장 위반으로 인한 해제 및 손해배상이 문제된다는 점에서,</w:t>
      </w:r>
      <w:r w:rsidR="0019721C">
        <w:t xml:space="preserve"> </w:t>
      </w:r>
      <w:r w:rsidR="0019721C">
        <w:rPr>
          <w:rFonts w:hint="eastAsia"/>
        </w:rPr>
        <w:t>매수인에게 불리한 조항입니다.</w:t>
      </w:r>
      <w:r w:rsidR="0019721C">
        <w:t xml:space="preserve"> </w:t>
      </w:r>
      <w:r w:rsidR="0019721C">
        <w:rPr>
          <w:rFonts w:hint="eastAsia"/>
        </w:rPr>
        <w:t>협의 과장을 통해 삭제될 수 있으면 좋을 것입니다.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B111C5" w15:done="0"/>
  <w15:commentEx w15:paraId="154311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AACE9" w16cex:dateUtc="2021-10-08T02:41:00Z"/>
  <w16cex:commentExtensible w16cex:durableId="250AB16B" w16cex:dateUtc="2021-10-08T0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B111C5" w16cid:durableId="250AACE9"/>
  <w16cid:commentId w16cid:paraId="15431171" w16cid:durableId="250AB1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56072" w14:textId="77777777" w:rsidR="008F4E88" w:rsidRDefault="008F4E88">
      <w:r>
        <w:separator/>
      </w:r>
    </w:p>
  </w:endnote>
  <w:endnote w:type="continuationSeparator" w:id="0">
    <w:p w14:paraId="630EFE67" w14:textId="77777777" w:rsidR="008F4E88" w:rsidRDefault="008F4E88">
      <w:r>
        <w:continuationSeparator/>
      </w:r>
    </w:p>
  </w:endnote>
  <w:endnote w:type="continuationNotice" w:id="1">
    <w:p w14:paraId="05E575F5" w14:textId="77777777" w:rsidR="008F4E88" w:rsidRDefault="008F4E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64A89" w14:textId="603DBA70" w:rsidR="0049208A" w:rsidRDefault="0049208A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B3B81" w:rsidRPr="002B3B81">
      <w:rPr>
        <w:noProof/>
        <w:lang w:val="ko-KR"/>
      </w:rPr>
      <w:t>6</w:t>
    </w:r>
    <w:r>
      <w:rPr>
        <w:noProof/>
        <w:lang w:val="ko-KR"/>
      </w:rPr>
      <w:fldChar w:fldCharType="end"/>
    </w:r>
  </w:p>
  <w:p w14:paraId="7856518B" w14:textId="77777777" w:rsidR="0049208A" w:rsidRDefault="004920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0B005" w14:textId="77777777" w:rsidR="008F4E88" w:rsidRDefault="008F4E88">
      <w:r>
        <w:separator/>
      </w:r>
    </w:p>
  </w:footnote>
  <w:footnote w:type="continuationSeparator" w:id="0">
    <w:p w14:paraId="33E705EB" w14:textId="77777777" w:rsidR="008F4E88" w:rsidRDefault="008F4E88">
      <w:r>
        <w:continuationSeparator/>
      </w:r>
    </w:p>
  </w:footnote>
  <w:footnote w:type="continuationNotice" w:id="1">
    <w:p w14:paraId="2813D274" w14:textId="77777777" w:rsidR="008F4E88" w:rsidRDefault="008F4E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FDF60" w14:textId="77777777" w:rsidR="0049208A" w:rsidRPr="00605B51" w:rsidRDefault="0049208A">
    <w:pPr>
      <w:pStyle w:val="a6"/>
      <w:rPr>
        <w:rFonts w:ascii="바탕" w:eastAsia="바탕" w:hAnsi="바탕"/>
      </w:rPr>
    </w:pPr>
    <w:r>
      <w:rPr>
        <w:rFonts w:ascii="바탕" w:eastAsia="바탕" w:hAnsi="바탕" w:hint="eastAsia"/>
      </w:rPr>
      <w:t>수익증권 매매계약서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320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692343"/>
    <w:multiLevelType w:val="hybridMultilevel"/>
    <w:tmpl w:val="A6FC9780"/>
    <w:lvl w:ilvl="0" w:tplc="2D2A090E">
      <w:start w:val="1"/>
      <w:numFmt w:val="ganada"/>
      <w:lvlText w:val="(%1)"/>
      <w:lvlJc w:val="left"/>
      <w:pPr>
        <w:ind w:left="1134" w:hanging="567"/>
      </w:pPr>
      <w:rPr>
        <w:rFonts w:ascii="Times New Roman" w:eastAsia="바탕" w:hAnsi="Times New Roman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DC454EE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15674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D0221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153175"/>
    <w:multiLevelType w:val="multilevel"/>
    <w:tmpl w:val="294A5830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="Times New Roman" w:eastAsia="바탕" w:hAnsi="Times New Roman" w:hint="default"/>
        <w:b/>
        <w:i w:val="0"/>
        <w:sz w:val="21"/>
        <w:szCs w:val="21"/>
        <w:lang w:val="en-US"/>
      </w:rPr>
    </w:lvl>
    <w:lvl w:ilvl="1">
      <w:start w:val="1"/>
      <w:numFmt w:val="decimal"/>
      <w:lvlText w:val="(%2)"/>
      <w:lvlJc w:val="left"/>
      <w:pPr>
        <w:tabs>
          <w:tab w:val="num" w:pos="964"/>
        </w:tabs>
        <w:ind w:left="907" w:hanging="680"/>
      </w:pPr>
      <w:rPr>
        <w:rFonts w:ascii="맑은 고딕" w:eastAsia="맑은 고딕" w:hAnsi="맑은 고딕" w:hint="default"/>
        <w:b w:val="0"/>
        <w:i w:val="0"/>
        <w:sz w:val="20"/>
        <w:szCs w:val="21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 w:hint="default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6" w15:restartNumberingAfterBreak="0">
    <w:nsid w:val="30BE257A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8E69A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704528"/>
    <w:multiLevelType w:val="hybridMultilevel"/>
    <w:tmpl w:val="B3F20378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FA36F8"/>
    <w:multiLevelType w:val="multilevel"/>
    <w:tmpl w:val="294A5830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="Times New Roman" w:eastAsia="바탕" w:hAnsi="Times New Roman" w:hint="default"/>
        <w:b/>
        <w:i w:val="0"/>
        <w:sz w:val="21"/>
        <w:szCs w:val="21"/>
        <w:lang w:val="en-US"/>
      </w:rPr>
    </w:lvl>
    <w:lvl w:ilvl="1">
      <w:start w:val="1"/>
      <w:numFmt w:val="decimal"/>
      <w:lvlText w:val="(%2)"/>
      <w:lvlJc w:val="left"/>
      <w:pPr>
        <w:tabs>
          <w:tab w:val="num" w:pos="964"/>
        </w:tabs>
        <w:ind w:left="907" w:hanging="680"/>
      </w:pPr>
      <w:rPr>
        <w:rFonts w:ascii="맑은 고딕" w:eastAsia="맑은 고딕" w:hAnsi="맑은 고딕" w:hint="default"/>
        <w:b w:val="0"/>
        <w:i w:val="0"/>
        <w:sz w:val="20"/>
        <w:szCs w:val="21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 w:hint="default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0" w15:restartNumberingAfterBreak="0">
    <w:nsid w:val="50DA6F8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D53D4F"/>
    <w:multiLevelType w:val="multilevel"/>
    <w:tmpl w:val="02446CF4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Theme="minorHAnsi" w:eastAsiaTheme="minorHAnsi" w:hAnsiTheme="minorHAnsi" w:hint="default"/>
        <w:b/>
        <w:i w:val="0"/>
        <w:sz w:val="20"/>
        <w:szCs w:val="20"/>
        <w:lang w:val="en-US"/>
      </w:rPr>
    </w:lvl>
    <w:lvl w:ilvl="1">
      <w:start w:val="1"/>
      <w:numFmt w:val="decimal"/>
      <w:lvlText w:val="%2."/>
      <w:lvlJc w:val="left"/>
      <w:pPr>
        <w:tabs>
          <w:tab w:val="num" w:pos="964"/>
        </w:tabs>
        <w:ind w:left="907" w:hanging="680"/>
      </w:pPr>
      <w:rPr>
        <w:rFonts w:hint="eastAsia"/>
        <w:b w:val="0"/>
        <w:i w:val="0"/>
        <w:sz w:val="20"/>
        <w:szCs w:val="20"/>
      </w:rPr>
    </w:lvl>
    <w:lvl w:ilvl="2">
      <w:start w:val="1"/>
      <w:numFmt w:val="decimal"/>
      <w:lvlText w:val="(%3)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2" w15:restartNumberingAfterBreak="0">
    <w:nsid w:val="60322C5D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67694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5D718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6474AEB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9CE27D2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F8551C"/>
    <w:multiLevelType w:val="hybridMultilevel"/>
    <w:tmpl w:val="BA8E717A"/>
    <w:lvl w:ilvl="0" w:tplc="89D88CC0">
      <w:start w:val="2"/>
      <w:numFmt w:val="bullet"/>
      <w:lvlText w:val="▪"/>
      <w:lvlJc w:val="left"/>
      <w:pPr>
        <w:ind w:left="1960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3"/>
  </w:num>
  <w:num w:numId="5">
    <w:abstractNumId w:val="7"/>
  </w:num>
  <w:num w:numId="6">
    <w:abstractNumId w:val="16"/>
  </w:num>
  <w:num w:numId="7">
    <w:abstractNumId w:val="12"/>
  </w:num>
  <w:num w:numId="8">
    <w:abstractNumId w:val="13"/>
  </w:num>
  <w:num w:numId="9">
    <w:abstractNumId w:val="14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  <w:num w:numId="14">
    <w:abstractNumId w:val="11"/>
  </w:num>
  <w:num w:numId="15">
    <w:abstractNumId w:val="5"/>
  </w:num>
  <w:num w:numId="16">
    <w:abstractNumId w:val="4"/>
  </w:num>
  <w:num w:numId="17">
    <w:abstractNumId w:val="1"/>
  </w:num>
  <w:num w:numId="18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kwon">
    <w15:presenceInfo w15:providerId="None" w15:userId="shkw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BC5"/>
    <w:rsid w:val="00005F51"/>
    <w:rsid w:val="0001055F"/>
    <w:rsid w:val="00013936"/>
    <w:rsid w:val="000642E0"/>
    <w:rsid w:val="00065ED7"/>
    <w:rsid w:val="0008566E"/>
    <w:rsid w:val="000C4A46"/>
    <w:rsid w:val="000E693E"/>
    <w:rsid w:val="00100C2D"/>
    <w:rsid w:val="00103DAC"/>
    <w:rsid w:val="00144FA1"/>
    <w:rsid w:val="00150540"/>
    <w:rsid w:val="0016661D"/>
    <w:rsid w:val="00181A49"/>
    <w:rsid w:val="0019721C"/>
    <w:rsid w:val="001A52E4"/>
    <w:rsid w:val="001B1407"/>
    <w:rsid w:val="001B6F77"/>
    <w:rsid w:val="001B7799"/>
    <w:rsid w:val="001D7591"/>
    <w:rsid w:val="001E0202"/>
    <w:rsid w:val="001F4474"/>
    <w:rsid w:val="00200435"/>
    <w:rsid w:val="00204AD6"/>
    <w:rsid w:val="00212251"/>
    <w:rsid w:val="002142D2"/>
    <w:rsid w:val="00231E7E"/>
    <w:rsid w:val="00233FD8"/>
    <w:rsid w:val="00240122"/>
    <w:rsid w:val="00244118"/>
    <w:rsid w:val="00244C33"/>
    <w:rsid w:val="00250E35"/>
    <w:rsid w:val="00264A14"/>
    <w:rsid w:val="00287119"/>
    <w:rsid w:val="002A0366"/>
    <w:rsid w:val="002B3B81"/>
    <w:rsid w:val="002B7CF3"/>
    <w:rsid w:val="002E35A1"/>
    <w:rsid w:val="002E6423"/>
    <w:rsid w:val="002E735A"/>
    <w:rsid w:val="002F1929"/>
    <w:rsid w:val="00322E1C"/>
    <w:rsid w:val="00335E05"/>
    <w:rsid w:val="00345340"/>
    <w:rsid w:val="003465FB"/>
    <w:rsid w:val="00356AA6"/>
    <w:rsid w:val="00360119"/>
    <w:rsid w:val="00363017"/>
    <w:rsid w:val="00366D19"/>
    <w:rsid w:val="00372E97"/>
    <w:rsid w:val="003B1C54"/>
    <w:rsid w:val="003C19D5"/>
    <w:rsid w:val="003C1DD3"/>
    <w:rsid w:val="003D05AC"/>
    <w:rsid w:val="003D5038"/>
    <w:rsid w:val="003E2A7B"/>
    <w:rsid w:val="003E7DB4"/>
    <w:rsid w:val="003F6B45"/>
    <w:rsid w:val="0040304A"/>
    <w:rsid w:val="0040488C"/>
    <w:rsid w:val="00422FA9"/>
    <w:rsid w:val="004264C5"/>
    <w:rsid w:val="00426588"/>
    <w:rsid w:val="00444F71"/>
    <w:rsid w:val="00456BC5"/>
    <w:rsid w:val="00460B5C"/>
    <w:rsid w:val="004718EB"/>
    <w:rsid w:val="00481613"/>
    <w:rsid w:val="00482ED5"/>
    <w:rsid w:val="00484CC0"/>
    <w:rsid w:val="0049208A"/>
    <w:rsid w:val="004A03C0"/>
    <w:rsid w:val="004A55E6"/>
    <w:rsid w:val="004B2E7F"/>
    <w:rsid w:val="004B7C75"/>
    <w:rsid w:val="004C0B49"/>
    <w:rsid w:val="004C62F0"/>
    <w:rsid w:val="004D43E8"/>
    <w:rsid w:val="004D7C03"/>
    <w:rsid w:val="004F1ECF"/>
    <w:rsid w:val="004F3D74"/>
    <w:rsid w:val="00510C98"/>
    <w:rsid w:val="00534CC4"/>
    <w:rsid w:val="005355E1"/>
    <w:rsid w:val="00543B2A"/>
    <w:rsid w:val="0054666C"/>
    <w:rsid w:val="005646F2"/>
    <w:rsid w:val="00577E2F"/>
    <w:rsid w:val="005807D1"/>
    <w:rsid w:val="005849D8"/>
    <w:rsid w:val="00593631"/>
    <w:rsid w:val="005A07B9"/>
    <w:rsid w:val="005B7E53"/>
    <w:rsid w:val="005C3ADB"/>
    <w:rsid w:val="005C6D0C"/>
    <w:rsid w:val="005C7E14"/>
    <w:rsid w:val="005D1D0B"/>
    <w:rsid w:val="005D684C"/>
    <w:rsid w:val="005E01C5"/>
    <w:rsid w:val="005E4657"/>
    <w:rsid w:val="005E7A5C"/>
    <w:rsid w:val="005F5AA2"/>
    <w:rsid w:val="00605480"/>
    <w:rsid w:val="00605B51"/>
    <w:rsid w:val="00606BD8"/>
    <w:rsid w:val="00606EB4"/>
    <w:rsid w:val="006111D1"/>
    <w:rsid w:val="00612E2F"/>
    <w:rsid w:val="00613627"/>
    <w:rsid w:val="00620D9A"/>
    <w:rsid w:val="00631AF4"/>
    <w:rsid w:val="00633949"/>
    <w:rsid w:val="00634244"/>
    <w:rsid w:val="00637DAA"/>
    <w:rsid w:val="006412E9"/>
    <w:rsid w:val="006470F8"/>
    <w:rsid w:val="00650DFF"/>
    <w:rsid w:val="00664924"/>
    <w:rsid w:val="0069033E"/>
    <w:rsid w:val="00696D9A"/>
    <w:rsid w:val="006A0FD8"/>
    <w:rsid w:val="006A6BE4"/>
    <w:rsid w:val="006C3286"/>
    <w:rsid w:val="006D38D5"/>
    <w:rsid w:val="006E1C13"/>
    <w:rsid w:val="006F7933"/>
    <w:rsid w:val="00702EE7"/>
    <w:rsid w:val="00717F05"/>
    <w:rsid w:val="00723184"/>
    <w:rsid w:val="007269E6"/>
    <w:rsid w:val="00727C2F"/>
    <w:rsid w:val="007335D3"/>
    <w:rsid w:val="00743207"/>
    <w:rsid w:val="00744180"/>
    <w:rsid w:val="007540E3"/>
    <w:rsid w:val="00755FAD"/>
    <w:rsid w:val="0076577D"/>
    <w:rsid w:val="007708EA"/>
    <w:rsid w:val="007733BF"/>
    <w:rsid w:val="00776B0B"/>
    <w:rsid w:val="007A12EA"/>
    <w:rsid w:val="007A5E47"/>
    <w:rsid w:val="007B0A54"/>
    <w:rsid w:val="007B5307"/>
    <w:rsid w:val="007B5F52"/>
    <w:rsid w:val="007D0487"/>
    <w:rsid w:val="007D465B"/>
    <w:rsid w:val="007E2042"/>
    <w:rsid w:val="007E7A42"/>
    <w:rsid w:val="007F682D"/>
    <w:rsid w:val="007F7BA0"/>
    <w:rsid w:val="00801312"/>
    <w:rsid w:val="00807DCC"/>
    <w:rsid w:val="008244A5"/>
    <w:rsid w:val="008472E7"/>
    <w:rsid w:val="00853DD2"/>
    <w:rsid w:val="008550E6"/>
    <w:rsid w:val="00881C28"/>
    <w:rsid w:val="008B69EE"/>
    <w:rsid w:val="008C3CB0"/>
    <w:rsid w:val="008D7BA8"/>
    <w:rsid w:val="008E0091"/>
    <w:rsid w:val="008E1528"/>
    <w:rsid w:val="008E2076"/>
    <w:rsid w:val="008E5C68"/>
    <w:rsid w:val="008F1CBD"/>
    <w:rsid w:val="008F38D9"/>
    <w:rsid w:val="008F4E88"/>
    <w:rsid w:val="00912286"/>
    <w:rsid w:val="00912F8A"/>
    <w:rsid w:val="00916681"/>
    <w:rsid w:val="00920239"/>
    <w:rsid w:val="0093300E"/>
    <w:rsid w:val="00934520"/>
    <w:rsid w:val="00937292"/>
    <w:rsid w:val="00943EDD"/>
    <w:rsid w:val="009455F5"/>
    <w:rsid w:val="009456D2"/>
    <w:rsid w:val="00960388"/>
    <w:rsid w:val="00966A8A"/>
    <w:rsid w:val="00971EE2"/>
    <w:rsid w:val="009855F8"/>
    <w:rsid w:val="0099498A"/>
    <w:rsid w:val="009A6876"/>
    <w:rsid w:val="009C008E"/>
    <w:rsid w:val="009C27DD"/>
    <w:rsid w:val="009C2F82"/>
    <w:rsid w:val="009C5A9D"/>
    <w:rsid w:val="009C7D1F"/>
    <w:rsid w:val="009D3378"/>
    <w:rsid w:val="009D6698"/>
    <w:rsid w:val="009F765A"/>
    <w:rsid w:val="00A117C8"/>
    <w:rsid w:val="00A1442F"/>
    <w:rsid w:val="00A17DD9"/>
    <w:rsid w:val="00A352AA"/>
    <w:rsid w:val="00A46681"/>
    <w:rsid w:val="00A578C0"/>
    <w:rsid w:val="00A754D6"/>
    <w:rsid w:val="00A92018"/>
    <w:rsid w:val="00A93ECD"/>
    <w:rsid w:val="00AB6BE1"/>
    <w:rsid w:val="00AB766E"/>
    <w:rsid w:val="00AC4542"/>
    <w:rsid w:val="00AC6617"/>
    <w:rsid w:val="00AF36D1"/>
    <w:rsid w:val="00B010BB"/>
    <w:rsid w:val="00B04947"/>
    <w:rsid w:val="00B05969"/>
    <w:rsid w:val="00B1464A"/>
    <w:rsid w:val="00B27800"/>
    <w:rsid w:val="00B3152F"/>
    <w:rsid w:val="00B316C4"/>
    <w:rsid w:val="00B47B22"/>
    <w:rsid w:val="00B54EB3"/>
    <w:rsid w:val="00B7016F"/>
    <w:rsid w:val="00B74146"/>
    <w:rsid w:val="00B76AF0"/>
    <w:rsid w:val="00B778DC"/>
    <w:rsid w:val="00B853C9"/>
    <w:rsid w:val="00B87129"/>
    <w:rsid w:val="00BA032C"/>
    <w:rsid w:val="00BF088C"/>
    <w:rsid w:val="00BF5184"/>
    <w:rsid w:val="00C41EDD"/>
    <w:rsid w:val="00C423D9"/>
    <w:rsid w:val="00C53569"/>
    <w:rsid w:val="00C66F30"/>
    <w:rsid w:val="00C73026"/>
    <w:rsid w:val="00C765EA"/>
    <w:rsid w:val="00C81E2F"/>
    <w:rsid w:val="00C85C40"/>
    <w:rsid w:val="00CB0C1A"/>
    <w:rsid w:val="00CD7F01"/>
    <w:rsid w:val="00CE6A9F"/>
    <w:rsid w:val="00D0185E"/>
    <w:rsid w:val="00D14515"/>
    <w:rsid w:val="00D16CF4"/>
    <w:rsid w:val="00D178DE"/>
    <w:rsid w:val="00D369BE"/>
    <w:rsid w:val="00D4616B"/>
    <w:rsid w:val="00D4660F"/>
    <w:rsid w:val="00D64D6F"/>
    <w:rsid w:val="00D662FE"/>
    <w:rsid w:val="00D70919"/>
    <w:rsid w:val="00D72692"/>
    <w:rsid w:val="00D92542"/>
    <w:rsid w:val="00D95521"/>
    <w:rsid w:val="00DA3706"/>
    <w:rsid w:val="00DA5B41"/>
    <w:rsid w:val="00DB2E47"/>
    <w:rsid w:val="00DB7489"/>
    <w:rsid w:val="00DC56C0"/>
    <w:rsid w:val="00DD3E70"/>
    <w:rsid w:val="00DE2658"/>
    <w:rsid w:val="00DE3B38"/>
    <w:rsid w:val="00DE409F"/>
    <w:rsid w:val="00E04D17"/>
    <w:rsid w:val="00E24D4C"/>
    <w:rsid w:val="00E40164"/>
    <w:rsid w:val="00E46484"/>
    <w:rsid w:val="00E469D4"/>
    <w:rsid w:val="00E67184"/>
    <w:rsid w:val="00E730AF"/>
    <w:rsid w:val="00E822F5"/>
    <w:rsid w:val="00E97D12"/>
    <w:rsid w:val="00EA2869"/>
    <w:rsid w:val="00EB5F1C"/>
    <w:rsid w:val="00EC5165"/>
    <w:rsid w:val="00EC5234"/>
    <w:rsid w:val="00EC5829"/>
    <w:rsid w:val="00ED3606"/>
    <w:rsid w:val="00ED719D"/>
    <w:rsid w:val="00EF08DF"/>
    <w:rsid w:val="00F00A3E"/>
    <w:rsid w:val="00F12093"/>
    <w:rsid w:val="00F163D5"/>
    <w:rsid w:val="00F16B35"/>
    <w:rsid w:val="00F267BE"/>
    <w:rsid w:val="00F422D6"/>
    <w:rsid w:val="00F56A51"/>
    <w:rsid w:val="00F56E5F"/>
    <w:rsid w:val="00F578BA"/>
    <w:rsid w:val="00F60B7C"/>
    <w:rsid w:val="00F61E92"/>
    <w:rsid w:val="00F6777B"/>
    <w:rsid w:val="00F679B2"/>
    <w:rsid w:val="00F67B67"/>
    <w:rsid w:val="00F82F01"/>
    <w:rsid w:val="00F83DE9"/>
    <w:rsid w:val="00F86B59"/>
    <w:rsid w:val="00F870A9"/>
    <w:rsid w:val="00F87571"/>
    <w:rsid w:val="00F915ED"/>
    <w:rsid w:val="00F920FE"/>
    <w:rsid w:val="00FB7CB5"/>
    <w:rsid w:val="00FC7093"/>
    <w:rsid w:val="00FE1335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4E7B2"/>
  <w15:docId w15:val="{E46C5828-162F-4622-B307-E84A0B3A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BC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C5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456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456BC5"/>
    <w:rPr>
      <w:rFonts w:ascii="맑은 고딕" w:eastAsia="맑은 고딕" w:hAnsi="맑은 고딕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9C7D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C7D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43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43B2A"/>
    <w:rPr>
      <w:rFonts w:ascii="맑은 고딕" w:eastAsia="맑은 고딕" w:hAnsi="맑은 고딕" w:cs="Times New Roman"/>
    </w:rPr>
  </w:style>
  <w:style w:type="character" w:styleId="a7">
    <w:name w:val="annotation reference"/>
    <w:basedOn w:val="a0"/>
    <w:uiPriority w:val="99"/>
    <w:semiHidden/>
    <w:unhideWhenUsed/>
    <w:rsid w:val="00801312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801312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801312"/>
    <w:rPr>
      <w:rFonts w:ascii="맑은 고딕" w:eastAsia="맑은 고딕" w:hAnsi="맑은 고딕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01312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801312"/>
    <w:rPr>
      <w:rFonts w:ascii="맑은 고딕" w:eastAsia="맑은 고딕" w:hAnsi="맑은 고딕" w:cs="Times New Roman"/>
      <w:b/>
      <w:bCs/>
    </w:rPr>
  </w:style>
  <w:style w:type="paragraph" w:styleId="aa">
    <w:name w:val="Revision"/>
    <w:hidden/>
    <w:uiPriority w:val="99"/>
    <w:semiHidden/>
    <w:rsid w:val="00B7016F"/>
    <w:pPr>
      <w:spacing w:after="0" w:line="240" w:lineRule="auto"/>
      <w:jc w:val="left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D9D39-833D-445C-8F71-B4E62C536E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95C2E8-9B8E-4973-8AF9-D6CF58BA66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8C35BB-E6FA-449F-84BB-7B25325D6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B4CFB8-0DF6-4B67-B9B8-CC925D6F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채준혁(Junhyuck Chae)</dc:creator>
  <cp:lastModifiedBy>shkwon</cp:lastModifiedBy>
  <cp:revision>13</cp:revision>
  <dcterms:created xsi:type="dcterms:W3CDTF">2021-09-02T07:52:00Z</dcterms:created>
  <dcterms:modified xsi:type="dcterms:W3CDTF">2021-10-08T03:02:00Z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0x01010060ED4C9C170A5B4F958247C60F1BF8D3</vt:lpwstr>
  </property>
</Properties>
</file>