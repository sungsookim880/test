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D2C8E" w14:textId="0C5766DF" w:rsidR="00BD46DA" w:rsidRPr="009E5AD4" w:rsidDel="00806EC6" w:rsidRDefault="00BD46DA" w:rsidP="005F5E6D">
      <w:pPr>
        <w:widowControl/>
        <w:wordWrap/>
        <w:autoSpaceDE/>
        <w:autoSpaceDN/>
        <w:jc w:val="left"/>
        <w:rPr>
          <w:del w:id="0" w:author="shkwon" w:date="2021-10-08T12:08:00Z"/>
          <w:sz w:val="22"/>
        </w:rPr>
      </w:pPr>
      <w:del w:id="1" w:author="shkwon" w:date="2021-10-08T12:08:00Z">
        <w:r w:rsidRPr="009E5AD4" w:rsidDel="00806EC6">
          <w:rPr>
            <w:sz w:val="22"/>
          </w:rPr>
          <w:delText xml:space="preserve">별첨 </w:delText>
        </w:r>
        <w:r w:rsidR="00406B4A" w:rsidRPr="009E5AD4" w:rsidDel="00806EC6">
          <w:rPr>
            <w:sz w:val="22"/>
          </w:rPr>
          <w:delText>1</w:delText>
        </w:r>
      </w:del>
    </w:p>
    <w:p w14:paraId="3B731602" w14:textId="7B17AF67" w:rsidR="00BD46DA" w:rsidRPr="009E5AD4" w:rsidRDefault="00BD46DA" w:rsidP="00450273">
      <w:pPr>
        <w:pStyle w:val="af0"/>
        <w:tabs>
          <w:tab w:val="left" w:pos="600"/>
          <w:tab w:val="left" w:pos="1200"/>
          <w:tab w:val="left" w:pos="1800"/>
          <w:tab w:val="left" w:pos="2400"/>
        </w:tabs>
        <w:autoSpaceDE w:val="0"/>
        <w:autoSpaceDN w:val="0"/>
        <w:snapToGrid w:val="0"/>
        <w:spacing w:before="0" w:beforeAutospacing="0" w:after="0" w:afterAutospacing="0"/>
        <w:contextualSpacing/>
        <w:jc w:val="center"/>
        <w:rPr>
          <w:rFonts w:asciiTheme="minorHAnsi" w:eastAsiaTheme="minorHAnsi" w:hAnsiTheme="minorHAnsi" w:cs="Times New Roman"/>
          <w:b/>
          <w:sz w:val="22"/>
          <w:szCs w:val="22"/>
        </w:rPr>
      </w:pPr>
      <w:r w:rsidRPr="009E5AD4">
        <w:rPr>
          <w:rFonts w:asciiTheme="minorHAnsi" w:eastAsiaTheme="minorHAnsi" w:hAnsiTheme="minorHAnsi" w:cs="Times New Roman" w:hint="eastAsia"/>
          <w:b/>
          <w:sz w:val="22"/>
          <w:szCs w:val="22"/>
        </w:rPr>
        <w:t>매입약정인수약정</w:t>
      </w:r>
      <w:r w:rsidRPr="009E5AD4">
        <w:rPr>
          <w:rFonts w:asciiTheme="minorHAnsi" w:eastAsiaTheme="minorHAnsi" w:hAnsiTheme="minorHAnsi" w:cs="Times New Roman"/>
          <w:b/>
          <w:sz w:val="22"/>
          <w:szCs w:val="22"/>
        </w:rPr>
        <w:t>서</w:t>
      </w:r>
    </w:p>
    <w:p w14:paraId="70082D47" w14:textId="77777777" w:rsidR="00BD46DA" w:rsidRPr="009E5AD4" w:rsidRDefault="00BD46DA" w:rsidP="00450273">
      <w:pPr>
        <w:pStyle w:val="af0"/>
        <w:tabs>
          <w:tab w:val="left" w:pos="600"/>
          <w:tab w:val="left" w:pos="1200"/>
          <w:tab w:val="left" w:pos="1800"/>
          <w:tab w:val="left" w:pos="2400"/>
        </w:tabs>
        <w:autoSpaceDE w:val="0"/>
        <w:autoSpaceDN w:val="0"/>
        <w:snapToGrid w:val="0"/>
        <w:spacing w:before="0" w:beforeAutospacing="0" w:after="0" w:afterAutospacing="0"/>
        <w:contextualSpacing/>
        <w:jc w:val="both"/>
        <w:rPr>
          <w:rFonts w:ascii="Times New Roman" w:eastAsia="맑은 고딕" w:hAnsi="Times New Roman" w:cs="Times New Roman"/>
          <w:sz w:val="22"/>
          <w:szCs w:val="22"/>
        </w:rPr>
      </w:pPr>
    </w:p>
    <w:p w14:paraId="04BDF2A9" w14:textId="4EA21D1E" w:rsidR="00BD46DA" w:rsidRPr="009E5AD4" w:rsidRDefault="00BD46DA" w:rsidP="00450273">
      <w:pPr>
        <w:pStyle w:val="af0"/>
        <w:tabs>
          <w:tab w:val="left" w:pos="600"/>
          <w:tab w:val="left" w:pos="1200"/>
          <w:tab w:val="left" w:pos="1800"/>
          <w:tab w:val="left" w:pos="2400"/>
        </w:tabs>
        <w:autoSpaceDE w:val="0"/>
        <w:autoSpaceDN w:val="0"/>
        <w:snapToGrid w:val="0"/>
        <w:spacing w:before="0" w:beforeAutospacing="0" w:after="0" w:afterAutospacing="0"/>
        <w:contextualSpacing/>
        <w:jc w:val="both"/>
        <w:rPr>
          <w:rFonts w:ascii="Times New Roman" w:eastAsia="맑은 고딕" w:hAnsi="Times New Roman" w:cs="Times New Roman"/>
          <w:sz w:val="22"/>
          <w:szCs w:val="22"/>
        </w:rPr>
      </w:pPr>
      <w:r w:rsidRPr="009E5AD4">
        <w:rPr>
          <w:rFonts w:ascii="Times New Roman" w:eastAsia="맑은 고딕" w:hAnsi="Times New Roman" w:cs="Times New Roman"/>
          <w:sz w:val="22"/>
          <w:szCs w:val="22"/>
        </w:rPr>
        <w:t>당사는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 w:hint="eastAsia"/>
          <w:sz w:val="22"/>
          <w:szCs w:val="22"/>
        </w:rPr>
        <w:t>「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자본시장과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금융투자업에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관한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법률</w:t>
      </w:r>
      <w:r w:rsidRPr="009E5AD4">
        <w:rPr>
          <w:rFonts w:ascii="Times New Roman" w:eastAsia="맑은 고딕" w:hAnsi="Times New Roman" w:cs="Times New Roman" w:hint="eastAsia"/>
          <w:sz w:val="22"/>
          <w:szCs w:val="22"/>
        </w:rPr>
        <w:t>」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에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의한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투자신탁인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“</w:t>
      </w:r>
      <w:r w:rsidR="00265FF5" w:rsidRPr="009E5AD4">
        <w:rPr>
          <w:rFonts w:ascii="Times New Roman" w:eastAsia="맑은 고딕" w:hAnsi="Times New Roman" w:cs="Times New Roman" w:hint="eastAsia"/>
          <w:sz w:val="22"/>
          <w:szCs w:val="22"/>
        </w:rPr>
        <w:t>한화</w:t>
      </w:r>
      <w:r w:rsidR="00265FF5"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265FF5" w:rsidRPr="009E5AD4">
        <w:rPr>
          <w:rFonts w:ascii="Times New Roman" w:eastAsia="맑은 고딕" w:hAnsi="Times New Roman" w:cs="Times New Roman" w:hint="eastAsia"/>
          <w:sz w:val="22"/>
          <w:szCs w:val="22"/>
        </w:rPr>
        <w:t>미국</w:t>
      </w:r>
      <w:r w:rsidR="00462825" w:rsidRPr="009E5AD4">
        <w:rPr>
          <w:rFonts w:ascii="Times New Roman" w:eastAsia="맑은 고딕" w:hAnsi="Times New Roman" w:cs="Times New Roman" w:hint="eastAsia"/>
          <w:sz w:val="22"/>
          <w:szCs w:val="22"/>
        </w:rPr>
        <w:t>호주</w:t>
      </w:r>
      <w:r w:rsidR="00265FF5" w:rsidRPr="009E5AD4">
        <w:rPr>
          <w:rFonts w:ascii="Times New Roman" w:eastAsia="맑은 고딕" w:hAnsi="Times New Roman" w:cs="Times New Roman"/>
          <w:sz w:val="22"/>
          <w:szCs w:val="22"/>
        </w:rPr>
        <w:t xml:space="preserve"> PPP </w:t>
      </w:r>
      <w:r w:rsidR="00265FF5" w:rsidRPr="009E5AD4">
        <w:rPr>
          <w:rFonts w:ascii="Times New Roman" w:eastAsia="맑은 고딕" w:hAnsi="Times New Roman" w:cs="Times New Roman" w:hint="eastAsia"/>
          <w:sz w:val="22"/>
          <w:szCs w:val="22"/>
        </w:rPr>
        <w:t>전문투자형</w:t>
      </w:r>
      <w:r w:rsidR="00462825" w:rsidRPr="009E5AD4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265FF5" w:rsidRPr="009E5AD4">
        <w:rPr>
          <w:rFonts w:ascii="Times New Roman" w:eastAsia="맑은 고딕" w:hAnsi="Times New Roman" w:cs="Times New Roman" w:hint="eastAsia"/>
          <w:sz w:val="22"/>
          <w:szCs w:val="22"/>
        </w:rPr>
        <w:t>사모특별자산투자신탁</w:t>
      </w:r>
      <w:r w:rsidR="00FA37B9" w:rsidRPr="009E5AD4">
        <w:rPr>
          <w:rFonts w:ascii="Times New Roman" w:eastAsia="맑은 고딕" w:hAnsi="Times New Roman" w:cs="Times New Roman"/>
          <w:sz w:val="22"/>
          <w:szCs w:val="22"/>
        </w:rPr>
        <w:t>2</w:t>
      </w:r>
      <w:r w:rsidR="00265FF5" w:rsidRPr="009E5AD4">
        <w:rPr>
          <w:rFonts w:ascii="Times New Roman" w:eastAsia="맑은 고딕" w:hAnsi="Times New Roman" w:cs="Times New Roman" w:hint="eastAsia"/>
          <w:sz w:val="22"/>
          <w:szCs w:val="22"/>
        </w:rPr>
        <w:t>호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”(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이하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“</w:t>
      </w:r>
      <w:r w:rsidRPr="009E5AD4">
        <w:rPr>
          <w:rFonts w:ascii="Times New Roman" w:eastAsia="맑은 고딕" w:hAnsi="Times New Roman" w:cs="Times New Roman" w:hint="eastAsia"/>
          <w:b/>
          <w:sz w:val="22"/>
          <w:szCs w:val="22"/>
        </w:rPr>
        <w:t>본</w:t>
      </w:r>
      <w:r w:rsidRPr="009E5AD4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b/>
          <w:sz w:val="22"/>
          <w:szCs w:val="22"/>
        </w:rPr>
        <w:t>투자신탁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”)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의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투자자로서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투자하기를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희망하며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, </w:t>
      </w:r>
      <w:r w:rsidR="00AC59F5" w:rsidRPr="009E5AD4">
        <w:rPr>
          <w:rFonts w:ascii="Times New Roman" w:eastAsia="맑은 고딕" w:hAnsi="Times New Roman" w:cs="Times New Roman"/>
          <w:sz w:val="22"/>
          <w:szCs w:val="22"/>
        </w:rPr>
        <w:t>2021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년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C00511" w:rsidRPr="00F32ADA">
        <w:rPr>
          <w:rFonts w:cs="Times New Roman"/>
          <w:sz w:val="22"/>
          <w:szCs w:val="22"/>
          <w:highlight w:val="yellow"/>
        </w:rPr>
        <w:t>[</w:t>
      </w:r>
      <w:r w:rsidR="00C00511" w:rsidRPr="00F32ADA">
        <w:rPr>
          <w:rFonts w:cs="Times New Roman" w:hint="eastAsia"/>
          <w:sz w:val="22"/>
          <w:szCs w:val="22"/>
          <w:highlight w:val="yellow"/>
        </w:rPr>
        <w:t>•</w:t>
      </w:r>
      <w:r w:rsidR="00C00511" w:rsidRPr="00F32ADA">
        <w:rPr>
          <w:rFonts w:cs="Times New Roman"/>
          <w:sz w:val="22"/>
          <w:szCs w:val="22"/>
          <w:highlight w:val="yellow"/>
        </w:rPr>
        <w:t>]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월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C00511" w:rsidRPr="00F32ADA">
        <w:rPr>
          <w:rFonts w:cs="Times New Roman"/>
          <w:sz w:val="22"/>
          <w:szCs w:val="22"/>
          <w:highlight w:val="yellow"/>
        </w:rPr>
        <w:t>[</w:t>
      </w:r>
      <w:r w:rsidR="00C00511" w:rsidRPr="00F32ADA">
        <w:rPr>
          <w:rFonts w:cs="Times New Roman" w:hint="eastAsia"/>
          <w:sz w:val="22"/>
          <w:szCs w:val="22"/>
          <w:highlight w:val="yellow"/>
        </w:rPr>
        <w:t>•</w:t>
      </w:r>
      <w:r w:rsidR="00C00511" w:rsidRPr="00F32ADA">
        <w:rPr>
          <w:rFonts w:cs="Times New Roman"/>
          <w:sz w:val="22"/>
          <w:szCs w:val="22"/>
          <w:highlight w:val="yellow"/>
        </w:rPr>
        <w:t>]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일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C00511">
        <w:rPr>
          <w:rFonts w:ascii="Times New Roman" w:eastAsia="맑은 고딕" w:hAnsi="Times New Roman" w:cs="Times New Roman"/>
          <w:sz w:val="22"/>
          <w:szCs w:val="22"/>
        </w:rPr>
        <w:t>[</w:t>
      </w:r>
      <w:r w:rsidR="00C00511" w:rsidRP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>엔에이치투자증권㈜</w:t>
      </w:r>
      <w:r w:rsidR="00C00511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>과</w:t>
      </w:r>
      <w:r w:rsidR="00C00511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 xml:space="preserve"> </w:t>
      </w:r>
      <w:r w:rsidR="00C00511" w:rsidRP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>한화투자증권㈜</w:t>
      </w:r>
      <w:r w:rsidR="00C00511">
        <w:rPr>
          <w:rFonts w:ascii="Times New Roman" w:eastAsia="맑은 고딕" w:hAnsi="Times New Roman" w:cs="Times New Roman" w:hint="eastAsia"/>
          <w:sz w:val="22"/>
          <w:szCs w:val="22"/>
        </w:rPr>
        <w:t>]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로부터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 w:hint="eastAsia"/>
          <w:sz w:val="22"/>
          <w:szCs w:val="22"/>
        </w:rPr>
        <w:t>본</w:t>
      </w:r>
      <w:r w:rsidRPr="009E5AD4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투자신탁의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수익증권</w:t>
      </w:r>
      <w:r w:rsidR="00C00511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C00511">
        <w:rPr>
          <w:rFonts w:ascii="Times New Roman" w:eastAsia="맑은 고딕" w:hAnsi="Times New Roman" w:cs="Times New Roman" w:hint="eastAsia"/>
          <w:sz w:val="22"/>
          <w:szCs w:val="22"/>
        </w:rPr>
        <w:t>총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C00511" w:rsidRPr="00F32ADA">
        <w:rPr>
          <w:rFonts w:cs="Times New Roman"/>
          <w:sz w:val="22"/>
          <w:szCs w:val="22"/>
          <w:highlight w:val="yellow"/>
        </w:rPr>
        <w:t>[</w:t>
      </w:r>
      <w:r w:rsidR="00C00511" w:rsidRPr="00F32ADA">
        <w:rPr>
          <w:rFonts w:cs="Times New Roman" w:hint="eastAsia"/>
          <w:sz w:val="22"/>
          <w:szCs w:val="22"/>
          <w:highlight w:val="yellow"/>
        </w:rPr>
        <w:t>•</w:t>
      </w:r>
      <w:r w:rsidR="00C00511" w:rsidRPr="00F32ADA">
        <w:rPr>
          <w:rFonts w:cs="Times New Roman"/>
          <w:sz w:val="22"/>
          <w:szCs w:val="22"/>
          <w:highlight w:val="yellow"/>
        </w:rPr>
        <w:t>]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좌를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양수하였습니다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.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이에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당사는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617DC0" w:rsidRPr="009E5AD4">
        <w:rPr>
          <w:rFonts w:ascii="Times New Roman" w:eastAsia="맑은 고딕" w:hAnsi="Times New Roman" w:cs="Times New Roman"/>
          <w:sz w:val="22"/>
          <w:szCs w:val="22"/>
        </w:rPr>
        <w:t>다음과</w:t>
      </w:r>
      <w:r w:rsidR="00617DC0"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617DC0" w:rsidRPr="009E5AD4">
        <w:rPr>
          <w:rFonts w:ascii="Times New Roman" w:eastAsia="맑은 고딕" w:hAnsi="Times New Roman" w:cs="Times New Roman"/>
          <w:sz w:val="22"/>
          <w:szCs w:val="22"/>
        </w:rPr>
        <w:t>같이</w:t>
      </w:r>
      <w:r w:rsidR="00617DC0"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617DC0" w:rsidRPr="009E5AD4">
        <w:rPr>
          <w:rFonts w:ascii="Times New Roman" w:eastAsia="맑은 고딕" w:hAnsi="Times New Roman" w:cs="Times New Roman"/>
          <w:sz w:val="22"/>
          <w:szCs w:val="22"/>
        </w:rPr>
        <w:t>기명날인</w:t>
      </w:r>
      <w:r w:rsidR="00617DC0"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617DC0" w:rsidRPr="009E5AD4">
        <w:rPr>
          <w:rFonts w:ascii="Times New Roman" w:eastAsia="맑은 고딕" w:hAnsi="Times New Roman" w:cs="Times New Roman"/>
          <w:sz w:val="22"/>
          <w:szCs w:val="22"/>
        </w:rPr>
        <w:t>또는</w:t>
      </w:r>
      <w:r w:rsidR="00617DC0"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617DC0" w:rsidRPr="009E5AD4">
        <w:rPr>
          <w:rFonts w:ascii="Times New Roman" w:eastAsia="맑은 고딕" w:hAnsi="Times New Roman" w:cs="Times New Roman"/>
          <w:sz w:val="22"/>
          <w:szCs w:val="22"/>
        </w:rPr>
        <w:t>서명</w:t>
      </w:r>
      <w:r w:rsidR="00617DC0" w:rsidRPr="009E5AD4">
        <w:rPr>
          <w:rFonts w:ascii="Times New Roman" w:eastAsia="맑은 고딕" w:hAnsi="Times New Roman" w:cs="Times New Roman" w:hint="eastAsia"/>
          <w:sz w:val="22"/>
          <w:szCs w:val="22"/>
        </w:rPr>
        <w:t>하여</w:t>
      </w:r>
      <w:r w:rsidR="00617DC0" w:rsidRPr="009E5AD4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본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약정서를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체결함으로써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 w:hint="eastAsia"/>
          <w:sz w:val="22"/>
          <w:szCs w:val="22"/>
        </w:rPr>
        <w:t>본</w:t>
      </w:r>
      <w:r w:rsidRPr="009E5AD4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투자신탁의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F950B4" w:rsidRPr="009E5AD4">
        <w:rPr>
          <w:rFonts w:ascii="Times New Roman" w:eastAsia="맑은 고딕" w:hAnsi="Times New Roman" w:cs="Times New Roman"/>
          <w:sz w:val="22"/>
          <w:szCs w:val="22"/>
        </w:rPr>
        <w:t>투자자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및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집합투자업자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사이에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20</w:t>
      </w:r>
      <w:r w:rsidR="00462825" w:rsidRPr="009E5AD4">
        <w:rPr>
          <w:rFonts w:ascii="Times New Roman" w:eastAsia="맑은 고딕" w:hAnsi="Times New Roman" w:cs="Times New Roman"/>
          <w:sz w:val="22"/>
          <w:szCs w:val="22"/>
        </w:rPr>
        <w:t>2</w:t>
      </w:r>
      <w:r w:rsidR="00FA37B9" w:rsidRPr="009E5AD4">
        <w:rPr>
          <w:rFonts w:ascii="Times New Roman" w:eastAsia="맑은 고딕" w:hAnsi="Times New Roman" w:cs="Times New Roman"/>
          <w:sz w:val="22"/>
          <w:szCs w:val="22"/>
        </w:rPr>
        <w:t>1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년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AC59F5" w:rsidRPr="009E5AD4">
        <w:rPr>
          <w:rFonts w:ascii="Times New Roman" w:eastAsia="맑은 고딕" w:hAnsi="Times New Roman" w:cs="Times New Roman"/>
          <w:sz w:val="22"/>
          <w:szCs w:val="22"/>
        </w:rPr>
        <w:t>4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월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AC59F5" w:rsidRPr="009E5AD4">
        <w:rPr>
          <w:rFonts w:ascii="Times New Roman" w:eastAsia="맑은 고딕" w:hAnsi="Times New Roman" w:cs="Times New Roman"/>
          <w:sz w:val="22"/>
          <w:szCs w:val="22"/>
        </w:rPr>
        <w:t>2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일에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체결된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5E6479" w:rsidRPr="009E5AD4">
        <w:rPr>
          <w:rFonts w:ascii="Times New Roman" w:eastAsia="맑은 고딕" w:hAnsi="Times New Roman" w:cs="Times New Roman"/>
          <w:sz w:val="22"/>
          <w:szCs w:val="22"/>
        </w:rPr>
        <w:t>“</w:t>
      </w:r>
      <w:r w:rsidR="005E6479" w:rsidRPr="009E5AD4">
        <w:rPr>
          <w:rFonts w:ascii="Times New Roman" w:eastAsia="맑은 고딕" w:hAnsi="Times New Roman" w:cs="Times New Roman" w:hint="eastAsia"/>
          <w:sz w:val="22"/>
          <w:szCs w:val="22"/>
        </w:rPr>
        <w:t>한화</w:t>
      </w:r>
      <w:r w:rsidR="005E6479"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5E6479" w:rsidRPr="009E5AD4">
        <w:rPr>
          <w:rFonts w:ascii="Times New Roman" w:eastAsia="맑은 고딕" w:hAnsi="Times New Roman" w:cs="Times New Roman" w:hint="eastAsia"/>
          <w:sz w:val="22"/>
          <w:szCs w:val="22"/>
        </w:rPr>
        <w:t>미국</w:t>
      </w:r>
      <w:r w:rsidR="00462825" w:rsidRPr="009E5AD4">
        <w:rPr>
          <w:rFonts w:ascii="Times New Roman" w:eastAsia="맑은 고딕" w:hAnsi="Times New Roman" w:cs="Times New Roman" w:hint="eastAsia"/>
          <w:sz w:val="22"/>
          <w:szCs w:val="22"/>
        </w:rPr>
        <w:t>호주</w:t>
      </w:r>
      <w:r w:rsidR="005E6479" w:rsidRPr="009E5AD4">
        <w:rPr>
          <w:rFonts w:ascii="Times New Roman" w:eastAsia="맑은 고딕" w:hAnsi="Times New Roman" w:cs="Times New Roman"/>
          <w:sz w:val="22"/>
          <w:szCs w:val="22"/>
        </w:rPr>
        <w:t xml:space="preserve"> PPP </w:t>
      </w:r>
      <w:r w:rsidR="005E6479" w:rsidRPr="009E5AD4">
        <w:rPr>
          <w:rFonts w:ascii="Times New Roman" w:eastAsia="맑은 고딕" w:hAnsi="Times New Roman" w:cs="Times New Roman" w:hint="eastAsia"/>
          <w:sz w:val="22"/>
          <w:szCs w:val="22"/>
        </w:rPr>
        <w:t>전문투자형</w:t>
      </w:r>
      <w:r w:rsidR="00462825" w:rsidRPr="009E5AD4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5E6479" w:rsidRPr="009E5AD4">
        <w:rPr>
          <w:rFonts w:ascii="Times New Roman" w:eastAsia="맑은 고딕" w:hAnsi="Times New Roman" w:cs="Times New Roman" w:hint="eastAsia"/>
          <w:sz w:val="22"/>
          <w:szCs w:val="22"/>
        </w:rPr>
        <w:t>사모특별자산투자신탁</w:t>
      </w:r>
      <w:r w:rsidR="00FA37B9" w:rsidRPr="009E5AD4">
        <w:rPr>
          <w:rFonts w:ascii="Times New Roman" w:eastAsia="맑은 고딕" w:hAnsi="Times New Roman" w:cs="Times New Roman"/>
          <w:sz w:val="22"/>
          <w:szCs w:val="22"/>
        </w:rPr>
        <w:t>2</w:t>
      </w:r>
      <w:r w:rsidR="005E6479" w:rsidRPr="009E5AD4">
        <w:rPr>
          <w:rFonts w:ascii="Times New Roman" w:eastAsia="맑은 고딕" w:hAnsi="Times New Roman" w:cs="Times New Roman" w:hint="eastAsia"/>
          <w:sz w:val="22"/>
          <w:szCs w:val="22"/>
        </w:rPr>
        <w:t>호</w:t>
      </w:r>
      <w:del w:id="2" w:author="shkwon" w:date="2021-10-08T12:08:00Z">
        <w:r w:rsidR="005E6479" w:rsidRPr="009E5AD4" w:rsidDel="00806EC6">
          <w:rPr>
            <w:rFonts w:ascii="Times New Roman" w:eastAsia="맑은 고딕" w:hAnsi="Times New Roman" w:cs="Times New Roman"/>
            <w:sz w:val="22"/>
            <w:szCs w:val="22"/>
          </w:rPr>
          <w:delText>”</w:delText>
        </w:r>
      </w:del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투자</w:t>
      </w:r>
      <w:r w:rsidR="00C07473" w:rsidRPr="009E5AD4">
        <w:rPr>
          <w:rFonts w:ascii="Times New Roman" w:eastAsia="맑은 고딕" w:hAnsi="Times New Roman" w:cs="Times New Roman" w:hint="eastAsia"/>
          <w:sz w:val="22"/>
          <w:szCs w:val="22"/>
        </w:rPr>
        <w:t>자</w:t>
      </w:r>
      <w:r w:rsidR="00C07473" w:rsidRPr="009E5AD4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C07473" w:rsidRPr="009E5AD4">
        <w:rPr>
          <w:rFonts w:ascii="Times New Roman" w:eastAsia="맑은 고딕" w:hAnsi="Times New Roman" w:cs="Times New Roman" w:hint="eastAsia"/>
          <w:sz w:val="22"/>
          <w:szCs w:val="22"/>
        </w:rPr>
        <w:t>약정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서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”(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이하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“</w:t>
      </w:r>
      <w:r w:rsidR="0017236F" w:rsidRPr="009E5AD4">
        <w:rPr>
          <w:rFonts w:ascii="Times New Roman" w:eastAsia="맑은 고딕" w:hAnsi="Times New Roman" w:cs="Times New Roman" w:hint="eastAsia"/>
          <w:b/>
          <w:sz w:val="22"/>
          <w:szCs w:val="22"/>
        </w:rPr>
        <w:t>본건</w:t>
      </w:r>
      <w:r w:rsidR="0017236F" w:rsidRPr="009E5AD4">
        <w:rPr>
          <w:rFonts w:ascii="Times New Roman" w:eastAsia="맑은 고딕" w:hAnsi="Times New Roman" w:cs="Times New Roman" w:hint="eastAsia"/>
          <w:b/>
          <w:sz w:val="22"/>
          <w:szCs w:val="22"/>
        </w:rPr>
        <w:t xml:space="preserve"> </w:t>
      </w:r>
      <w:r w:rsidR="0017236F" w:rsidRPr="009E5AD4">
        <w:rPr>
          <w:rFonts w:ascii="Times New Roman" w:eastAsia="맑은 고딕" w:hAnsi="Times New Roman" w:cs="Times New Roman" w:hint="eastAsia"/>
          <w:b/>
          <w:sz w:val="22"/>
          <w:szCs w:val="22"/>
        </w:rPr>
        <w:t>투자자</w:t>
      </w:r>
      <w:r w:rsidR="0017236F" w:rsidRPr="009E5AD4">
        <w:rPr>
          <w:rFonts w:ascii="Times New Roman" w:eastAsia="맑은 고딕" w:hAnsi="Times New Roman" w:cs="Times New Roman" w:hint="eastAsia"/>
          <w:b/>
          <w:sz w:val="22"/>
          <w:szCs w:val="22"/>
        </w:rPr>
        <w:t xml:space="preserve"> </w:t>
      </w:r>
      <w:r w:rsidR="0017236F" w:rsidRPr="009E5AD4">
        <w:rPr>
          <w:rFonts w:ascii="Times New Roman" w:eastAsia="맑은 고딕" w:hAnsi="Times New Roman" w:cs="Times New Roman" w:hint="eastAsia"/>
          <w:b/>
          <w:sz w:val="22"/>
          <w:szCs w:val="22"/>
        </w:rPr>
        <w:t>약정서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”)</w:t>
      </w:r>
      <w:r w:rsidR="00617DC0" w:rsidRPr="009E5AD4">
        <w:rPr>
          <w:rFonts w:ascii="Times New Roman" w:eastAsia="맑은 고딕" w:hAnsi="Times New Roman" w:cs="Times New Roman" w:hint="eastAsia"/>
          <w:sz w:val="22"/>
          <w:szCs w:val="22"/>
        </w:rPr>
        <w:t>의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당사자가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되고자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합니다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.</w:t>
      </w:r>
    </w:p>
    <w:p w14:paraId="0612E63C" w14:textId="77777777" w:rsidR="00BD46DA" w:rsidRPr="009E5AD4" w:rsidRDefault="00BD46DA" w:rsidP="00450273">
      <w:pPr>
        <w:pStyle w:val="af0"/>
        <w:tabs>
          <w:tab w:val="left" w:pos="600"/>
          <w:tab w:val="left" w:pos="1200"/>
          <w:tab w:val="left" w:pos="1800"/>
          <w:tab w:val="left" w:pos="2400"/>
        </w:tabs>
        <w:autoSpaceDE w:val="0"/>
        <w:autoSpaceDN w:val="0"/>
        <w:snapToGrid w:val="0"/>
        <w:spacing w:before="0" w:beforeAutospacing="0" w:after="0" w:afterAutospacing="0"/>
        <w:contextualSpacing/>
        <w:jc w:val="both"/>
        <w:rPr>
          <w:rFonts w:ascii="Times New Roman" w:eastAsia="맑은 고딕" w:hAnsi="Times New Roman" w:cs="Times New Roman"/>
          <w:sz w:val="22"/>
          <w:szCs w:val="22"/>
        </w:rPr>
      </w:pPr>
    </w:p>
    <w:p w14:paraId="1E173F0D" w14:textId="012E0275" w:rsidR="00BD46DA" w:rsidRPr="009E5AD4" w:rsidRDefault="00BD46DA" w:rsidP="00450273">
      <w:pPr>
        <w:pStyle w:val="af0"/>
        <w:tabs>
          <w:tab w:val="left" w:pos="600"/>
          <w:tab w:val="left" w:pos="1200"/>
          <w:tab w:val="left" w:pos="1800"/>
          <w:tab w:val="left" w:pos="2400"/>
        </w:tabs>
        <w:autoSpaceDE w:val="0"/>
        <w:autoSpaceDN w:val="0"/>
        <w:snapToGrid w:val="0"/>
        <w:spacing w:before="0" w:beforeAutospacing="0" w:after="0" w:afterAutospacing="0"/>
        <w:contextualSpacing/>
        <w:jc w:val="both"/>
        <w:rPr>
          <w:rFonts w:ascii="Times New Roman" w:eastAsia="맑은 고딕" w:hAnsi="Times New Roman" w:cs="Times New Roman"/>
          <w:sz w:val="22"/>
          <w:szCs w:val="22"/>
        </w:rPr>
      </w:pPr>
      <w:r w:rsidRPr="009E5AD4">
        <w:rPr>
          <w:rFonts w:ascii="Times New Roman" w:eastAsia="맑은 고딕" w:hAnsi="Times New Roman" w:cs="Times New Roman"/>
          <w:sz w:val="22"/>
          <w:szCs w:val="22"/>
        </w:rPr>
        <w:t>집합투자업자가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11315B" w:rsidRPr="009E5AD4">
        <w:rPr>
          <w:rFonts w:ascii="Times New Roman" w:eastAsia="맑은 고딕" w:hAnsi="Times New Roman" w:cs="Times New Roman" w:hint="eastAsia"/>
          <w:sz w:val="22"/>
          <w:szCs w:val="22"/>
        </w:rPr>
        <w:t>본건</w:t>
      </w:r>
      <w:r w:rsidR="0011315B" w:rsidRPr="009E5AD4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11315B" w:rsidRPr="009E5AD4">
        <w:rPr>
          <w:rFonts w:ascii="Times New Roman" w:eastAsia="맑은 고딕" w:hAnsi="Times New Roman" w:cs="Times New Roman" w:hint="eastAsia"/>
          <w:sz w:val="22"/>
          <w:szCs w:val="22"/>
        </w:rPr>
        <w:t>투자자</w:t>
      </w:r>
      <w:r w:rsidR="0011315B" w:rsidRPr="009E5AD4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약정서의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나머지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당사자들을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대리하여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당사가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 w:hint="eastAsia"/>
          <w:sz w:val="22"/>
          <w:szCs w:val="22"/>
        </w:rPr>
        <w:t>본</w:t>
      </w:r>
      <w:r w:rsidRPr="009E5AD4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투자신탁의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수익증권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C00511" w:rsidRPr="00F32ADA">
        <w:rPr>
          <w:rFonts w:cs="Times New Roman"/>
          <w:sz w:val="22"/>
          <w:szCs w:val="22"/>
          <w:highlight w:val="yellow"/>
        </w:rPr>
        <w:t>[</w:t>
      </w:r>
      <w:r w:rsidR="00C00511" w:rsidRPr="00F32ADA">
        <w:rPr>
          <w:rFonts w:cs="Times New Roman" w:hint="eastAsia"/>
          <w:sz w:val="22"/>
          <w:szCs w:val="22"/>
          <w:highlight w:val="yellow"/>
        </w:rPr>
        <w:t>•</w:t>
      </w:r>
      <w:r w:rsidR="00C00511" w:rsidRPr="00F32ADA">
        <w:rPr>
          <w:rFonts w:cs="Times New Roman"/>
          <w:sz w:val="22"/>
          <w:szCs w:val="22"/>
          <w:highlight w:val="yellow"/>
        </w:rPr>
        <w:t>]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좌를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C00511">
        <w:rPr>
          <w:rFonts w:ascii="Times New Roman" w:eastAsia="맑은 고딕" w:hAnsi="Times New Roman" w:cs="Times New Roman"/>
          <w:sz w:val="22"/>
          <w:szCs w:val="22"/>
        </w:rPr>
        <w:t>[</w:t>
      </w:r>
      <w:r w:rsidR="00C00511" w:rsidRP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>엔에이치투자증권㈜</w:t>
      </w:r>
      <w:r w:rsidR="00C00511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>과</w:t>
      </w:r>
      <w:r w:rsidR="00C00511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 xml:space="preserve"> </w:t>
      </w:r>
      <w:r w:rsidR="00C00511" w:rsidRP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>한화투자증권㈜</w:t>
      </w:r>
      <w:r w:rsidR="00C00511">
        <w:rPr>
          <w:rFonts w:ascii="Times New Roman" w:eastAsia="맑은 고딕" w:hAnsi="Times New Roman" w:cs="Times New Roman" w:hint="eastAsia"/>
          <w:sz w:val="22"/>
          <w:szCs w:val="22"/>
        </w:rPr>
        <w:t>]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로부터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양수하고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11315B" w:rsidRPr="009E5AD4">
        <w:rPr>
          <w:rFonts w:ascii="Times New Roman" w:eastAsia="맑은 고딕" w:hAnsi="Times New Roman" w:cs="Times New Roman" w:hint="eastAsia"/>
          <w:sz w:val="22"/>
          <w:szCs w:val="22"/>
        </w:rPr>
        <w:t>본건</w:t>
      </w:r>
      <w:r w:rsidR="0011315B" w:rsidRPr="009E5AD4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11315B" w:rsidRPr="009E5AD4">
        <w:rPr>
          <w:rFonts w:ascii="Times New Roman" w:eastAsia="맑은 고딕" w:hAnsi="Times New Roman" w:cs="Times New Roman" w:hint="eastAsia"/>
          <w:sz w:val="22"/>
          <w:szCs w:val="22"/>
        </w:rPr>
        <w:t>투자자</w:t>
      </w:r>
      <w:r w:rsidR="0011315B" w:rsidRPr="009E5AD4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약정서의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당사자가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되는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것을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승낙함으로써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당사가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11315B" w:rsidRPr="009E5AD4">
        <w:rPr>
          <w:rFonts w:ascii="Times New Roman" w:eastAsia="맑은 고딕" w:hAnsi="Times New Roman" w:cs="Times New Roman" w:hint="eastAsia"/>
          <w:sz w:val="22"/>
          <w:szCs w:val="22"/>
        </w:rPr>
        <w:t>본건</w:t>
      </w:r>
      <w:r w:rsidR="0011315B" w:rsidRPr="009E5AD4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11315B" w:rsidRPr="009E5AD4">
        <w:rPr>
          <w:rFonts w:ascii="Times New Roman" w:eastAsia="맑은 고딕" w:hAnsi="Times New Roman" w:cs="Times New Roman" w:hint="eastAsia"/>
          <w:sz w:val="22"/>
          <w:szCs w:val="22"/>
        </w:rPr>
        <w:t>투자자</w:t>
      </w:r>
      <w:r w:rsidR="0011315B" w:rsidRPr="009E5AD4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약정서의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당사자가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되는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경우</w:t>
      </w:r>
      <w:r w:rsidR="007127C1" w:rsidRPr="009E5AD4">
        <w:rPr>
          <w:rFonts w:ascii="Times New Roman" w:eastAsia="맑은 고딕" w:hAnsi="Times New Roman" w:cs="Times New Roman" w:hint="eastAsia"/>
          <w:sz w:val="22"/>
          <w:szCs w:val="22"/>
        </w:rPr>
        <w:t>,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당사는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,</w:t>
      </w:r>
    </w:p>
    <w:p w14:paraId="7CDA927C" w14:textId="3CFC3A78" w:rsidR="00BD46DA" w:rsidRPr="009E5AD4" w:rsidRDefault="00BD46DA" w:rsidP="00450273">
      <w:pPr>
        <w:pStyle w:val="af0"/>
        <w:tabs>
          <w:tab w:val="left" w:pos="600"/>
          <w:tab w:val="left" w:pos="1200"/>
          <w:tab w:val="left" w:pos="1800"/>
          <w:tab w:val="left" w:pos="2400"/>
        </w:tabs>
        <w:autoSpaceDE w:val="0"/>
        <w:autoSpaceDN w:val="0"/>
        <w:snapToGrid w:val="0"/>
        <w:spacing w:before="0" w:beforeAutospacing="0" w:after="0" w:afterAutospacing="0"/>
        <w:ind w:left="623" w:hanging="623"/>
        <w:contextualSpacing/>
        <w:jc w:val="both"/>
        <w:rPr>
          <w:rFonts w:ascii="Times New Roman" w:eastAsia="맑은 고딕" w:hAnsi="Times New Roman" w:cs="Times New Roman"/>
          <w:sz w:val="22"/>
          <w:szCs w:val="22"/>
        </w:rPr>
      </w:pPr>
      <w:r w:rsidRPr="009E5AD4">
        <w:rPr>
          <w:rFonts w:ascii="Times New Roman" w:eastAsia="맑은 고딕" w:hAnsi="Times New Roman" w:cs="Times New Roman"/>
          <w:sz w:val="22"/>
          <w:szCs w:val="22"/>
        </w:rPr>
        <w:t>1.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ab/>
      </w:r>
      <w:r w:rsidR="00AC59F5" w:rsidRPr="009E5AD4">
        <w:rPr>
          <w:rFonts w:ascii="Times New Roman" w:eastAsia="맑은 고딕" w:hAnsi="Times New Roman" w:cs="Times New Roman" w:hint="eastAsia"/>
          <w:sz w:val="22"/>
          <w:szCs w:val="22"/>
        </w:rPr>
        <w:t>본</w:t>
      </w:r>
      <w:r w:rsidR="00AC59F5" w:rsidRPr="009E5AD4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AC59F5" w:rsidRPr="009E5AD4">
        <w:rPr>
          <w:rFonts w:ascii="Times New Roman" w:eastAsia="맑은 고딕" w:hAnsi="Times New Roman" w:cs="Times New Roman" w:hint="eastAsia"/>
          <w:sz w:val="22"/>
          <w:szCs w:val="22"/>
        </w:rPr>
        <w:t>투자신탁의</w:t>
      </w:r>
      <w:r w:rsidR="007127C1" w:rsidRPr="009E5AD4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7127C1" w:rsidRPr="009E5AD4">
        <w:rPr>
          <w:rFonts w:ascii="Times New Roman" w:eastAsia="맑은 고딕" w:hAnsi="Times New Roman" w:cs="Times New Roman" w:hint="eastAsia"/>
          <w:sz w:val="22"/>
          <w:szCs w:val="22"/>
        </w:rPr>
        <w:t>수익증권</w:t>
      </w:r>
      <w:r w:rsidR="007127C1" w:rsidRPr="009E5AD4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7127C1" w:rsidRPr="009E5AD4">
        <w:rPr>
          <w:rFonts w:ascii="Times New Roman" w:eastAsia="맑은 고딕" w:hAnsi="Times New Roman" w:cs="Times New Roman" w:hint="eastAsia"/>
          <w:sz w:val="22"/>
          <w:szCs w:val="22"/>
        </w:rPr>
        <w:t>총</w:t>
      </w:r>
      <w:r w:rsidR="007127C1" w:rsidRPr="009E5AD4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7127C1" w:rsidRPr="009E5AD4">
        <w:rPr>
          <w:rFonts w:ascii="Times New Roman" w:eastAsia="맑은 고딕" w:hAnsi="Times New Roman" w:cs="Times New Roman" w:hint="eastAsia"/>
          <w:sz w:val="22"/>
          <w:szCs w:val="22"/>
        </w:rPr>
        <w:t>수에</w:t>
      </w:r>
      <w:r w:rsidR="007127C1" w:rsidRPr="009E5AD4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7127C1" w:rsidRPr="009E5AD4">
        <w:rPr>
          <w:rFonts w:ascii="Times New Roman" w:eastAsia="맑은 고딕" w:hAnsi="Times New Roman" w:cs="Times New Roman" w:hint="eastAsia"/>
          <w:sz w:val="22"/>
          <w:szCs w:val="22"/>
        </w:rPr>
        <w:t>대한</w:t>
      </w:r>
      <w:r w:rsidR="007127C1" w:rsidRPr="009E5AD4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당사가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C00511">
        <w:rPr>
          <w:rFonts w:ascii="Times New Roman" w:eastAsia="맑은 고딕" w:hAnsi="Times New Roman" w:cs="Times New Roman"/>
          <w:sz w:val="22"/>
          <w:szCs w:val="22"/>
        </w:rPr>
        <w:t>[</w:t>
      </w:r>
      <w:r w:rsidR="00C00511" w:rsidRP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>엔에이치투자증권㈜</w:t>
      </w:r>
      <w:r w:rsidR="00C00511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>과</w:t>
      </w:r>
      <w:r w:rsidR="00C00511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 xml:space="preserve"> </w:t>
      </w:r>
      <w:r w:rsidR="00C00511" w:rsidRP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>한화투자증권㈜</w:t>
      </w:r>
      <w:r w:rsidR="00C00511">
        <w:rPr>
          <w:rFonts w:ascii="Times New Roman" w:eastAsia="맑은 고딕" w:hAnsi="Times New Roman" w:cs="Times New Roman" w:hint="eastAsia"/>
          <w:sz w:val="22"/>
          <w:szCs w:val="22"/>
        </w:rPr>
        <w:t>]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로부터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양수한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7127C1" w:rsidRPr="009E5AD4">
        <w:rPr>
          <w:rFonts w:ascii="Times New Roman" w:eastAsia="맑은 고딕" w:hAnsi="Times New Roman" w:cs="Times New Roman" w:hint="eastAsia"/>
          <w:sz w:val="22"/>
          <w:szCs w:val="22"/>
        </w:rPr>
        <w:t>수익증권</w:t>
      </w:r>
      <w:r w:rsidR="007127C1" w:rsidRPr="009E5AD4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7127C1" w:rsidRPr="009E5AD4">
        <w:rPr>
          <w:rFonts w:ascii="Times New Roman" w:eastAsia="맑은 고딕" w:hAnsi="Times New Roman" w:cs="Times New Roman" w:hint="eastAsia"/>
          <w:sz w:val="22"/>
          <w:szCs w:val="22"/>
        </w:rPr>
        <w:t>수의</w:t>
      </w:r>
      <w:r w:rsidR="007127C1" w:rsidRPr="009E5AD4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7127C1" w:rsidRPr="009E5AD4">
        <w:rPr>
          <w:rFonts w:ascii="Times New Roman" w:eastAsia="맑은 고딕" w:hAnsi="Times New Roman" w:cs="Times New Roman" w:hint="eastAsia"/>
          <w:sz w:val="22"/>
          <w:szCs w:val="22"/>
        </w:rPr>
        <w:t>비율</w:t>
      </w:r>
      <w:r w:rsidR="007127C1" w:rsidRPr="009E5AD4">
        <w:rPr>
          <w:rFonts w:ascii="Times New Roman" w:eastAsia="맑은 고딕" w:hAnsi="Times New Roman" w:cs="Times New Roman" w:hint="eastAsia"/>
          <w:sz w:val="22"/>
          <w:szCs w:val="22"/>
        </w:rPr>
        <w:t>(</w:t>
      </w:r>
      <w:r w:rsidR="007127C1" w:rsidRPr="009E5AD4">
        <w:rPr>
          <w:rFonts w:ascii="Times New Roman" w:eastAsia="맑은 고딕" w:hAnsi="Times New Roman" w:cs="Times New Roman" w:hint="eastAsia"/>
          <w:sz w:val="22"/>
          <w:szCs w:val="22"/>
        </w:rPr>
        <w:t>이하</w:t>
      </w:r>
      <w:r w:rsidR="007127C1" w:rsidRPr="009E5AD4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7127C1" w:rsidRPr="009E5AD4">
        <w:rPr>
          <w:rFonts w:ascii="Times New Roman" w:eastAsia="맑은 고딕" w:hAnsi="Times New Roman" w:cs="Times New Roman"/>
          <w:sz w:val="22"/>
          <w:szCs w:val="22"/>
        </w:rPr>
        <w:t>“</w:t>
      </w:r>
      <w:r w:rsidRPr="009E5AD4">
        <w:rPr>
          <w:rFonts w:ascii="Times New Roman" w:eastAsia="맑은 고딕" w:hAnsi="Times New Roman" w:cs="Times New Roman" w:hint="eastAsia"/>
          <w:b/>
          <w:sz w:val="22"/>
          <w:szCs w:val="22"/>
        </w:rPr>
        <w:t>매입확약비율</w:t>
      </w:r>
      <w:r w:rsidR="007127C1" w:rsidRPr="009E5AD4">
        <w:rPr>
          <w:rFonts w:ascii="Times New Roman" w:eastAsia="맑은 고딕" w:hAnsi="Times New Roman" w:cs="Times New Roman"/>
          <w:sz w:val="22"/>
          <w:szCs w:val="22"/>
        </w:rPr>
        <w:t>”</w:t>
      </w:r>
      <w:r w:rsidR="007127C1" w:rsidRPr="009E5AD4">
        <w:rPr>
          <w:rFonts w:ascii="Times New Roman" w:eastAsia="맑은 고딕" w:hAnsi="Times New Roman" w:cs="Times New Roman" w:hint="eastAsia"/>
          <w:sz w:val="22"/>
          <w:szCs w:val="22"/>
        </w:rPr>
        <w:t>)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은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8B4FB7" w:rsidRPr="009E5AD4">
        <w:rPr>
          <w:rFonts w:ascii="Times New Roman" w:eastAsia="맑은 고딕" w:hAnsi="Times New Roman" w:cs="Times New Roman" w:hint="eastAsia"/>
          <w:sz w:val="22"/>
          <w:szCs w:val="22"/>
        </w:rPr>
        <w:t>약</w:t>
      </w:r>
      <w:r w:rsidR="008B4FB7" w:rsidRPr="009E5AD4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C00511" w:rsidRPr="00F32ADA">
        <w:rPr>
          <w:rFonts w:cs="Times New Roman"/>
          <w:sz w:val="22"/>
          <w:szCs w:val="22"/>
          <w:highlight w:val="yellow"/>
        </w:rPr>
        <w:t>[</w:t>
      </w:r>
      <w:r w:rsidR="00C00511" w:rsidRPr="00F32ADA">
        <w:rPr>
          <w:rFonts w:cs="Times New Roman" w:hint="eastAsia"/>
          <w:sz w:val="22"/>
          <w:szCs w:val="22"/>
          <w:highlight w:val="yellow"/>
        </w:rPr>
        <w:t>•</w:t>
      </w:r>
      <w:r w:rsidR="00C00511" w:rsidRPr="00F32ADA">
        <w:rPr>
          <w:rFonts w:cs="Times New Roman"/>
          <w:sz w:val="22"/>
          <w:szCs w:val="22"/>
          <w:highlight w:val="yellow"/>
        </w:rPr>
        <w:t>]</w:t>
      </w:r>
      <w:r w:rsidR="008B4FB7" w:rsidRPr="009E5AD4">
        <w:rPr>
          <w:rFonts w:ascii="Times New Roman" w:eastAsia="맑은 고딕" w:hAnsi="Times New Roman" w:cs="Times New Roman"/>
          <w:sz w:val="22"/>
          <w:szCs w:val="22"/>
        </w:rPr>
        <w:t>%</w:t>
      </w:r>
      <w:r w:rsidR="007127C1" w:rsidRPr="009E5AD4">
        <w:rPr>
          <w:rFonts w:ascii="Times New Roman" w:eastAsia="맑은 고딕" w:hAnsi="Times New Roman" w:cs="Times New Roman" w:hint="eastAsia"/>
          <w:sz w:val="22"/>
          <w:szCs w:val="22"/>
        </w:rPr>
        <w:t>이고</w:t>
      </w:r>
      <w:r w:rsidR="007127C1" w:rsidRPr="009E5AD4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7127C1" w:rsidRPr="009E5AD4">
        <w:rPr>
          <w:rFonts w:ascii="Times New Roman" w:eastAsia="맑은 고딕" w:hAnsi="Times New Roman" w:cs="Times New Roman" w:hint="eastAsia"/>
          <w:sz w:val="22"/>
          <w:szCs w:val="22"/>
        </w:rPr>
        <w:t>당사는</w:t>
      </w:r>
      <w:r w:rsidR="007127C1" w:rsidRPr="009E5AD4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7127C1" w:rsidRPr="009E5AD4">
        <w:rPr>
          <w:rFonts w:ascii="Times New Roman" w:eastAsia="맑은 고딕" w:hAnsi="Times New Roman" w:cs="Times New Roman" w:hint="eastAsia"/>
          <w:sz w:val="22"/>
          <w:szCs w:val="22"/>
        </w:rPr>
        <w:t>위</w:t>
      </w:r>
      <w:r w:rsidR="007127C1" w:rsidRPr="009E5AD4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7127C1" w:rsidRPr="009E5AD4">
        <w:rPr>
          <w:rFonts w:ascii="Times New Roman" w:eastAsia="맑은 고딕" w:hAnsi="Times New Roman" w:cs="Times New Roman" w:hint="eastAsia"/>
          <w:sz w:val="22"/>
          <w:szCs w:val="22"/>
        </w:rPr>
        <w:t>매입확약비율에</w:t>
      </w:r>
      <w:r w:rsidR="007127C1" w:rsidRPr="009E5AD4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7127C1" w:rsidRPr="009E5AD4">
        <w:rPr>
          <w:rFonts w:ascii="Times New Roman" w:eastAsia="맑은 고딕" w:hAnsi="Times New Roman" w:cs="Times New Roman" w:hint="eastAsia"/>
          <w:sz w:val="22"/>
          <w:szCs w:val="22"/>
        </w:rPr>
        <w:t>따라</w:t>
      </w:r>
      <w:r w:rsidR="007127C1" w:rsidRPr="009E5AD4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7127C1" w:rsidRPr="009E5AD4">
        <w:rPr>
          <w:rFonts w:ascii="Times New Roman" w:eastAsia="맑은 고딕" w:hAnsi="Times New Roman" w:cs="Times New Roman" w:hint="eastAsia"/>
          <w:sz w:val="22"/>
          <w:szCs w:val="22"/>
        </w:rPr>
        <w:t>수익증권</w:t>
      </w:r>
      <w:r w:rsidR="007127C1" w:rsidRPr="009E5AD4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EE7D18" w:rsidRPr="009E5AD4">
        <w:rPr>
          <w:rFonts w:ascii="Times New Roman" w:eastAsia="맑은 고딕" w:hAnsi="Times New Roman" w:cs="Times New Roman" w:hint="eastAsia"/>
          <w:sz w:val="22"/>
          <w:szCs w:val="22"/>
        </w:rPr>
        <w:t>추가</w:t>
      </w:r>
      <w:r w:rsidR="00EE7D18" w:rsidRPr="009E5AD4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7127C1" w:rsidRPr="009E5AD4">
        <w:rPr>
          <w:rFonts w:ascii="Times New Roman" w:eastAsia="맑은 고딕" w:hAnsi="Times New Roman" w:cs="Times New Roman" w:hint="eastAsia"/>
          <w:sz w:val="22"/>
          <w:szCs w:val="22"/>
        </w:rPr>
        <w:t>매입의무를</w:t>
      </w:r>
      <w:r w:rsidR="007127C1" w:rsidRPr="009E5AD4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7127C1" w:rsidRPr="009E5AD4">
        <w:rPr>
          <w:rFonts w:ascii="Times New Roman" w:eastAsia="맑은 고딕" w:hAnsi="Times New Roman" w:cs="Times New Roman" w:hint="eastAsia"/>
          <w:sz w:val="22"/>
          <w:szCs w:val="22"/>
        </w:rPr>
        <w:t>이행할</w:t>
      </w:r>
      <w:r w:rsidR="007127C1" w:rsidRPr="009E5AD4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7127C1" w:rsidRPr="009E5AD4">
        <w:rPr>
          <w:rFonts w:ascii="Times New Roman" w:eastAsia="맑은 고딕" w:hAnsi="Times New Roman" w:cs="Times New Roman" w:hint="eastAsia"/>
          <w:sz w:val="22"/>
          <w:szCs w:val="22"/>
        </w:rPr>
        <w:t>것임을</w:t>
      </w:r>
      <w:r w:rsidR="007127C1" w:rsidRPr="009E5AD4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7127C1" w:rsidRPr="009E5AD4">
        <w:rPr>
          <w:rFonts w:ascii="Times New Roman" w:eastAsia="맑은 고딕" w:hAnsi="Times New Roman" w:cs="Times New Roman" w:hint="eastAsia"/>
          <w:sz w:val="22"/>
          <w:szCs w:val="22"/>
        </w:rPr>
        <w:t>확약하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며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,</w:t>
      </w:r>
    </w:p>
    <w:p w14:paraId="6832AB29" w14:textId="77777777" w:rsidR="00BD46DA" w:rsidRPr="009E5AD4" w:rsidRDefault="00BD46DA" w:rsidP="00450273">
      <w:pPr>
        <w:pStyle w:val="af0"/>
        <w:tabs>
          <w:tab w:val="left" w:pos="600"/>
          <w:tab w:val="left" w:pos="1200"/>
          <w:tab w:val="left" w:pos="1800"/>
          <w:tab w:val="left" w:pos="2400"/>
        </w:tabs>
        <w:autoSpaceDE w:val="0"/>
        <w:autoSpaceDN w:val="0"/>
        <w:snapToGrid w:val="0"/>
        <w:spacing w:before="0" w:beforeAutospacing="0" w:after="0" w:afterAutospacing="0"/>
        <w:ind w:left="623" w:hanging="623"/>
        <w:contextualSpacing/>
        <w:jc w:val="both"/>
        <w:rPr>
          <w:rFonts w:ascii="Times New Roman" w:eastAsia="맑은 고딕" w:hAnsi="Times New Roman" w:cs="Times New Roman"/>
          <w:sz w:val="22"/>
          <w:szCs w:val="22"/>
        </w:rPr>
      </w:pPr>
      <w:r w:rsidRPr="009E5AD4">
        <w:rPr>
          <w:rFonts w:ascii="Times New Roman" w:eastAsia="맑은 고딕" w:hAnsi="Times New Roman" w:cs="Times New Roman"/>
          <w:sz w:val="22"/>
          <w:szCs w:val="22"/>
        </w:rPr>
        <w:t>2.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ab/>
      </w:r>
      <w:r w:rsidR="0011315B" w:rsidRPr="009E5AD4">
        <w:rPr>
          <w:rFonts w:ascii="Times New Roman" w:eastAsia="맑은 고딕" w:hAnsi="Times New Roman" w:cs="Times New Roman" w:hint="eastAsia"/>
          <w:sz w:val="22"/>
          <w:szCs w:val="22"/>
        </w:rPr>
        <w:t>본건</w:t>
      </w:r>
      <w:r w:rsidR="0011315B" w:rsidRPr="009E5AD4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11315B" w:rsidRPr="009E5AD4">
        <w:rPr>
          <w:rFonts w:ascii="Times New Roman" w:eastAsia="맑은 고딕" w:hAnsi="Times New Roman" w:cs="Times New Roman" w:hint="eastAsia"/>
          <w:sz w:val="22"/>
          <w:szCs w:val="22"/>
        </w:rPr>
        <w:t>투자자</w:t>
      </w:r>
      <w:r w:rsidR="0011315B" w:rsidRPr="009E5AD4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약정서의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당사자로서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11315B" w:rsidRPr="009E5AD4">
        <w:rPr>
          <w:rFonts w:ascii="Times New Roman" w:eastAsia="맑은 고딕" w:hAnsi="Times New Roman" w:cs="Times New Roman" w:hint="eastAsia"/>
          <w:sz w:val="22"/>
          <w:szCs w:val="22"/>
        </w:rPr>
        <w:t>본건</w:t>
      </w:r>
      <w:r w:rsidR="0011315B" w:rsidRPr="009E5AD4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11315B" w:rsidRPr="009E5AD4">
        <w:rPr>
          <w:rFonts w:ascii="Times New Roman" w:eastAsia="맑은 고딕" w:hAnsi="Times New Roman" w:cs="Times New Roman" w:hint="eastAsia"/>
          <w:sz w:val="22"/>
          <w:szCs w:val="22"/>
        </w:rPr>
        <w:t>투자자</w:t>
      </w:r>
      <w:r w:rsidR="0011315B" w:rsidRPr="009E5AD4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약정서에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따른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책임과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의무를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준수하겠습니다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.</w:t>
      </w:r>
    </w:p>
    <w:p w14:paraId="7ADD3781" w14:textId="77777777" w:rsidR="00BD46DA" w:rsidRPr="009E5AD4" w:rsidRDefault="00BD46DA" w:rsidP="00450273">
      <w:pPr>
        <w:pStyle w:val="af0"/>
        <w:tabs>
          <w:tab w:val="left" w:pos="600"/>
          <w:tab w:val="left" w:pos="1200"/>
          <w:tab w:val="left" w:pos="1800"/>
          <w:tab w:val="left" w:pos="2400"/>
        </w:tabs>
        <w:autoSpaceDE w:val="0"/>
        <w:autoSpaceDN w:val="0"/>
        <w:snapToGrid w:val="0"/>
        <w:spacing w:before="0" w:beforeAutospacing="0" w:after="0" w:afterAutospacing="0"/>
        <w:contextualSpacing/>
        <w:jc w:val="both"/>
        <w:rPr>
          <w:rFonts w:ascii="Times New Roman" w:eastAsia="맑은 고딕" w:hAnsi="Times New Roman" w:cs="Times New Roman"/>
          <w:sz w:val="22"/>
          <w:szCs w:val="22"/>
        </w:rPr>
      </w:pPr>
    </w:p>
    <w:p w14:paraId="13A75A7C" w14:textId="6DE5339B" w:rsidR="00BD46DA" w:rsidRPr="009E5AD4" w:rsidRDefault="00AC59F5" w:rsidP="00450273">
      <w:pPr>
        <w:pStyle w:val="af0"/>
        <w:tabs>
          <w:tab w:val="left" w:pos="600"/>
          <w:tab w:val="left" w:pos="1200"/>
          <w:tab w:val="left" w:pos="1800"/>
          <w:tab w:val="left" w:pos="2400"/>
        </w:tabs>
        <w:autoSpaceDE w:val="0"/>
        <w:autoSpaceDN w:val="0"/>
        <w:snapToGrid w:val="0"/>
        <w:spacing w:before="0" w:beforeAutospacing="0" w:after="0" w:afterAutospacing="0"/>
        <w:contextualSpacing/>
        <w:jc w:val="both"/>
        <w:rPr>
          <w:rFonts w:ascii="Times New Roman" w:eastAsia="맑은 고딕" w:hAnsi="Times New Roman" w:cs="Times New Roman"/>
          <w:sz w:val="22"/>
          <w:szCs w:val="22"/>
        </w:rPr>
      </w:pPr>
      <w:r w:rsidRPr="009E5AD4">
        <w:rPr>
          <w:rFonts w:ascii="Times New Roman" w:eastAsia="맑은 고딕" w:hAnsi="Times New Roman" w:cs="Times New Roman"/>
          <w:sz w:val="22"/>
          <w:szCs w:val="22"/>
        </w:rPr>
        <w:t>2021</w:t>
      </w:r>
      <w:r w:rsidR="00BD46DA" w:rsidRPr="009E5AD4">
        <w:rPr>
          <w:rFonts w:ascii="Times New Roman" w:eastAsia="맑은 고딕" w:hAnsi="Times New Roman" w:cs="Times New Roman"/>
          <w:sz w:val="22"/>
          <w:szCs w:val="22"/>
        </w:rPr>
        <w:t>년</w:t>
      </w:r>
      <w:r w:rsidR="00BD46DA"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C00511" w:rsidRPr="00F32ADA">
        <w:rPr>
          <w:rFonts w:cs="Times New Roman"/>
          <w:sz w:val="22"/>
          <w:szCs w:val="22"/>
          <w:highlight w:val="yellow"/>
        </w:rPr>
        <w:t>[</w:t>
      </w:r>
      <w:r w:rsidR="00C00511" w:rsidRPr="00F32ADA">
        <w:rPr>
          <w:rFonts w:cs="Times New Roman" w:hint="eastAsia"/>
          <w:sz w:val="22"/>
          <w:szCs w:val="22"/>
          <w:highlight w:val="yellow"/>
        </w:rPr>
        <w:t>•</w:t>
      </w:r>
      <w:r w:rsidR="00C00511" w:rsidRPr="00F32ADA">
        <w:rPr>
          <w:rFonts w:cs="Times New Roman"/>
          <w:sz w:val="22"/>
          <w:szCs w:val="22"/>
          <w:highlight w:val="yellow"/>
        </w:rPr>
        <w:t>]</w:t>
      </w:r>
      <w:r w:rsidR="00BD46DA" w:rsidRPr="009E5AD4">
        <w:rPr>
          <w:rFonts w:ascii="Times New Roman" w:eastAsia="맑은 고딕" w:hAnsi="Times New Roman" w:cs="Times New Roman"/>
          <w:sz w:val="22"/>
          <w:szCs w:val="22"/>
        </w:rPr>
        <w:t>월</w:t>
      </w:r>
      <w:r w:rsidR="00BD46DA"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C00511" w:rsidRPr="00F32ADA">
        <w:rPr>
          <w:rFonts w:cs="Times New Roman"/>
          <w:sz w:val="22"/>
          <w:szCs w:val="22"/>
          <w:highlight w:val="yellow"/>
        </w:rPr>
        <w:t>[</w:t>
      </w:r>
      <w:r w:rsidR="00C00511" w:rsidRPr="00F32ADA">
        <w:rPr>
          <w:rFonts w:cs="Times New Roman" w:hint="eastAsia"/>
          <w:sz w:val="22"/>
          <w:szCs w:val="22"/>
          <w:highlight w:val="yellow"/>
        </w:rPr>
        <w:t>•</w:t>
      </w:r>
      <w:r w:rsidR="00C00511" w:rsidRPr="00F32ADA">
        <w:rPr>
          <w:rFonts w:cs="Times New Roman"/>
          <w:sz w:val="22"/>
          <w:szCs w:val="22"/>
          <w:highlight w:val="yellow"/>
        </w:rPr>
        <w:t>]</w:t>
      </w:r>
      <w:r w:rsidR="00BD46DA" w:rsidRPr="009E5AD4">
        <w:rPr>
          <w:rFonts w:ascii="Times New Roman" w:eastAsia="맑은 고딕" w:hAnsi="Times New Roman" w:cs="Times New Roman"/>
          <w:sz w:val="22"/>
          <w:szCs w:val="22"/>
        </w:rPr>
        <w:t>일</w:t>
      </w:r>
    </w:p>
    <w:p w14:paraId="05E86BEA" w14:textId="4AF1FAC8" w:rsidR="006F3027" w:rsidRPr="00C00511" w:rsidRDefault="006F3027" w:rsidP="006F3027">
      <w:pPr>
        <w:pStyle w:val="af0"/>
        <w:tabs>
          <w:tab w:val="left" w:pos="600"/>
          <w:tab w:val="left" w:pos="1200"/>
          <w:tab w:val="left" w:pos="1800"/>
          <w:tab w:val="left" w:pos="2400"/>
        </w:tabs>
        <w:autoSpaceDE w:val="0"/>
        <w:autoSpaceDN w:val="0"/>
        <w:snapToGrid w:val="0"/>
        <w:spacing w:before="0" w:beforeAutospacing="0" w:after="0" w:afterAutospacing="0"/>
        <w:contextualSpacing/>
        <w:jc w:val="both"/>
        <w:rPr>
          <w:rFonts w:ascii="Times New Roman" w:eastAsia="맑은 고딕" w:hAnsi="Times New Roman" w:cs="Times New Roman"/>
          <w:sz w:val="22"/>
          <w:szCs w:val="22"/>
        </w:rPr>
      </w:pPr>
      <w:proofErr w:type="gramStart"/>
      <w:r w:rsidRPr="009E5AD4">
        <w:rPr>
          <w:rFonts w:ascii="Times New Roman" w:eastAsia="맑은 고딕" w:hAnsi="Times New Roman" w:cs="Times New Roman"/>
          <w:sz w:val="22"/>
          <w:szCs w:val="22"/>
        </w:rPr>
        <w:t>주</w:t>
      </w:r>
      <w:r w:rsidRPr="009E5AD4">
        <w:rPr>
          <w:rFonts w:ascii="Times New Roman" w:eastAsia="맑은 고딕" w:hAnsi="Times New Roman" w:cs="Times New Roman" w:hint="eastAsia"/>
          <w:sz w:val="22"/>
          <w:szCs w:val="22"/>
        </w:rPr>
        <w:t xml:space="preserve"> 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소</w:t>
      </w:r>
      <w:proofErr w:type="gramEnd"/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: </w:t>
      </w:r>
      <w:r w:rsidR="00C00511" w:rsidRP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>서울특별시</w:t>
      </w:r>
      <w:r w:rsidR="00C00511" w:rsidRP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 xml:space="preserve"> </w:t>
      </w:r>
      <w:r w:rsidR="00C00511" w:rsidRP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>용산구</w:t>
      </w:r>
      <w:r w:rsidR="00C00511" w:rsidRP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 xml:space="preserve"> </w:t>
      </w:r>
      <w:r w:rsidR="00C00511" w:rsidRP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>한강대로</w:t>
      </w:r>
      <w:r w:rsidR="00C00511" w:rsidRP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 xml:space="preserve"> </w:t>
      </w:r>
      <w:r w:rsidR="00C00511" w:rsidRPr="00CA35D0">
        <w:rPr>
          <w:rFonts w:ascii="Times New Roman" w:eastAsia="맑은 고딕" w:hAnsi="Times New Roman" w:cs="Times New Roman"/>
          <w:sz w:val="22"/>
          <w:szCs w:val="22"/>
          <w:highlight w:val="yellow"/>
        </w:rPr>
        <w:t>372 KDB</w:t>
      </w:r>
      <w:r w:rsidR="00C00511" w:rsidRP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>생명타워</w:t>
      </w:r>
    </w:p>
    <w:p w14:paraId="4080B28B" w14:textId="167BE3C5" w:rsidR="006F3027" w:rsidRPr="009E5AD4" w:rsidRDefault="006F3027" w:rsidP="006F3027">
      <w:pPr>
        <w:pStyle w:val="af0"/>
        <w:tabs>
          <w:tab w:val="left" w:pos="600"/>
          <w:tab w:val="left" w:pos="1200"/>
          <w:tab w:val="left" w:pos="1800"/>
          <w:tab w:val="left" w:pos="2400"/>
        </w:tabs>
        <w:autoSpaceDE w:val="0"/>
        <w:autoSpaceDN w:val="0"/>
        <w:snapToGrid w:val="0"/>
        <w:spacing w:before="0" w:beforeAutospacing="0" w:after="0" w:afterAutospacing="0"/>
        <w:contextualSpacing/>
        <w:jc w:val="both"/>
        <w:rPr>
          <w:rFonts w:ascii="Times New Roman" w:eastAsia="맑은 고딕" w:hAnsi="Times New Roman" w:cs="Times New Roman"/>
          <w:sz w:val="22"/>
          <w:szCs w:val="22"/>
        </w:rPr>
      </w:pPr>
      <w:proofErr w:type="gramStart"/>
      <w:r w:rsidRPr="009E5AD4">
        <w:rPr>
          <w:rFonts w:ascii="Times New Roman" w:eastAsia="맑은 고딕" w:hAnsi="Times New Roman" w:cs="Times New Roman" w:hint="eastAsia"/>
          <w:sz w:val="22"/>
          <w:szCs w:val="22"/>
        </w:rPr>
        <w:t>회사명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:</w:t>
      </w:r>
      <w:proofErr w:type="gramEnd"/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C00511" w:rsidRP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>케이디비생명보험</w:t>
      </w:r>
      <w:r w:rsidR="00C00511" w:rsidRP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 xml:space="preserve"> </w:t>
      </w:r>
      <w:r w:rsidR="00C00511" w:rsidRP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>주식회사</w:t>
      </w:r>
    </w:p>
    <w:p w14:paraId="244E63BA" w14:textId="3A78B158" w:rsidR="006F3027" w:rsidRPr="009E5AD4" w:rsidRDefault="006F3027" w:rsidP="006F3027">
      <w:pPr>
        <w:pStyle w:val="af0"/>
        <w:tabs>
          <w:tab w:val="left" w:pos="600"/>
          <w:tab w:val="left" w:pos="1200"/>
          <w:tab w:val="left" w:pos="1800"/>
          <w:tab w:val="left" w:pos="2400"/>
        </w:tabs>
        <w:autoSpaceDE w:val="0"/>
        <w:autoSpaceDN w:val="0"/>
        <w:snapToGrid w:val="0"/>
        <w:spacing w:before="0" w:beforeAutospacing="0" w:after="0" w:afterAutospacing="0"/>
        <w:contextualSpacing/>
        <w:jc w:val="both"/>
        <w:rPr>
          <w:rFonts w:ascii="Times New Roman" w:eastAsia="맑은 고딕" w:hAnsi="Times New Roman" w:cs="Times New Roman"/>
          <w:sz w:val="22"/>
          <w:szCs w:val="22"/>
        </w:rPr>
      </w:pPr>
      <w:proofErr w:type="gramStart"/>
      <w:r w:rsidRPr="009E5AD4">
        <w:rPr>
          <w:rFonts w:ascii="Times New Roman" w:eastAsia="맑은 고딕" w:hAnsi="Times New Roman" w:cs="Times New Roman"/>
          <w:sz w:val="22"/>
          <w:szCs w:val="22"/>
        </w:rPr>
        <w:t>대표자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:</w:t>
      </w:r>
      <w:proofErr w:type="gramEnd"/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C00511" w:rsidRP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>최</w:t>
      </w:r>
      <w:r w:rsidR="00C00511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 xml:space="preserve"> </w:t>
      </w:r>
      <w:r w:rsidR="00C00511" w:rsidRP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>철</w:t>
      </w:r>
      <w:r w:rsidR="00C00511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 xml:space="preserve"> </w:t>
      </w:r>
      <w:r w:rsidR="00C00511" w:rsidRP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>웅</w:t>
      </w:r>
    </w:p>
    <w:p w14:paraId="6E549941" w14:textId="77777777" w:rsidR="006F3027" w:rsidRPr="009E5AD4" w:rsidRDefault="006F3027" w:rsidP="006F3027">
      <w:pPr>
        <w:pStyle w:val="af0"/>
        <w:tabs>
          <w:tab w:val="left" w:pos="600"/>
          <w:tab w:val="left" w:pos="1200"/>
          <w:tab w:val="left" w:pos="1800"/>
          <w:tab w:val="left" w:pos="2400"/>
        </w:tabs>
        <w:autoSpaceDE w:val="0"/>
        <w:autoSpaceDN w:val="0"/>
        <w:snapToGrid w:val="0"/>
        <w:spacing w:before="0" w:beforeAutospacing="0" w:after="0" w:afterAutospacing="0"/>
        <w:contextualSpacing/>
        <w:jc w:val="both"/>
        <w:rPr>
          <w:rFonts w:ascii="Times New Roman" w:eastAsia="맑은 고딕" w:hAnsi="Times New Roman" w:cs="Times New Roman"/>
          <w:sz w:val="22"/>
          <w:szCs w:val="22"/>
        </w:rPr>
      </w:pPr>
      <w:r w:rsidRPr="009E5AD4">
        <w:rPr>
          <w:rFonts w:ascii="Times New Roman" w:eastAsia="맑은 고딕" w:hAnsi="Times New Roman" w:cs="Times New Roman"/>
          <w:sz w:val="22"/>
          <w:szCs w:val="22"/>
        </w:rPr>
        <w:t>기명날인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또는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proofErr w:type="gramStart"/>
      <w:r w:rsidRPr="009E5AD4">
        <w:rPr>
          <w:rFonts w:ascii="Times New Roman" w:eastAsia="맑은 고딕" w:hAnsi="Times New Roman" w:cs="Times New Roman"/>
          <w:sz w:val="22"/>
          <w:szCs w:val="22"/>
        </w:rPr>
        <w:t>서명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:</w:t>
      </w:r>
      <w:proofErr w:type="gramEnd"/>
    </w:p>
    <w:p w14:paraId="121D8531" w14:textId="77777777" w:rsidR="00BD46DA" w:rsidRPr="00C00511" w:rsidRDefault="00BD46DA" w:rsidP="00450273">
      <w:pPr>
        <w:pStyle w:val="af0"/>
        <w:tabs>
          <w:tab w:val="left" w:pos="600"/>
          <w:tab w:val="left" w:pos="1200"/>
          <w:tab w:val="left" w:pos="1800"/>
          <w:tab w:val="left" w:pos="2400"/>
        </w:tabs>
        <w:autoSpaceDE w:val="0"/>
        <w:autoSpaceDN w:val="0"/>
        <w:snapToGrid w:val="0"/>
        <w:spacing w:before="0" w:beforeAutospacing="0" w:after="0" w:afterAutospacing="0"/>
        <w:contextualSpacing/>
        <w:jc w:val="both"/>
        <w:rPr>
          <w:rFonts w:ascii="Times New Roman" w:eastAsia="맑은 고딕" w:hAnsi="Times New Roman" w:cs="Times New Roman"/>
          <w:sz w:val="12"/>
          <w:szCs w:val="12"/>
        </w:rPr>
      </w:pPr>
    </w:p>
    <w:p w14:paraId="118B626C" w14:textId="77777777" w:rsidR="00BD46DA" w:rsidRPr="009E5AD4" w:rsidRDefault="00BD46DA" w:rsidP="00450273">
      <w:pPr>
        <w:pStyle w:val="af0"/>
        <w:tabs>
          <w:tab w:val="left" w:pos="600"/>
          <w:tab w:val="left" w:pos="1200"/>
          <w:tab w:val="left" w:pos="1800"/>
          <w:tab w:val="left" w:pos="2400"/>
        </w:tabs>
        <w:autoSpaceDE w:val="0"/>
        <w:autoSpaceDN w:val="0"/>
        <w:snapToGrid w:val="0"/>
        <w:spacing w:before="0" w:beforeAutospacing="0" w:after="0" w:afterAutospacing="0"/>
        <w:contextualSpacing/>
        <w:jc w:val="both"/>
        <w:rPr>
          <w:rFonts w:ascii="Times New Roman" w:eastAsia="맑은 고딕" w:hAnsi="Times New Roman" w:cs="Times New Roman"/>
          <w:sz w:val="22"/>
          <w:szCs w:val="22"/>
        </w:rPr>
      </w:pPr>
      <w:r w:rsidRPr="009E5AD4">
        <w:rPr>
          <w:rFonts w:ascii="Times New Roman" w:eastAsia="맑은 고딕" w:hAnsi="Times New Roman" w:cs="Times New Roman"/>
          <w:sz w:val="22"/>
          <w:szCs w:val="22"/>
        </w:rPr>
        <w:t>-----------------------------------------</w:t>
      </w:r>
    </w:p>
    <w:p w14:paraId="2B4B96DD" w14:textId="287F409B" w:rsidR="00BD46DA" w:rsidRPr="009E5AD4" w:rsidRDefault="005E6479" w:rsidP="00450273">
      <w:pPr>
        <w:pStyle w:val="af0"/>
        <w:tabs>
          <w:tab w:val="left" w:pos="600"/>
          <w:tab w:val="left" w:pos="1200"/>
          <w:tab w:val="left" w:pos="1800"/>
          <w:tab w:val="left" w:pos="2400"/>
        </w:tabs>
        <w:autoSpaceDE w:val="0"/>
        <w:autoSpaceDN w:val="0"/>
        <w:snapToGrid w:val="0"/>
        <w:spacing w:before="0" w:beforeAutospacing="0" w:after="0" w:afterAutospacing="0"/>
        <w:contextualSpacing/>
        <w:jc w:val="both"/>
        <w:rPr>
          <w:rFonts w:ascii="Times New Roman" w:eastAsia="맑은 고딕" w:hAnsi="Times New Roman" w:cs="Times New Roman"/>
          <w:sz w:val="22"/>
          <w:szCs w:val="22"/>
        </w:rPr>
      </w:pPr>
      <w:r w:rsidRPr="009E5AD4">
        <w:rPr>
          <w:rFonts w:ascii="Times New Roman" w:eastAsia="맑은 고딕" w:hAnsi="Times New Roman" w:cs="Times New Roman"/>
          <w:sz w:val="22"/>
          <w:szCs w:val="22"/>
        </w:rPr>
        <w:t>“</w:t>
      </w:r>
      <w:r w:rsidRPr="009E5AD4">
        <w:rPr>
          <w:rFonts w:ascii="Times New Roman" w:eastAsia="맑은 고딕" w:hAnsi="Times New Roman" w:cs="Times New Roman" w:hint="eastAsia"/>
          <w:sz w:val="22"/>
          <w:szCs w:val="22"/>
        </w:rPr>
        <w:t>한화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 w:hint="eastAsia"/>
          <w:sz w:val="22"/>
          <w:szCs w:val="22"/>
        </w:rPr>
        <w:t>미국</w:t>
      </w:r>
      <w:r w:rsidR="00462825" w:rsidRPr="009E5AD4">
        <w:rPr>
          <w:rFonts w:ascii="Times New Roman" w:eastAsia="맑은 고딕" w:hAnsi="Times New Roman" w:cs="Times New Roman" w:hint="eastAsia"/>
          <w:sz w:val="22"/>
          <w:szCs w:val="22"/>
        </w:rPr>
        <w:t>호주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PPP </w:t>
      </w:r>
      <w:r w:rsidRPr="009E5AD4">
        <w:rPr>
          <w:rFonts w:ascii="Times New Roman" w:eastAsia="맑은 고딕" w:hAnsi="Times New Roman" w:cs="Times New Roman" w:hint="eastAsia"/>
          <w:sz w:val="22"/>
          <w:szCs w:val="22"/>
        </w:rPr>
        <w:t>전문투자형</w:t>
      </w:r>
      <w:r w:rsidR="00462825" w:rsidRPr="009E5AD4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 w:hint="eastAsia"/>
          <w:sz w:val="22"/>
          <w:szCs w:val="22"/>
        </w:rPr>
        <w:t>사모특별자산투자신탁</w:t>
      </w:r>
      <w:r w:rsidR="00FA37B9" w:rsidRPr="009E5AD4">
        <w:rPr>
          <w:rFonts w:ascii="Times New Roman" w:eastAsia="맑은 고딕" w:hAnsi="Times New Roman" w:cs="Times New Roman"/>
          <w:sz w:val="22"/>
          <w:szCs w:val="22"/>
        </w:rPr>
        <w:t>2</w:t>
      </w:r>
      <w:r w:rsidRPr="009E5AD4">
        <w:rPr>
          <w:rFonts w:ascii="Times New Roman" w:eastAsia="맑은 고딕" w:hAnsi="Times New Roman" w:cs="Times New Roman" w:hint="eastAsia"/>
          <w:sz w:val="22"/>
          <w:szCs w:val="22"/>
        </w:rPr>
        <w:t>호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”</w:t>
      </w:r>
      <w:r w:rsidR="00BD46DA" w:rsidRPr="009E5AD4">
        <w:rPr>
          <w:rFonts w:ascii="Times New Roman" w:eastAsia="맑은 고딕" w:hAnsi="Times New Roman" w:cs="Times New Roman"/>
          <w:sz w:val="22"/>
          <w:szCs w:val="22"/>
        </w:rPr>
        <w:t>의</w:t>
      </w:r>
      <w:r w:rsidR="00BD46DA"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BD46DA" w:rsidRPr="009E5AD4">
        <w:rPr>
          <w:rFonts w:ascii="Times New Roman" w:eastAsia="맑은 고딕" w:hAnsi="Times New Roman" w:cs="Times New Roman"/>
          <w:sz w:val="22"/>
          <w:szCs w:val="22"/>
        </w:rPr>
        <w:t>집합투자업자인</w:t>
      </w:r>
      <w:r w:rsidR="00BD46DA"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BD46DA" w:rsidRPr="009E5AD4">
        <w:rPr>
          <w:rFonts w:ascii="Times New Roman" w:eastAsia="맑은 고딕" w:hAnsi="Times New Roman" w:cs="Times New Roman" w:hint="eastAsia"/>
          <w:sz w:val="22"/>
          <w:szCs w:val="22"/>
        </w:rPr>
        <w:t>한화</w:t>
      </w:r>
      <w:r w:rsidR="00BD46DA" w:rsidRPr="009E5AD4">
        <w:rPr>
          <w:rFonts w:ascii="Times New Roman" w:eastAsia="맑은 고딕" w:hAnsi="Times New Roman" w:cs="Times New Roman"/>
          <w:sz w:val="22"/>
          <w:szCs w:val="22"/>
        </w:rPr>
        <w:t>자산운용</w:t>
      </w:r>
      <w:r w:rsidR="00BD46DA"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BD46DA" w:rsidRPr="009E5AD4">
        <w:rPr>
          <w:rFonts w:ascii="Times New Roman" w:eastAsia="맑은 고딕" w:hAnsi="Times New Roman" w:cs="Times New Roman"/>
          <w:sz w:val="22"/>
          <w:szCs w:val="22"/>
        </w:rPr>
        <w:t>주식회사는</w:t>
      </w:r>
      <w:r w:rsidR="00BD46DA"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BD46DA" w:rsidRPr="009E5AD4">
        <w:rPr>
          <w:rFonts w:ascii="Times New Roman" w:eastAsia="맑은 고딕" w:hAnsi="Times New Roman" w:cs="Times New Roman"/>
          <w:sz w:val="22"/>
          <w:szCs w:val="22"/>
        </w:rPr>
        <w:t>투자자약정서에</w:t>
      </w:r>
      <w:r w:rsidR="00BD46DA"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BD46DA" w:rsidRPr="009E5AD4">
        <w:rPr>
          <w:rFonts w:ascii="Times New Roman" w:eastAsia="맑은 고딕" w:hAnsi="Times New Roman" w:cs="Times New Roman"/>
          <w:sz w:val="22"/>
          <w:szCs w:val="22"/>
        </w:rPr>
        <w:t>따라</w:t>
      </w:r>
      <w:r w:rsidR="00BD46DA"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“</w:t>
      </w:r>
      <w:r w:rsidRPr="009E5AD4">
        <w:rPr>
          <w:rFonts w:ascii="Times New Roman" w:eastAsia="맑은 고딕" w:hAnsi="Times New Roman" w:cs="Times New Roman" w:hint="eastAsia"/>
          <w:sz w:val="22"/>
          <w:szCs w:val="22"/>
        </w:rPr>
        <w:t>한화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 w:hint="eastAsia"/>
          <w:sz w:val="22"/>
          <w:szCs w:val="22"/>
        </w:rPr>
        <w:t>미국</w:t>
      </w:r>
      <w:r w:rsidR="00462825" w:rsidRPr="009E5AD4">
        <w:rPr>
          <w:rFonts w:ascii="Times New Roman" w:eastAsia="맑은 고딕" w:hAnsi="Times New Roman" w:cs="Times New Roman" w:hint="eastAsia"/>
          <w:sz w:val="22"/>
          <w:szCs w:val="22"/>
        </w:rPr>
        <w:t>호주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PPP </w:t>
      </w:r>
      <w:r w:rsidRPr="009E5AD4">
        <w:rPr>
          <w:rFonts w:ascii="Times New Roman" w:eastAsia="맑은 고딕" w:hAnsi="Times New Roman" w:cs="Times New Roman" w:hint="eastAsia"/>
          <w:sz w:val="22"/>
          <w:szCs w:val="22"/>
        </w:rPr>
        <w:t>전문투자형</w:t>
      </w:r>
      <w:r w:rsidR="00462825" w:rsidRPr="009E5AD4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 w:hint="eastAsia"/>
          <w:sz w:val="22"/>
          <w:szCs w:val="22"/>
        </w:rPr>
        <w:t>사모특별자산투자신탁</w:t>
      </w:r>
      <w:r w:rsidR="00FA37B9" w:rsidRPr="009E5AD4">
        <w:rPr>
          <w:rFonts w:ascii="Times New Roman" w:eastAsia="맑은 고딕" w:hAnsi="Times New Roman" w:cs="Times New Roman"/>
          <w:sz w:val="22"/>
          <w:szCs w:val="22"/>
        </w:rPr>
        <w:t>2</w:t>
      </w:r>
      <w:r w:rsidRPr="009E5AD4">
        <w:rPr>
          <w:rFonts w:ascii="Times New Roman" w:eastAsia="맑은 고딕" w:hAnsi="Times New Roman" w:cs="Times New Roman" w:hint="eastAsia"/>
          <w:sz w:val="22"/>
          <w:szCs w:val="22"/>
        </w:rPr>
        <w:t>호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”</w:t>
      </w:r>
      <w:r w:rsidR="00BD46DA" w:rsidRPr="009E5AD4">
        <w:rPr>
          <w:rFonts w:ascii="Times New Roman" w:eastAsia="맑은 고딕" w:hAnsi="Times New Roman" w:cs="Times New Roman"/>
          <w:sz w:val="22"/>
          <w:szCs w:val="22"/>
        </w:rPr>
        <w:t>의</w:t>
      </w:r>
      <w:r w:rsidR="00BD46DA"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0D4730" w:rsidRPr="009E5AD4">
        <w:rPr>
          <w:rFonts w:ascii="Times New Roman" w:eastAsia="맑은 고딕" w:hAnsi="Times New Roman" w:cs="Times New Roman"/>
          <w:sz w:val="22"/>
          <w:szCs w:val="22"/>
        </w:rPr>
        <w:t>투자자를</w:t>
      </w:r>
      <w:r w:rsidR="00BD46DA"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BD46DA" w:rsidRPr="009E5AD4">
        <w:rPr>
          <w:rFonts w:ascii="Times New Roman" w:eastAsia="맑은 고딕" w:hAnsi="Times New Roman" w:cs="Times New Roman"/>
          <w:sz w:val="22"/>
          <w:szCs w:val="22"/>
        </w:rPr>
        <w:t>대리하여</w:t>
      </w:r>
      <w:r w:rsidR="00BD46DA"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C00511" w:rsidRPr="00C00511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>케이디비</w:t>
      </w:r>
      <w:r w:rsidR="006F3027" w:rsidRPr="00C00511">
        <w:rPr>
          <w:rFonts w:ascii="맑은 고딕" w:eastAsia="맑은 고딕" w:hAnsi="맑은 고딕" w:cs="Times New Roman" w:hint="eastAsia"/>
          <w:sz w:val="22"/>
          <w:szCs w:val="22"/>
          <w:highlight w:val="yellow"/>
        </w:rPr>
        <w:t>생명보험</w:t>
      </w:r>
      <w:r w:rsidR="00C00511" w:rsidRPr="00C00511">
        <w:rPr>
          <w:rFonts w:ascii="맑은 고딕" w:eastAsia="맑은 고딕" w:hAnsi="맑은 고딕" w:cs="Times New Roman" w:hint="eastAsia"/>
          <w:sz w:val="22"/>
          <w:szCs w:val="22"/>
          <w:highlight w:val="yellow"/>
        </w:rPr>
        <w:t xml:space="preserve"> </w:t>
      </w:r>
      <w:r w:rsidR="006F3027" w:rsidRPr="00C00511">
        <w:rPr>
          <w:rFonts w:ascii="맑은 고딕" w:eastAsia="맑은 고딕" w:hAnsi="맑은 고딕" w:cs="Times New Roman" w:hint="eastAsia"/>
          <w:sz w:val="22"/>
          <w:szCs w:val="22"/>
          <w:highlight w:val="yellow"/>
        </w:rPr>
        <w:t>주식회사</w:t>
      </w:r>
      <w:r w:rsidR="00BD46DA" w:rsidRPr="009E5AD4">
        <w:rPr>
          <w:rFonts w:ascii="Times New Roman" w:eastAsia="맑은 고딕" w:hAnsi="Times New Roman" w:cs="Times New Roman"/>
          <w:sz w:val="22"/>
          <w:szCs w:val="22"/>
        </w:rPr>
        <w:t>가</w:t>
      </w:r>
      <w:r w:rsidR="00BD46DA"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C00511">
        <w:rPr>
          <w:rFonts w:ascii="Times New Roman" w:eastAsia="맑은 고딕" w:hAnsi="Times New Roman" w:cs="Times New Roman"/>
          <w:sz w:val="22"/>
          <w:szCs w:val="22"/>
        </w:rPr>
        <w:t>[</w:t>
      </w:r>
      <w:r w:rsidR="00C00511" w:rsidRP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>엔에이치투자증권㈜</w:t>
      </w:r>
      <w:r w:rsidR="00C00511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>과</w:t>
      </w:r>
      <w:r w:rsidR="00C00511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 xml:space="preserve"> </w:t>
      </w:r>
      <w:r w:rsidR="00C00511" w:rsidRP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>한화투자증권㈜</w:t>
      </w:r>
      <w:r w:rsidR="00C00511">
        <w:rPr>
          <w:rFonts w:ascii="Times New Roman" w:eastAsia="맑은 고딕" w:hAnsi="Times New Roman" w:cs="Times New Roman" w:hint="eastAsia"/>
          <w:sz w:val="22"/>
          <w:szCs w:val="22"/>
        </w:rPr>
        <w:t>]</w:t>
      </w:r>
      <w:r w:rsidR="00BD46DA" w:rsidRPr="009E5AD4">
        <w:rPr>
          <w:rFonts w:ascii="Times New Roman" w:eastAsia="맑은 고딕" w:hAnsi="Times New Roman" w:cs="Times New Roman"/>
          <w:sz w:val="22"/>
          <w:szCs w:val="22"/>
        </w:rPr>
        <w:t>로부터</w:t>
      </w:r>
      <w:r w:rsidR="00BD46DA"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BD46DA" w:rsidRPr="009E5AD4">
        <w:rPr>
          <w:rFonts w:ascii="Times New Roman" w:eastAsia="맑은 고딕" w:hAnsi="Times New Roman" w:cs="Times New Roman"/>
          <w:sz w:val="22"/>
          <w:szCs w:val="22"/>
        </w:rPr>
        <w:t>투자자의</w:t>
      </w:r>
      <w:r w:rsidR="00BD46DA"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BD46DA" w:rsidRPr="009E5AD4">
        <w:rPr>
          <w:rFonts w:ascii="Times New Roman" w:eastAsia="맑은 고딕" w:hAnsi="Times New Roman" w:cs="Times New Roman"/>
          <w:sz w:val="22"/>
          <w:szCs w:val="22"/>
        </w:rPr>
        <w:t>지위를</w:t>
      </w:r>
      <w:r w:rsidR="00BD46DA"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BD46DA" w:rsidRPr="009E5AD4">
        <w:rPr>
          <w:rFonts w:ascii="Times New Roman" w:eastAsia="맑은 고딕" w:hAnsi="Times New Roman" w:cs="Times New Roman"/>
          <w:sz w:val="22"/>
          <w:szCs w:val="22"/>
        </w:rPr>
        <w:t>양수함으로써</w:t>
      </w:r>
      <w:r w:rsidR="00BD46DA"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17236F" w:rsidRPr="009E5AD4">
        <w:rPr>
          <w:rFonts w:ascii="Times New Roman" w:eastAsia="맑은 고딕" w:hAnsi="Times New Roman" w:cs="Times New Roman" w:hint="eastAsia"/>
          <w:sz w:val="22"/>
          <w:szCs w:val="22"/>
        </w:rPr>
        <w:t>본건</w:t>
      </w:r>
      <w:r w:rsidR="0017236F" w:rsidRPr="009E5AD4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17236F" w:rsidRPr="009E5AD4">
        <w:rPr>
          <w:rFonts w:ascii="Times New Roman" w:eastAsia="맑은 고딕" w:hAnsi="Times New Roman" w:cs="Times New Roman" w:hint="eastAsia"/>
          <w:sz w:val="22"/>
          <w:szCs w:val="22"/>
        </w:rPr>
        <w:t>투자자</w:t>
      </w:r>
      <w:r w:rsidR="0017236F" w:rsidRPr="009E5AD4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17236F" w:rsidRPr="009E5AD4">
        <w:rPr>
          <w:rFonts w:ascii="Times New Roman" w:eastAsia="맑은 고딕" w:hAnsi="Times New Roman" w:cs="Times New Roman" w:hint="eastAsia"/>
          <w:sz w:val="22"/>
          <w:szCs w:val="22"/>
        </w:rPr>
        <w:t>약정서</w:t>
      </w:r>
      <w:r w:rsidR="00BD46DA" w:rsidRPr="009E5AD4">
        <w:rPr>
          <w:rFonts w:ascii="Times New Roman" w:eastAsia="맑은 고딕" w:hAnsi="Times New Roman" w:cs="Times New Roman"/>
          <w:sz w:val="22"/>
          <w:szCs w:val="22"/>
        </w:rPr>
        <w:t>의</w:t>
      </w:r>
      <w:r w:rsidR="00BD46DA"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BD46DA" w:rsidRPr="009E5AD4">
        <w:rPr>
          <w:rFonts w:ascii="Times New Roman" w:eastAsia="맑은 고딕" w:hAnsi="Times New Roman" w:cs="Times New Roman"/>
          <w:sz w:val="22"/>
          <w:szCs w:val="22"/>
        </w:rPr>
        <w:t>당사자</w:t>
      </w:r>
      <w:r w:rsidR="007127C1" w:rsidRPr="009E5AD4">
        <w:rPr>
          <w:rFonts w:ascii="Times New Roman" w:eastAsia="맑은 고딕" w:hAnsi="Times New Roman" w:cs="Times New Roman" w:hint="eastAsia"/>
          <w:sz w:val="22"/>
          <w:szCs w:val="22"/>
        </w:rPr>
        <w:t>가</w:t>
      </w:r>
      <w:r w:rsidR="00BD46DA"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BD46DA" w:rsidRPr="009E5AD4">
        <w:rPr>
          <w:rFonts w:ascii="Times New Roman" w:eastAsia="맑은 고딕" w:hAnsi="Times New Roman" w:cs="Times New Roman"/>
          <w:sz w:val="22"/>
          <w:szCs w:val="22"/>
        </w:rPr>
        <w:t>됨을</w:t>
      </w:r>
      <w:r w:rsidR="00BD46DA"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BD46DA" w:rsidRPr="009E5AD4">
        <w:rPr>
          <w:rFonts w:ascii="Times New Roman" w:eastAsia="맑은 고딕" w:hAnsi="Times New Roman" w:cs="Times New Roman"/>
          <w:sz w:val="22"/>
          <w:szCs w:val="22"/>
        </w:rPr>
        <w:t>수락합니다</w:t>
      </w:r>
      <w:r w:rsidR="00BD46DA" w:rsidRPr="009E5AD4">
        <w:rPr>
          <w:rFonts w:ascii="Times New Roman" w:eastAsia="맑은 고딕" w:hAnsi="Times New Roman" w:cs="Times New Roman"/>
          <w:sz w:val="22"/>
          <w:szCs w:val="22"/>
        </w:rPr>
        <w:t>.</w:t>
      </w:r>
    </w:p>
    <w:p w14:paraId="0DE756A8" w14:textId="77777777" w:rsidR="00BD46DA" w:rsidRPr="00C00511" w:rsidRDefault="00BD46DA" w:rsidP="00450273">
      <w:pPr>
        <w:pStyle w:val="af0"/>
        <w:tabs>
          <w:tab w:val="left" w:pos="600"/>
          <w:tab w:val="left" w:pos="1200"/>
          <w:tab w:val="left" w:pos="1800"/>
          <w:tab w:val="left" w:pos="2400"/>
        </w:tabs>
        <w:autoSpaceDE w:val="0"/>
        <w:autoSpaceDN w:val="0"/>
        <w:snapToGrid w:val="0"/>
        <w:spacing w:before="0" w:beforeAutospacing="0" w:after="0" w:afterAutospacing="0"/>
        <w:contextualSpacing/>
        <w:jc w:val="both"/>
        <w:rPr>
          <w:rFonts w:ascii="Times New Roman" w:eastAsia="맑은 고딕" w:hAnsi="Times New Roman" w:cs="Times New Roman"/>
          <w:sz w:val="12"/>
          <w:szCs w:val="12"/>
        </w:rPr>
      </w:pPr>
    </w:p>
    <w:p w14:paraId="7EF4319C" w14:textId="08291DDA" w:rsidR="00BD46DA" w:rsidRPr="009E5AD4" w:rsidRDefault="00BD46DA" w:rsidP="00450273">
      <w:pPr>
        <w:pStyle w:val="af0"/>
        <w:tabs>
          <w:tab w:val="left" w:pos="600"/>
          <w:tab w:val="left" w:pos="1200"/>
          <w:tab w:val="left" w:pos="1800"/>
          <w:tab w:val="left" w:pos="2400"/>
        </w:tabs>
        <w:autoSpaceDE w:val="0"/>
        <w:autoSpaceDN w:val="0"/>
        <w:snapToGrid w:val="0"/>
        <w:spacing w:before="0" w:beforeAutospacing="0" w:after="0" w:afterAutospacing="0"/>
        <w:contextualSpacing/>
        <w:jc w:val="both"/>
        <w:rPr>
          <w:rFonts w:ascii="Times New Roman" w:eastAsia="맑은 고딕" w:hAnsi="Times New Roman" w:cs="Times New Roman"/>
          <w:sz w:val="22"/>
          <w:szCs w:val="22"/>
        </w:rPr>
      </w:pPr>
      <w:proofErr w:type="gramStart"/>
      <w:r w:rsidRPr="009E5AD4">
        <w:rPr>
          <w:rFonts w:ascii="Times New Roman" w:eastAsia="맑은 고딕" w:hAnsi="Times New Roman" w:cs="Times New Roman"/>
          <w:sz w:val="22"/>
          <w:szCs w:val="22"/>
        </w:rPr>
        <w:t>주</w:t>
      </w:r>
      <w:r w:rsidR="00AC59F5" w:rsidRPr="009E5AD4">
        <w:rPr>
          <w:rFonts w:ascii="Times New Roman" w:eastAsia="맑은 고딕" w:hAnsi="Times New Roman" w:cs="Times New Roman" w:hint="eastAsia"/>
          <w:sz w:val="22"/>
          <w:szCs w:val="22"/>
        </w:rPr>
        <w:t xml:space="preserve"> 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소</w:t>
      </w:r>
      <w:proofErr w:type="gramEnd"/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: </w:t>
      </w:r>
      <w:r w:rsidR="00AC59F5" w:rsidRPr="009E5AD4">
        <w:rPr>
          <w:rFonts w:ascii="맑은 고딕" w:eastAsia="맑은 고딕" w:hAnsi="맑은 고딕" w:hint="eastAsia"/>
          <w:sz w:val="22"/>
        </w:rPr>
        <w:t xml:space="preserve">서울특별시 영등포구 </w:t>
      </w:r>
      <w:r w:rsidR="00AC59F5" w:rsidRPr="009E5AD4">
        <w:rPr>
          <w:rFonts w:ascii="맑은 고딕" w:eastAsia="맑은 고딕" w:hAnsi="맑은 고딕"/>
          <w:sz w:val="22"/>
        </w:rPr>
        <w:t>63</w:t>
      </w:r>
      <w:r w:rsidR="00AC59F5" w:rsidRPr="009E5AD4">
        <w:rPr>
          <w:rFonts w:ascii="맑은 고딕" w:eastAsia="맑은 고딕" w:hAnsi="맑은 고딕" w:hint="eastAsia"/>
          <w:sz w:val="22"/>
        </w:rPr>
        <w:t xml:space="preserve">로 </w:t>
      </w:r>
      <w:r w:rsidR="00AC59F5" w:rsidRPr="009E5AD4">
        <w:rPr>
          <w:rFonts w:ascii="맑은 고딕" w:eastAsia="맑은 고딕" w:hAnsi="맑은 고딕"/>
          <w:sz w:val="22"/>
        </w:rPr>
        <w:t xml:space="preserve">50 </w:t>
      </w:r>
      <w:r w:rsidR="00AC59F5" w:rsidRPr="009E5AD4">
        <w:rPr>
          <w:rFonts w:ascii="맑은 고딕" w:eastAsia="맑은 고딕" w:hAnsi="맑은 고딕" w:hint="eastAsia"/>
          <w:sz w:val="22"/>
        </w:rPr>
        <w:t>한화금융센터</w:t>
      </w:r>
    </w:p>
    <w:p w14:paraId="792031EB" w14:textId="6979A0C4" w:rsidR="00BD46DA" w:rsidRPr="009E5AD4" w:rsidRDefault="00AC59F5" w:rsidP="00450273">
      <w:pPr>
        <w:pStyle w:val="af0"/>
        <w:tabs>
          <w:tab w:val="left" w:pos="600"/>
          <w:tab w:val="left" w:pos="1200"/>
          <w:tab w:val="left" w:pos="1800"/>
          <w:tab w:val="left" w:pos="2400"/>
        </w:tabs>
        <w:autoSpaceDE w:val="0"/>
        <w:autoSpaceDN w:val="0"/>
        <w:snapToGrid w:val="0"/>
        <w:spacing w:before="0" w:beforeAutospacing="0" w:after="0" w:afterAutospacing="0"/>
        <w:contextualSpacing/>
        <w:jc w:val="both"/>
        <w:rPr>
          <w:rFonts w:ascii="Times New Roman" w:eastAsia="맑은 고딕" w:hAnsi="Times New Roman" w:cs="Times New Roman"/>
          <w:sz w:val="22"/>
          <w:szCs w:val="22"/>
        </w:rPr>
      </w:pPr>
      <w:proofErr w:type="gramStart"/>
      <w:r w:rsidRPr="009E5AD4">
        <w:rPr>
          <w:rFonts w:ascii="Times New Roman" w:eastAsia="맑은 고딕" w:hAnsi="Times New Roman" w:cs="Times New Roman" w:hint="eastAsia"/>
          <w:sz w:val="22"/>
          <w:szCs w:val="22"/>
        </w:rPr>
        <w:t>회사명</w:t>
      </w:r>
      <w:r w:rsidR="00BD46DA" w:rsidRPr="009E5AD4">
        <w:rPr>
          <w:rFonts w:ascii="Times New Roman" w:eastAsia="맑은 고딕" w:hAnsi="Times New Roman" w:cs="Times New Roman"/>
          <w:sz w:val="22"/>
          <w:szCs w:val="22"/>
        </w:rPr>
        <w:t xml:space="preserve"> :</w:t>
      </w:r>
      <w:proofErr w:type="gramEnd"/>
      <w:r w:rsidR="00BD46DA"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BD46DA" w:rsidRPr="009E5AD4">
        <w:rPr>
          <w:rFonts w:ascii="Times New Roman" w:eastAsia="맑은 고딕" w:hAnsi="Times New Roman" w:cs="Times New Roman" w:hint="eastAsia"/>
          <w:sz w:val="22"/>
          <w:szCs w:val="22"/>
        </w:rPr>
        <w:t>한화</w:t>
      </w:r>
      <w:r w:rsidR="00BD46DA" w:rsidRPr="009E5AD4">
        <w:rPr>
          <w:rFonts w:ascii="Times New Roman" w:eastAsia="맑은 고딕" w:hAnsi="Times New Roman" w:cs="Times New Roman"/>
          <w:sz w:val="22"/>
          <w:szCs w:val="22"/>
        </w:rPr>
        <w:t>자산운용</w:t>
      </w:r>
      <w:r w:rsidR="00BD46DA"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BD46DA" w:rsidRPr="009E5AD4">
        <w:rPr>
          <w:rFonts w:ascii="Times New Roman" w:eastAsia="맑은 고딕" w:hAnsi="Times New Roman" w:cs="Times New Roman"/>
          <w:sz w:val="22"/>
          <w:szCs w:val="22"/>
        </w:rPr>
        <w:t>주식회사</w:t>
      </w:r>
    </w:p>
    <w:p w14:paraId="6327F523" w14:textId="00888971" w:rsidR="00BD46DA" w:rsidRPr="009E5AD4" w:rsidRDefault="00BD46DA" w:rsidP="00450273">
      <w:pPr>
        <w:pStyle w:val="af0"/>
        <w:tabs>
          <w:tab w:val="left" w:pos="600"/>
          <w:tab w:val="left" w:pos="1200"/>
          <w:tab w:val="left" w:pos="1800"/>
          <w:tab w:val="left" w:pos="2400"/>
        </w:tabs>
        <w:autoSpaceDE w:val="0"/>
        <w:autoSpaceDN w:val="0"/>
        <w:snapToGrid w:val="0"/>
        <w:spacing w:before="0" w:beforeAutospacing="0" w:after="0" w:afterAutospacing="0"/>
        <w:contextualSpacing/>
        <w:jc w:val="both"/>
        <w:rPr>
          <w:rFonts w:ascii="Times New Roman" w:eastAsia="맑은 고딕" w:hAnsi="Times New Roman" w:cs="Times New Roman"/>
          <w:sz w:val="22"/>
          <w:szCs w:val="22"/>
        </w:rPr>
      </w:pPr>
      <w:proofErr w:type="gramStart"/>
      <w:r w:rsidRPr="009E5AD4">
        <w:rPr>
          <w:rFonts w:ascii="Times New Roman" w:eastAsia="맑은 고딕" w:hAnsi="Times New Roman" w:cs="Times New Roman"/>
          <w:sz w:val="22"/>
          <w:szCs w:val="22"/>
        </w:rPr>
        <w:t>대표자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:</w:t>
      </w:r>
      <w:proofErr w:type="gramEnd"/>
      <w:r w:rsidR="00AC59F5"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3E14AE" w:rsidRPr="009E5AD4">
        <w:rPr>
          <w:rFonts w:ascii="Times New Roman" w:eastAsia="맑은 고딕" w:hAnsi="Times New Roman" w:cs="Times New Roman" w:hint="eastAsia"/>
          <w:sz w:val="22"/>
          <w:szCs w:val="22"/>
        </w:rPr>
        <w:t>한</w:t>
      </w:r>
      <w:r w:rsidR="00AC59F5" w:rsidRPr="009E5AD4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3E14AE" w:rsidRPr="009E5AD4">
        <w:rPr>
          <w:rFonts w:ascii="Times New Roman" w:eastAsia="맑은 고딕" w:hAnsi="Times New Roman" w:cs="Times New Roman" w:hint="eastAsia"/>
          <w:sz w:val="22"/>
          <w:szCs w:val="22"/>
        </w:rPr>
        <w:t>두</w:t>
      </w:r>
      <w:r w:rsidR="00AC59F5" w:rsidRPr="009E5AD4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3E14AE" w:rsidRPr="009E5AD4">
        <w:rPr>
          <w:rFonts w:ascii="Times New Roman" w:eastAsia="맑은 고딕" w:hAnsi="Times New Roman" w:cs="Times New Roman" w:hint="eastAsia"/>
          <w:sz w:val="22"/>
          <w:szCs w:val="22"/>
        </w:rPr>
        <w:t>희</w:t>
      </w:r>
    </w:p>
    <w:p w14:paraId="47A755B0" w14:textId="237FF395" w:rsidR="00DA1754" w:rsidRPr="00BD46DA" w:rsidRDefault="00BD46DA" w:rsidP="007A2277">
      <w:pPr>
        <w:pStyle w:val="af0"/>
        <w:tabs>
          <w:tab w:val="left" w:pos="600"/>
          <w:tab w:val="left" w:pos="1200"/>
          <w:tab w:val="left" w:pos="1800"/>
          <w:tab w:val="left" w:pos="2400"/>
        </w:tabs>
        <w:autoSpaceDE w:val="0"/>
        <w:autoSpaceDN w:val="0"/>
        <w:snapToGrid w:val="0"/>
        <w:spacing w:before="0" w:beforeAutospacing="0" w:after="0" w:afterAutospacing="0"/>
        <w:contextualSpacing/>
        <w:jc w:val="both"/>
        <w:rPr>
          <w:sz w:val="22"/>
        </w:rPr>
      </w:pPr>
      <w:r w:rsidRPr="009E5AD4">
        <w:rPr>
          <w:rFonts w:ascii="Times New Roman" w:eastAsia="맑은 고딕" w:hAnsi="Times New Roman" w:cs="Times New Roman"/>
          <w:sz w:val="22"/>
          <w:szCs w:val="22"/>
        </w:rPr>
        <w:t>기명날인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또는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proofErr w:type="gramStart"/>
      <w:r w:rsidRPr="009E5AD4">
        <w:rPr>
          <w:rFonts w:ascii="Times New Roman" w:eastAsia="맑은 고딕" w:hAnsi="Times New Roman" w:cs="Times New Roman"/>
          <w:sz w:val="22"/>
          <w:szCs w:val="22"/>
        </w:rPr>
        <w:t>서명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:</w:t>
      </w:r>
      <w:proofErr w:type="gramEnd"/>
    </w:p>
    <w:sectPr w:rsidR="00DA1754" w:rsidRPr="00BD46DA" w:rsidSect="00330DF5">
      <w:footerReference w:type="default" r:id="rId11"/>
      <w:pgSz w:w="11906" w:h="16838"/>
      <w:pgMar w:top="1701" w:right="1440" w:bottom="1134" w:left="1440" w:header="851" w:footer="45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CB3BB" w14:textId="77777777" w:rsidR="007C05C1" w:rsidRDefault="007C05C1" w:rsidP="005A0D40">
      <w:r>
        <w:separator/>
      </w:r>
    </w:p>
  </w:endnote>
  <w:endnote w:type="continuationSeparator" w:id="0">
    <w:p w14:paraId="607528AF" w14:textId="77777777" w:rsidR="007C05C1" w:rsidRDefault="007C05C1" w:rsidP="005A0D40">
      <w:r>
        <w:continuationSeparator/>
      </w:r>
    </w:p>
  </w:endnote>
  <w:endnote w:type="continuationNotice" w:id="1">
    <w:p w14:paraId="578E0437" w14:textId="77777777" w:rsidR="007C05C1" w:rsidRDefault="007C05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01116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DB1B58C" w14:textId="5017FCA5" w:rsidR="00C5288C" w:rsidRDefault="00806EC6">
            <w:pPr>
              <w:pStyle w:val="a4"/>
              <w:jc w:val="center"/>
            </w:pPr>
            <w:r>
              <w:rPr>
                <w:noProof/>
              </w:rPr>
              <w:pict w14:anchorId="2EBB48FE"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DMWM6374388695580518181" o:spid="_x0000_s1026" type="#_x0000_t136" alt="SHINKIM #12462836 v2" style="position:absolute;left:0;text-align:left;margin-left:30pt;margin-top:20pt;width:80pt;height:5.3pt;z-index:251658240;mso-position-horizontal:absolute;mso-position-horizontal-relative:page;mso-position-vertical:absolute;mso-position-vertical-relative:line" o:allowoverlap="f" fillcolor="black" stroked="f">
                  <v:stroke r:id="rId1" o:title=""/>
                  <v:shadow color="#868686"/>
                  <v:textpath style="font-family:&quot;Times New Roman&quot;;font-size:1pt;v-text-kern:t" trim="t" fitpath="t" string="SHINKIM #12462836 v2"/>
                  <w10:wrap anchorx="page"/>
                </v:shape>
              </w:pict>
            </w:r>
            <w:r w:rsidR="00C5288C">
              <w:rPr>
                <w:lang w:val="ko-KR"/>
              </w:rPr>
              <w:t xml:space="preserve">페이지 </w:t>
            </w:r>
            <w:r w:rsidR="00C5288C">
              <w:rPr>
                <w:b/>
                <w:bCs/>
                <w:sz w:val="24"/>
                <w:szCs w:val="24"/>
              </w:rPr>
              <w:fldChar w:fldCharType="begin"/>
            </w:r>
            <w:r w:rsidR="00C5288C">
              <w:rPr>
                <w:b/>
                <w:bCs/>
              </w:rPr>
              <w:instrText>PAGE</w:instrText>
            </w:r>
            <w:r w:rsidR="00C5288C">
              <w:rPr>
                <w:b/>
                <w:bCs/>
                <w:sz w:val="24"/>
                <w:szCs w:val="24"/>
              </w:rPr>
              <w:fldChar w:fldCharType="separate"/>
            </w:r>
            <w:r w:rsidR="009E5AD4">
              <w:rPr>
                <w:b/>
                <w:bCs/>
                <w:noProof/>
              </w:rPr>
              <w:t>1</w:t>
            </w:r>
            <w:r w:rsidR="00C5288C">
              <w:rPr>
                <w:b/>
                <w:bCs/>
                <w:sz w:val="24"/>
                <w:szCs w:val="24"/>
              </w:rPr>
              <w:fldChar w:fldCharType="end"/>
            </w:r>
            <w:r w:rsidR="00C5288C">
              <w:rPr>
                <w:lang w:val="ko-KR"/>
              </w:rPr>
              <w:t xml:space="preserve"> / </w:t>
            </w:r>
            <w:r w:rsidR="00C5288C">
              <w:rPr>
                <w:b/>
                <w:bCs/>
                <w:sz w:val="24"/>
                <w:szCs w:val="24"/>
              </w:rPr>
              <w:fldChar w:fldCharType="begin"/>
            </w:r>
            <w:r w:rsidR="00C5288C">
              <w:rPr>
                <w:b/>
                <w:bCs/>
              </w:rPr>
              <w:instrText>NUMPAGES</w:instrText>
            </w:r>
            <w:r w:rsidR="00C5288C">
              <w:rPr>
                <w:b/>
                <w:bCs/>
                <w:sz w:val="24"/>
                <w:szCs w:val="24"/>
              </w:rPr>
              <w:fldChar w:fldCharType="separate"/>
            </w:r>
            <w:r w:rsidR="009E5AD4">
              <w:rPr>
                <w:b/>
                <w:bCs/>
                <w:noProof/>
              </w:rPr>
              <w:t>1</w:t>
            </w:r>
            <w:r w:rsidR="00C5288C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58E7BA0" w14:textId="77777777" w:rsidR="00C5288C" w:rsidRDefault="00C5288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CBE35" w14:textId="77777777" w:rsidR="007C05C1" w:rsidRDefault="007C05C1" w:rsidP="005A0D40">
      <w:r>
        <w:separator/>
      </w:r>
    </w:p>
  </w:footnote>
  <w:footnote w:type="continuationSeparator" w:id="0">
    <w:p w14:paraId="3D71512F" w14:textId="77777777" w:rsidR="007C05C1" w:rsidRDefault="007C05C1" w:rsidP="005A0D40">
      <w:r>
        <w:continuationSeparator/>
      </w:r>
    </w:p>
  </w:footnote>
  <w:footnote w:type="continuationNotice" w:id="1">
    <w:p w14:paraId="3A101ACD" w14:textId="77777777" w:rsidR="007C05C1" w:rsidRDefault="007C05C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66E00"/>
    <w:multiLevelType w:val="hybridMultilevel"/>
    <w:tmpl w:val="99527A6C"/>
    <w:lvl w:ilvl="0" w:tplc="055277A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2C1653E"/>
    <w:multiLevelType w:val="hybridMultilevel"/>
    <w:tmpl w:val="99527A6C"/>
    <w:lvl w:ilvl="0" w:tplc="055277A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03922C28"/>
    <w:multiLevelType w:val="hybridMultilevel"/>
    <w:tmpl w:val="DE2CEABA"/>
    <w:lvl w:ilvl="0" w:tplc="B83EA90C">
      <w:start w:val="1"/>
      <w:numFmt w:val="bullet"/>
      <w:lvlText w:val="※"/>
      <w:lvlJc w:val="left"/>
      <w:pPr>
        <w:ind w:left="560" w:hanging="360"/>
      </w:pPr>
      <w:rPr>
        <w:rFonts w:ascii="맑은 고딕" w:eastAsia="맑은 고딕" w:hAnsi="맑은 고딕" w:cstheme="minorBidi" w:hint="eastAsia"/>
        <w:b/>
        <w:u w:val="single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 w15:restartNumberingAfterBreak="0">
    <w:nsid w:val="058037F9"/>
    <w:multiLevelType w:val="hybridMultilevel"/>
    <w:tmpl w:val="30C8C9D4"/>
    <w:lvl w:ilvl="0" w:tplc="F3B275A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6BB5E12"/>
    <w:multiLevelType w:val="hybridMultilevel"/>
    <w:tmpl w:val="99527A6C"/>
    <w:lvl w:ilvl="0" w:tplc="055277A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095D5912"/>
    <w:multiLevelType w:val="hybridMultilevel"/>
    <w:tmpl w:val="9C6A0DB8"/>
    <w:lvl w:ilvl="0" w:tplc="BEA0934E">
      <w:start w:val="1"/>
      <w:numFmt w:val="decimal"/>
      <w:lvlText w:val="(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0BD75C63"/>
    <w:multiLevelType w:val="hybridMultilevel"/>
    <w:tmpl w:val="EDA0B7B8"/>
    <w:lvl w:ilvl="0" w:tplc="B572604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12CB1CB1"/>
    <w:multiLevelType w:val="hybridMultilevel"/>
    <w:tmpl w:val="DE5E69EA"/>
    <w:lvl w:ilvl="0" w:tplc="0409000F">
      <w:start w:val="1"/>
      <w:numFmt w:val="decimal"/>
      <w:lvlText w:val="%1."/>
      <w:lvlJc w:val="left"/>
      <w:pPr>
        <w:ind w:left="1109" w:hanging="400"/>
      </w:pPr>
    </w:lvl>
    <w:lvl w:ilvl="1" w:tplc="04090019" w:tentative="1">
      <w:start w:val="1"/>
      <w:numFmt w:val="upperLetter"/>
      <w:lvlText w:val="%2."/>
      <w:lvlJc w:val="left"/>
      <w:pPr>
        <w:ind w:left="1058" w:hanging="400"/>
      </w:pPr>
    </w:lvl>
    <w:lvl w:ilvl="2" w:tplc="0409001B" w:tentative="1">
      <w:start w:val="1"/>
      <w:numFmt w:val="lowerRoman"/>
      <w:lvlText w:val="%3."/>
      <w:lvlJc w:val="right"/>
      <w:pPr>
        <w:ind w:left="1458" w:hanging="400"/>
      </w:pPr>
    </w:lvl>
    <w:lvl w:ilvl="3" w:tplc="0409000F" w:tentative="1">
      <w:start w:val="1"/>
      <w:numFmt w:val="decimal"/>
      <w:lvlText w:val="%4."/>
      <w:lvlJc w:val="left"/>
      <w:pPr>
        <w:ind w:left="1858" w:hanging="400"/>
      </w:pPr>
    </w:lvl>
    <w:lvl w:ilvl="4" w:tplc="04090019" w:tentative="1">
      <w:start w:val="1"/>
      <w:numFmt w:val="upperLetter"/>
      <w:lvlText w:val="%5."/>
      <w:lvlJc w:val="left"/>
      <w:pPr>
        <w:ind w:left="2258" w:hanging="400"/>
      </w:pPr>
    </w:lvl>
    <w:lvl w:ilvl="5" w:tplc="0409001B" w:tentative="1">
      <w:start w:val="1"/>
      <w:numFmt w:val="lowerRoman"/>
      <w:lvlText w:val="%6."/>
      <w:lvlJc w:val="right"/>
      <w:pPr>
        <w:ind w:left="2658" w:hanging="400"/>
      </w:pPr>
    </w:lvl>
    <w:lvl w:ilvl="6" w:tplc="0409000F" w:tentative="1">
      <w:start w:val="1"/>
      <w:numFmt w:val="decimal"/>
      <w:lvlText w:val="%7."/>
      <w:lvlJc w:val="left"/>
      <w:pPr>
        <w:ind w:left="3058" w:hanging="400"/>
      </w:pPr>
    </w:lvl>
    <w:lvl w:ilvl="7" w:tplc="04090019" w:tentative="1">
      <w:start w:val="1"/>
      <w:numFmt w:val="upperLetter"/>
      <w:lvlText w:val="%8."/>
      <w:lvlJc w:val="left"/>
      <w:pPr>
        <w:ind w:left="3458" w:hanging="400"/>
      </w:pPr>
    </w:lvl>
    <w:lvl w:ilvl="8" w:tplc="0409001B" w:tentative="1">
      <w:start w:val="1"/>
      <w:numFmt w:val="lowerRoman"/>
      <w:lvlText w:val="%9."/>
      <w:lvlJc w:val="right"/>
      <w:pPr>
        <w:ind w:left="3858" w:hanging="400"/>
      </w:pPr>
    </w:lvl>
  </w:abstractNum>
  <w:abstractNum w:abstractNumId="8" w15:restartNumberingAfterBreak="0">
    <w:nsid w:val="176378CC"/>
    <w:multiLevelType w:val="hybridMultilevel"/>
    <w:tmpl w:val="FE603A68"/>
    <w:lvl w:ilvl="0" w:tplc="16507102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9DC3794"/>
    <w:multiLevelType w:val="hybridMultilevel"/>
    <w:tmpl w:val="E1F891BA"/>
    <w:lvl w:ilvl="0" w:tplc="FDF68236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1FE53EA2"/>
    <w:multiLevelType w:val="hybridMultilevel"/>
    <w:tmpl w:val="07EEB21A"/>
    <w:lvl w:ilvl="0" w:tplc="327896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0300D79"/>
    <w:multiLevelType w:val="hybridMultilevel"/>
    <w:tmpl w:val="C950A0BC"/>
    <w:lvl w:ilvl="0" w:tplc="79425D60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40344AE"/>
    <w:multiLevelType w:val="hybridMultilevel"/>
    <w:tmpl w:val="C950A0BC"/>
    <w:lvl w:ilvl="0" w:tplc="79425D60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AD84F55"/>
    <w:multiLevelType w:val="hybridMultilevel"/>
    <w:tmpl w:val="C950A0BC"/>
    <w:lvl w:ilvl="0" w:tplc="79425D60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B4F209C"/>
    <w:multiLevelType w:val="hybridMultilevel"/>
    <w:tmpl w:val="8924B542"/>
    <w:lvl w:ilvl="0" w:tplc="FFFFFFFF">
      <w:start w:val="1"/>
      <w:numFmt w:val="decimal"/>
      <w:lvlText w:val="%1."/>
      <w:lvlJc w:val="left"/>
      <w:pPr>
        <w:tabs>
          <w:tab w:val="num" w:pos="1109"/>
        </w:tabs>
        <w:ind w:left="110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 w15:restartNumberingAfterBreak="0">
    <w:nsid w:val="2F3A6DA1"/>
    <w:multiLevelType w:val="hybridMultilevel"/>
    <w:tmpl w:val="8F68114C"/>
    <w:lvl w:ilvl="0" w:tplc="C73A709C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32273308"/>
    <w:multiLevelType w:val="hybridMultilevel"/>
    <w:tmpl w:val="0B285676"/>
    <w:lvl w:ilvl="0" w:tplc="8B20D1A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5622108"/>
    <w:multiLevelType w:val="hybridMultilevel"/>
    <w:tmpl w:val="C950A0BC"/>
    <w:lvl w:ilvl="0" w:tplc="79425D60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7933D60"/>
    <w:multiLevelType w:val="hybridMultilevel"/>
    <w:tmpl w:val="99527A6C"/>
    <w:lvl w:ilvl="0" w:tplc="055277A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39872F9B"/>
    <w:multiLevelType w:val="hybridMultilevel"/>
    <w:tmpl w:val="84BE07AC"/>
    <w:lvl w:ilvl="0" w:tplc="4322DC6A"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cs="Arial" w:hint="eastAsia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3D103D98"/>
    <w:multiLevelType w:val="hybridMultilevel"/>
    <w:tmpl w:val="6C30FE58"/>
    <w:lvl w:ilvl="0" w:tplc="277650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1A48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B03D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3E9F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38C3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9E11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82AE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C4A6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7E95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3DF6350D"/>
    <w:multiLevelType w:val="hybridMultilevel"/>
    <w:tmpl w:val="C950A0BC"/>
    <w:lvl w:ilvl="0" w:tplc="79425D60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4897180"/>
    <w:multiLevelType w:val="hybridMultilevel"/>
    <w:tmpl w:val="99527A6C"/>
    <w:lvl w:ilvl="0" w:tplc="055277A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3" w15:restartNumberingAfterBreak="0">
    <w:nsid w:val="4682383C"/>
    <w:multiLevelType w:val="hybridMultilevel"/>
    <w:tmpl w:val="C950A0BC"/>
    <w:lvl w:ilvl="0" w:tplc="79425D60">
      <w:start w:val="1"/>
      <w:numFmt w:val="decimal"/>
      <w:lvlText w:val="(%1)"/>
      <w:lvlJc w:val="left"/>
      <w:pPr>
        <w:ind w:left="78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7460165"/>
    <w:multiLevelType w:val="hybridMultilevel"/>
    <w:tmpl w:val="1810740C"/>
    <w:lvl w:ilvl="0" w:tplc="085E8058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8E074A1"/>
    <w:multiLevelType w:val="hybridMultilevel"/>
    <w:tmpl w:val="48AC7DBE"/>
    <w:lvl w:ilvl="0" w:tplc="51DE21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063B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08AC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187A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481B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1A18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0C96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A863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D8FF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49F502B2"/>
    <w:multiLevelType w:val="hybridMultilevel"/>
    <w:tmpl w:val="C950A0BC"/>
    <w:lvl w:ilvl="0" w:tplc="79425D60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4C4369C9"/>
    <w:multiLevelType w:val="hybridMultilevel"/>
    <w:tmpl w:val="45789352"/>
    <w:lvl w:ilvl="0" w:tplc="8FBA6156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4C481AF4"/>
    <w:multiLevelType w:val="hybridMultilevel"/>
    <w:tmpl w:val="8410E1D2"/>
    <w:lvl w:ilvl="0" w:tplc="BEB0FE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1676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E65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2C61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4E6C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0EB8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1AD8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461E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8EA2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4DD76556"/>
    <w:multiLevelType w:val="hybridMultilevel"/>
    <w:tmpl w:val="F266C0BE"/>
    <w:lvl w:ilvl="0" w:tplc="055277A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20" w:hanging="360"/>
      </w:pPr>
      <w:rPr>
        <w:rFonts w:hint="eastAsia"/>
        <w:b w:val="0"/>
      </w:rPr>
    </w:lvl>
    <w:lvl w:ilvl="3" w:tplc="4322DC6A">
      <w:numFmt w:val="bullet"/>
      <w:lvlText w:val="•"/>
      <w:lvlJc w:val="left"/>
      <w:pPr>
        <w:ind w:left="2320" w:hanging="360"/>
      </w:pPr>
      <w:rPr>
        <w:rFonts w:ascii="맑은 고딕" w:eastAsia="맑은 고딕" w:hAnsi="맑은 고딕" w:cs="Arial" w:hint="eastAsia"/>
        <w:color w:val="000000" w:themeColor="text1"/>
      </w:r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 w15:restartNumberingAfterBreak="0">
    <w:nsid w:val="4FD86726"/>
    <w:multiLevelType w:val="hybridMultilevel"/>
    <w:tmpl w:val="99527A6C"/>
    <w:lvl w:ilvl="0" w:tplc="055277A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1" w15:restartNumberingAfterBreak="0">
    <w:nsid w:val="52571977"/>
    <w:multiLevelType w:val="hybridMultilevel"/>
    <w:tmpl w:val="07EEB21A"/>
    <w:lvl w:ilvl="0" w:tplc="327896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575E7E3C"/>
    <w:multiLevelType w:val="hybridMultilevel"/>
    <w:tmpl w:val="27C05CCA"/>
    <w:lvl w:ilvl="0" w:tplc="0542F8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DEE5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62DE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627A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80A7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DC6D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24DC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BA97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A49B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58AD212D"/>
    <w:multiLevelType w:val="hybridMultilevel"/>
    <w:tmpl w:val="D0F8704E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4" w15:restartNumberingAfterBreak="0">
    <w:nsid w:val="5DE972EA"/>
    <w:multiLevelType w:val="hybridMultilevel"/>
    <w:tmpl w:val="C950A0BC"/>
    <w:lvl w:ilvl="0" w:tplc="79425D60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5E57677F"/>
    <w:multiLevelType w:val="hybridMultilevel"/>
    <w:tmpl w:val="9096682C"/>
    <w:lvl w:ilvl="0" w:tplc="FFFFFFFF">
      <w:start w:val="1"/>
      <w:numFmt w:val="decimal"/>
      <w:lvlText w:val="%1."/>
      <w:lvlJc w:val="left"/>
      <w:pPr>
        <w:tabs>
          <w:tab w:val="num" w:pos="1109"/>
        </w:tabs>
        <w:ind w:left="1109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tabs>
          <w:tab w:val="num" w:pos="1549"/>
        </w:tabs>
        <w:ind w:left="1549" w:hanging="40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949"/>
        </w:tabs>
        <w:ind w:left="1949" w:hanging="40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349"/>
        </w:tabs>
        <w:ind w:left="2349" w:hanging="400"/>
      </w:pPr>
    </w:lvl>
    <w:lvl w:ilvl="4" w:tplc="FFFFFFFF" w:tentative="1">
      <w:start w:val="1"/>
      <w:numFmt w:val="upperLetter"/>
      <w:lvlText w:val="%5."/>
      <w:lvlJc w:val="left"/>
      <w:pPr>
        <w:tabs>
          <w:tab w:val="num" w:pos="2749"/>
        </w:tabs>
        <w:ind w:left="2749" w:hanging="40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149"/>
        </w:tabs>
        <w:ind w:left="3149" w:hanging="40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549"/>
        </w:tabs>
        <w:ind w:left="3549" w:hanging="400"/>
      </w:pPr>
    </w:lvl>
    <w:lvl w:ilvl="7" w:tplc="FFFFFFFF" w:tentative="1">
      <w:start w:val="1"/>
      <w:numFmt w:val="upperLetter"/>
      <w:lvlText w:val="%8."/>
      <w:lvlJc w:val="left"/>
      <w:pPr>
        <w:tabs>
          <w:tab w:val="num" w:pos="3949"/>
        </w:tabs>
        <w:ind w:left="3949" w:hanging="40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49"/>
        </w:tabs>
        <w:ind w:left="4349" w:hanging="400"/>
      </w:pPr>
    </w:lvl>
  </w:abstractNum>
  <w:abstractNum w:abstractNumId="36" w15:restartNumberingAfterBreak="0">
    <w:nsid w:val="614439BF"/>
    <w:multiLevelType w:val="hybridMultilevel"/>
    <w:tmpl w:val="0BFE5202"/>
    <w:lvl w:ilvl="0" w:tplc="67D4A0B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35453DB"/>
    <w:multiLevelType w:val="hybridMultilevel"/>
    <w:tmpl w:val="99527A6C"/>
    <w:lvl w:ilvl="0" w:tplc="055277A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8" w15:restartNumberingAfterBreak="0">
    <w:nsid w:val="638652DC"/>
    <w:multiLevelType w:val="hybridMultilevel"/>
    <w:tmpl w:val="99527A6C"/>
    <w:lvl w:ilvl="0" w:tplc="055277A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9" w15:restartNumberingAfterBreak="0">
    <w:nsid w:val="6673163E"/>
    <w:multiLevelType w:val="hybridMultilevel"/>
    <w:tmpl w:val="99527A6C"/>
    <w:lvl w:ilvl="0" w:tplc="055277A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0" w15:restartNumberingAfterBreak="0">
    <w:nsid w:val="68AF5853"/>
    <w:multiLevelType w:val="hybridMultilevel"/>
    <w:tmpl w:val="BDB68E76"/>
    <w:lvl w:ilvl="0" w:tplc="16507102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6E810F8B"/>
    <w:multiLevelType w:val="hybridMultilevel"/>
    <w:tmpl w:val="99527A6C"/>
    <w:lvl w:ilvl="0" w:tplc="055277A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2" w15:restartNumberingAfterBreak="0">
    <w:nsid w:val="73C0680F"/>
    <w:multiLevelType w:val="hybridMultilevel"/>
    <w:tmpl w:val="C6CC1A34"/>
    <w:lvl w:ilvl="0" w:tplc="4322DC6A"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cs="Arial" w:hint="eastAsia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772D383C"/>
    <w:multiLevelType w:val="hybridMultilevel"/>
    <w:tmpl w:val="99527A6C"/>
    <w:lvl w:ilvl="0" w:tplc="055277A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4" w15:restartNumberingAfterBreak="0">
    <w:nsid w:val="772D3FFF"/>
    <w:multiLevelType w:val="hybridMultilevel"/>
    <w:tmpl w:val="C950A0BC"/>
    <w:lvl w:ilvl="0" w:tplc="79425D60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5" w15:restartNumberingAfterBreak="0">
    <w:nsid w:val="79E102DB"/>
    <w:multiLevelType w:val="hybridMultilevel"/>
    <w:tmpl w:val="99527A6C"/>
    <w:lvl w:ilvl="0" w:tplc="055277A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6" w15:restartNumberingAfterBreak="0">
    <w:nsid w:val="7A916650"/>
    <w:multiLevelType w:val="hybridMultilevel"/>
    <w:tmpl w:val="C950A0BC"/>
    <w:lvl w:ilvl="0" w:tplc="79425D60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7" w15:restartNumberingAfterBreak="0">
    <w:nsid w:val="7BA95DF6"/>
    <w:multiLevelType w:val="hybridMultilevel"/>
    <w:tmpl w:val="C950A0BC"/>
    <w:lvl w:ilvl="0" w:tplc="79425D60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1"/>
  </w:num>
  <w:num w:numId="2">
    <w:abstractNumId w:val="28"/>
  </w:num>
  <w:num w:numId="3">
    <w:abstractNumId w:val="10"/>
  </w:num>
  <w:num w:numId="4">
    <w:abstractNumId w:val="16"/>
  </w:num>
  <w:num w:numId="5">
    <w:abstractNumId w:val="24"/>
  </w:num>
  <w:num w:numId="6">
    <w:abstractNumId w:val="40"/>
  </w:num>
  <w:num w:numId="7">
    <w:abstractNumId w:val="9"/>
  </w:num>
  <w:num w:numId="8">
    <w:abstractNumId w:val="5"/>
  </w:num>
  <w:num w:numId="9">
    <w:abstractNumId w:val="8"/>
  </w:num>
  <w:num w:numId="10">
    <w:abstractNumId w:val="23"/>
  </w:num>
  <w:num w:numId="11">
    <w:abstractNumId w:val="22"/>
  </w:num>
  <w:num w:numId="12">
    <w:abstractNumId w:val="44"/>
  </w:num>
  <w:num w:numId="13">
    <w:abstractNumId w:val="41"/>
  </w:num>
  <w:num w:numId="14">
    <w:abstractNumId w:val="15"/>
  </w:num>
  <w:num w:numId="15">
    <w:abstractNumId w:val="6"/>
  </w:num>
  <w:num w:numId="16">
    <w:abstractNumId w:val="43"/>
  </w:num>
  <w:num w:numId="17">
    <w:abstractNumId w:val="26"/>
  </w:num>
  <w:num w:numId="18">
    <w:abstractNumId w:val="29"/>
  </w:num>
  <w:num w:numId="19">
    <w:abstractNumId w:val="18"/>
  </w:num>
  <w:num w:numId="20">
    <w:abstractNumId w:val="3"/>
  </w:num>
  <w:num w:numId="21">
    <w:abstractNumId w:val="35"/>
  </w:num>
  <w:num w:numId="22">
    <w:abstractNumId w:val="17"/>
  </w:num>
  <w:num w:numId="23">
    <w:abstractNumId w:val="0"/>
  </w:num>
  <w:num w:numId="24">
    <w:abstractNumId w:val="14"/>
  </w:num>
  <w:num w:numId="25">
    <w:abstractNumId w:val="12"/>
  </w:num>
  <w:num w:numId="26">
    <w:abstractNumId w:val="39"/>
  </w:num>
  <w:num w:numId="27">
    <w:abstractNumId w:val="13"/>
  </w:num>
  <w:num w:numId="28">
    <w:abstractNumId w:val="11"/>
  </w:num>
  <w:num w:numId="29">
    <w:abstractNumId w:val="46"/>
  </w:num>
  <w:num w:numId="30">
    <w:abstractNumId w:val="1"/>
  </w:num>
  <w:num w:numId="31">
    <w:abstractNumId w:val="4"/>
  </w:num>
  <w:num w:numId="32">
    <w:abstractNumId w:val="38"/>
  </w:num>
  <w:num w:numId="33">
    <w:abstractNumId w:val="47"/>
  </w:num>
  <w:num w:numId="34">
    <w:abstractNumId w:val="21"/>
  </w:num>
  <w:num w:numId="35">
    <w:abstractNumId w:val="45"/>
  </w:num>
  <w:num w:numId="36">
    <w:abstractNumId w:val="7"/>
  </w:num>
  <w:num w:numId="37">
    <w:abstractNumId w:val="30"/>
  </w:num>
  <w:num w:numId="38">
    <w:abstractNumId w:val="34"/>
  </w:num>
  <w:num w:numId="39">
    <w:abstractNumId w:val="27"/>
  </w:num>
  <w:num w:numId="40">
    <w:abstractNumId w:val="37"/>
  </w:num>
  <w:num w:numId="41">
    <w:abstractNumId w:val="36"/>
  </w:num>
  <w:num w:numId="42">
    <w:abstractNumId w:val="32"/>
  </w:num>
  <w:num w:numId="43">
    <w:abstractNumId w:val="20"/>
  </w:num>
  <w:num w:numId="44">
    <w:abstractNumId w:val="25"/>
  </w:num>
  <w:num w:numId="45">
    <w:abstractNumId w:val="33"/>
  </w:num>
  <w:num w:numId="46">
    <w:abstractNumId w:val="19"/>
  </w:num>
  <w:num w:numId="47">
    <w:abstractNumId w:val="42"/>
  </w:num>
  <w:num w:numId="4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hkwon">
    <w15:presenceInfo w15:providerId="None" w15:userId="shkw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trackRevision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D40"/>
    <w:rsid w:val="000000AD"/>
    <w:rsid w:val="00001735"/>
    <w:rsid w:val="00003C7D"/>
    <w:rsid w:val="00004AA7"/>
    <w:rsid w:val="000055B1"/>
    <w:rsid w:val="000126FB"/>
    <w:rsid w:val="0001641E"/>
    <w:rsid w:val="00017564"/>
    <w:rsid w:val="000214AF"/>
    <w:rsid w:val="00025503"/>
    <w:rsid w:val="00026350"/>
    <w:rsid w:val="00031075"/>
    <w:rsid w:val="00031796"/>
    <w:rsid w:val="0003436F"/>
    <w:rsid w:val="00036D72"/>
    <w:rsid w:val="0004326D"/>
    <w:rsid w:val="00044F11"/>
    <w:rsid w:val="00047CA4"/>
    <w:rsid w:val="00051CA0"/>
    <w:rsid w:val="00051D1E"/>
    <w:rsid w:val="00055606"/>
    <w:rsid w:val="000608EE"/>
    <w:rsid w:val="00064D1F"/>
    <w:rsid w:val="00065939"/>
    <w:rsid w:val="00071837"/>
    <w:rsid w:val="0007379D"/>
    <w:rsid w:val="00074D58"/>
    <w:rsid w:val="00074ECF"/>
    <w:rsid w:val="00077EEE"/>
    <w:rsid w:val="00081560"/>
    <w:rsid w:val="000815B1"/>
    <w:rsid w:val="000858C9"/>
    <w:rsid w:val="000868D3"/>
    <w:rsid w:val="0008719A"/>
    <w:rsid w:val="0009388A"/>
    <w:rsid w:val="000A7613"/>
    <w:rsid w:val="000A7E5B"/>
    <w:rsid w:val="000B0F04"/>
    <w:rsid w:val="000B2635"/>
    <w:rsid w:val="000B3638"/>
    <w:rsid w:val="000B4150"/>
    <w:rsid w:val="000B43A8"/>
    <w:rsid w:val="000B5DD9"/>
    <w:rsid w:val="000B62ED"/>
    <w:rsid w:val="000B67B7"/>
    <w:rsid w:val="000C0029"/>
    <w:rsid w:val="000C0CD8"/>
    <w:rsid w:val="000C3B1F"/>
    <w:rsid w:val="000D35C7"/>
    <w:rsid w:val="000D4730"/>
    <w:rsid w:val="000D60E0"/>
    <w:rsid w:val="000D785C"/>
    <w:rsid w:val="000E31D2"/>
    <w:rsid w:val="000E3BE9"/>
    <w:rsid w:val="000E713E"/>
    <w:rsid w:val="000F26C1"/>
    <w:rsid w:val="000F765C"/>
    <w:rsid w:val="000F7AEE"/>
    <w:rsid w:val="00103E09"/>
    <w:rsid w:val="00107BEE"/>
    <w:rsid w:val="001110FE"/>
    <w:rsid w:val="0011167A"/>
    <w:rsid w:val="00111C06"/>
    <w:rsid w:val="00112DFE"/>
    <w:rsid w:val="0011315B"/>
    <w:rsid w:val="00113CB7"/>
    <w:rsid w:val="001160BA"/>
    <w:rsid w:val="00116238"/>
    <w:rsid w:val="001169B6"/>
    <w:rsid w:val="00117B8D"/>
    <w:rsid w:val="001211D8"/>
    <w:rsid w:val="001232AC"/>
    <w:rsid w:val="00124907"/>
    <w:rsid w:val="001277AD"/>
    <w:rsid w:val="00132616"/>
    <w:rsid w:val="00132A9A"/>
    <w:rsid w:val="0013317E"/>
    <w:rsid w:val="00133259"/>
    <w:rsid w:val="00133ADD"/>
    <w:rsid w:val="00135526"/>
    <w:rsid w:val="00135E62"/>
    <w:rsid w:val="00136554"/>
    <w:rsid w:val="001417F1"/>
    <w:rsid w:val="00141CED"/>
    <w:rsid w:val="0014258B"/>
    <w:rsid w:val="00145300"/>
    <w:rsid w:val="00145F48"/>
    <w:rsid w:val="001466B2"/>
    <w:rsid w:val="00146BC4"/>
    <w:rsid w:val="00146BCA"/>
    <w:rsid w:val="00155BEF"/>
    <w:rsid w:val="00156C88"/>
    <w:rsid w:val="00157196"/>
    <w:rsid w:val="00160C05"/>
    <w:rsid w:val="001623EA"/>
    <w:rsid w:val="001658D8"/>
    <w:rsid w:val="00165A89"/>
    <w:rsid w:val="001663AD"/>
    <w:rsid w:val="00166D5B"/>
    <w:rsid w:val="00170E6E"/>
    <w:rsid w:val="0017236F"/>
    <w:rsid w:val="0017716F"/>
    <w:rsid w:val="0018088C"/>
    <w:rsid w:val="00181705"/>
    <w:rsid w:val="00184FBD"/>
    <w:rsid w:val="001871A4"/>
    <w:rsid w:val="00190D3B"/>
    <w:rsid w:val="00191DA6"/>
    <w:rsid w:val="001940EB"/>
    <w:rsid w:val="00194790"/>
    <w:rsid w:val="0019793F"/>
    <w:rsid w:val="001A1881"/>
    <w:rsid w:val="001A3AB6"/>
    <w:rsid w:val="001A5AC7"/>
    <w:rsid w:val="001A76CF"/>
    <w:rsid w:val="001B04AA"/>
    <w:rsid w:val="001B64DE"/>
    <w:rsid w:val="001B6B2C"/>
    <w:rsid w:val="001C1CBC"/>
    <w:rsid w:val="001D377B"/>
    <w:rsid w:val="001D3896"/>
    <w:rsid w:val="001D44E0"/>
    <w:rsid w:val="001D4BC1"/>
    <w:rsid w:val="001D4E1E"/>
    <w:rsid w:val="001D6171"/>
    <w:rsid w:val="001E0409"/>
    <w:rsid w:val="001E52EB"/>
    <w:rsid w:val="001F482E"/>
    <w:rsid w:val="0020010F"/>
    <w:rsid w:val="0020168D"/>
    <w:rsid w:val="00201D45"/>
    <w:rsid w:val="00203CC0"/>
    <w:rsid w:val="0020508C"/>
    <w:rsid w:val="0020595E"/>
    <w:rsid w:val="00215710"/>
    <w:rsid w:val="002158DB"/>
    <w:rsid w:val="00216BF1"/>
    <w:rsid w:val="00221C95"/>
    <w:rsid w:val="0022577A"/>
    <w:rsid w:val="0022636D"/>
    <w:rsid w:val="0023022C"/>
    <w:rsid w:val="00231367"/>
    <w:rsid w:val="00231BC7"/>
    <w:rsid w:val="0023208A"/>
    <w:rsid w:val="0023365F"/>
    <w:rsid w:val="002344DA"/>
    <w:rsid w:val="00236CAE"/>
    <w:rsid w:val="002400E7"/>
    <w:rsid w:val="00246148"/>
    <w:rsid w:val="0025174B"/>
    <w:rsid w:val="00252485"/>
    <w:rsid w:val="0025264B"/>
    <w:rsid w:val="002540F2"/>
    <w:rsid w:val="00254B6A"/>
    <w:rsid w:val="002550B4"/>
    <w:rsid w:val="00256741"/>
    <w:rsid w:val="00256DA0"/>
    <w:rsid w:val="00257C75"/>
    <w:rsid w:val="0026522A"/>
    <w:rsid w:val="00265A4C"/>
    <w:rsid w:val="00265FBC"/>
    <w:rsid w:val="00265FF5"/>
    <w:rsid w:val="00267615"/>
    <w:rsid w:val="002700AA"/>
    <w:rsid w:val="00270A23"/>
    <w:rsid w:val="00271F6F"/>
    <w:rsid w:val="0027227C"/>
    <w:rsid w:val="0027398E"/>
    <w:rsid w:val="0027431A"/>
    <w:rsid w:val="00274CF2"/>
    <w:rsid w:val="002760A5"/>
    <w:rsid w:val="00282985"/>
    <w:rsid w:val="002871DC"/>
    <w:rsid w:val="002901F4"/>
    <w:rsid w:val="00293364"/>
    <w:rsid w:val="00293EF1"/>
    <w:rsid w:val="0029475D"/>
    <w:rsid w:val="002976BC"/>
    <w:rsid w:val="002A04A5"/>
    <w:rsid w:val="002A119E"/>
    <w:rsid w:val="002A3E30"/>
    <w:rsid w:val="002A3F7E"/>
    <w:rsid w:val="002A4484"/>
    <w:rsid w:val="002A6059"/>
    <w:rsid w:val="002A688C"/>
    <w:rsid w:val="002A77AA"/>
    <w:rsid w:val="002B0B22"/>
    <w:rsid w:val="002B10CC"/>
    <w:rsid w:val="002B110D"/>
    <w:rsid w:val="002B796A"/>
    <w:rsid w:val="002C090E"/>
    <w:rsid w:val="002C29A5"/>
    <w:rsid w:val="002C50DB"/>
    <w:rsid w:val="002C55F7"/>
    <w:rsid w:val="002C5EF6"/>
    <w:rsid w:val="002C5FE1"/>
    <w:rsid w:val="002C7531"/>
    <w:rsid w:val="002C78DC"/>
    <w:rsid w:val="002D0088"/>
    <w:rsid w:val="002D36FC"/>
    <w:rsid w:val="002D3F1E"/>
    <w:rsid w:val="002D713F"/>
    <w:rsid w:val="002E0768"/>
    <w:rsid w:val="002E342A"/>
    <w:rsid w:val="002E343D"/>
    <w:rsid w:val="002E505C"/>
    <w:rsid w:val="002E6872"/>
    <w:rsid w:val="002E7C77"/>
    <w:rsid w:val="002F10A5"/>
    <w:rsid w:val="002F1BAB"/>
    <w:rsid w:val="002F23F9"/>
    <w:rsid w:val="002F4591"/>
    <w:rsid w:val="002F50F6"/>
    <w:rsid w:val="002F5AA9"/>
    <w:rsid w:val="002F6647"/>
    <w:rsid w:val="00307DC0"/>
    <w:rsid w:val="003100D8"/>
    <w:rsid w:val="003151B4"/>
    <w:rsid w:val="003160C5"/>
    <w:rsid w:val="003169AC"/>
    <w:rsid w:val="00317D44"/>
    <w:rsid w:val="003219B9"/>
    <w:rsid w:val="0032340C"/>
    <w:rsid w:val="003262C9"/>
    <w:rsid w:val="00326B17"/>
    <w:rsid w:val="0032737D"/>
    <w:rsid w:val="00330DF5"/>
    <w:rsid w:val="0033179D"/>
    <w:rsid w:val="00331B2A"/>
    <w:rsid w:val="0033241F"/>
    <w:rsid w:val="003329D6"/>
    <w:rsid w:val="00332DCB"/>
    <w:rsid w:val="00334105"/>
    <w:rsid w:val="003379BD"/>
    <w:rsid w:val="00340AD6"/>
    <w:rsid w:val="00342635"/>
    <w:rsid w:val="0034334F"/>
    <w:rsid w:val="00350176"/>
    <w:rsid w:val="003502FC"/>
    <w:rsid w:val="00351C6E"/>
    <w:rsid w:val="003520CC"/>
    <w:rsid w:val="00354A9F"/>
    <w:rsid w:val="00355174"/>
    <w:rsid w:val="00361E98"/>
    <w:rsid w:val="00364BC1"/>
    <w:rsid w:val="003656B7"/>
    <w:rsid w:val="0036713B"/>
    <w:rsid w:val="00373A85"/>
    <w:rsid w:val="00375C53"/>
    <w:rsid w:val="00375CAC"/>
    <w:rsid w:val="00375E89"/>
    <w:rsid w:val="00380515"/>
    <w:rsid w:val="00380CE8"/>
    <w:rsid w:val="00384B5D"/>
    <w:rsid w:val="00384D87"/>
    <w:rsid w:val="0038602D"/>
    <w:rsid w:val="00387218"/>
    <w:rsid w:val="00392A8A"/>
    <w:rsid w:val="00394DF0"/>
    <w:rsid w:val="00394E65"/>
    <w:rsid w:val="00397080"/>
    <w:rsid w:val="003979E2"/>
    <w:rsid w:val="00397CA0"/>
    <w:rsid w:val="003A1FEC"/>
    <w:rsid w:val="003A27BD"/>
    <w:rsid w:val="003A43DF"/>
    <w:rsid w:val="003A5205"/>
    <w:rsid w:val="003A7784"/>
    <w:rsid w:val="003B220F"/>
    <w:rsid w:val="003B66B1"/>
    <w:rsid w:val="003B7970"/>
    <w:rsid w:val="003C0ABA"/>
    <w:rsid w:val="003C2B11"/>
    <w:rsid w:val="003D238E"/>
    <w:rsid w:val="003D5576"/>
    <w:rsid w:val="003D563C"/>
    <w:rsid w:val="003D583A"/>
    <w:rsid w:val="003D6196"/>
    <w:rsid w:val="003D6639"/>
    <w:rsid w:val="003D7B75"/>
    <w:rsid w:val="003E14AE"/>
    <w:rsid w:val="003E252F"/>
    <w:rsid w:val="003E3D85"/>
    <w:rsid w:val="003E5C71"/>
    <w:rsid w:val="003E62B4"/>
    <w:rsid w:val="003E7236"/>
    <w:rsid w:val="003E75C4"/>
    <w:rsid w:val="003F6DA9"/>
    <w:rsid w:val="00400517"/>
    <w:rsid w:val="004006C2"/>
    <w:rsid w:val="004022E1"/>
    <w:rsid w:val="004028F4"/>
    <w:rsid w:val="00403C8B"/>
    <w:rsid w:val="00404525"/>
    <w:rsid w:val="004052F7"/>
    <w:rsid w:val="00405EAA"/>
    <w:rsid w:val="00406589"/>
    <w:rsid w:val="004067AA"/>
    <w:rsid w:val="00406926"/>
    <w:rsid w:val="00406B4A"/>
    <w:rsid w:val="004103EE"/>
    <w:rsid w:val="00410FCA"/>
    <w:rsid w:val="00411B7F"/>
    <w:rsid w:val="0041395A"/>
    <w:rsid w:val="004146C4"/>
    <w:rsid w:val="00414A97"/>
    <w:rsid w:val="00415156"/>
    <w:rsid w:val="004160A3"/>
    <w:rsid w:val="0041734B"/>
    <w:rsid w:val="00417A82"/>
    <w:rsid w:val="00420523"/>
    <w:rsid w:val="00421EAA"/>
    <w:rsid w:val="00422D10"/>
    <w:rsid w:val="00422D63"/>
    <w:rsid w:val="004251A0"/>
    <w:rsid w:val="004327E2"/>
    <w:rsid w:val="004349E1"/>
    <w:rsid w:val="004367A2"/>
    <w:rsid w:val="00436C43"/>
    <w:rsid w:val="00443D95"/>
    <w:rsid w:val="00445B8B"/>
    <w:rsid w:val="0044620C"/>
    <w:rsid w:val="00447521"/>
    <w:rsid w:val="00450273"/>
    <w:rsid w:val="004531BA"/>
    <w:rsid w:val="0045496D"/>
    <w:rsid w:val="00456F01"/>
    <w:rsid w:val="00462825"/>
    <w:rsid w:val="004632BA"/>
    <w:rsid w:val="00465EE2"/>
    <w:rsid w:val="00467740"/>
    <w:rsid w:val="00470720"/>
    <w:rsid w:val="004717D4"/>
    <w:rsid w:val="00472D0C"/>
    <w:rsid w:val="004753AA"/>
    <w:rsid w:val="004760D5"/>
    <w:rsid w:val="0047661C"/>
    <w:rsid w:val="0048515C"/>
    <w:rsid w:val="004858BA"/>
    <w:rsid w:val="00486032"/>
    <w:rsid w:val="00486324"/>
    <w:rsid w:val="0049197C"/>
    <w:rsid w:val="0049262B"/>
    <w:rsid w:val="00494C9C"/>
    <w:rsid w:val="004A1175"/>
    <w:rsid w:val="004A2651"/>
    <w:rsid w:val="004A26C3"/>
    <w:rsid w:val="004A345B"/>
    <w:rsid w:val="004A40F8"/>
    <w:rsid w:val="004A5C33"/>
    <w:rsid w:val="004A726F"/>
    <w:rsid w:val="004B232A"/>
    <w:rsid w:val="004B25CD"/>
    <w:rsid w:val="004B554B"/>
    <w:rsid w:val="004B5A39"/>
    <w:rsid w:val="004B743D"/>
    <w:rsid w:val="004C2728"/>
    <w:rsid w:val="004C3131"/>
    <w:rsid w:val="004C7730"/>
    <w:rsid w:val="004D0255"/>
    <w:rsid w:val="004D46CE"/>
    <w:rsid w:val="004E0CE4"/>
    <w:rsid w:val="004E34CC"/>
    <w:rsid w:val="004E568A"/>
    <w:rsid w:val="004E7E51"/>
    <w:rsid w:val="004F0D3C"/>
    <w:rsid w:val="004F10A5"/>
    <w:rsid w:val="004F35FF"/>
    <w:rsid w:val="004F38B9"/>
    <w:rsid w:val="004F4BE3"/>
    <w:rsid w:val="004F6B8C"/>
    <w:rsid w:val="00501209"/>
    <w:rsid w:val="00501865"/>
    <w:rsid w:val="00503F72"/>
    <w:rsid w:val="005052FC"/>
    <w:rsid w:val="00507070"/>
    <w:rsid w:val="0051072A"/>
    <w:rsid w:val="00511C80"/>
    <w:rsid w:val="005158DA"/>
    <w:rsid w:val="00516B0F"/>
    <w:rsid w:val="00521FF9"/>
    <w:rsid w:val="005234FC"/>
    <w:rsid w:val="005247F8"/>
    <w:rsid w:val="005254E7"/>
    <w:rsid w:val="0052726E"/>
    <w:rsid w:val="005275C0"/>
    <w:rsid w:val="00532FFA"/>
    <w:rsid w:val="00533AB4"/>
    <w:rsid w:val="00533F35"/>
    <w:rsid w:val="0053474B"/>
    <w:rsid w:val="00535319"/>
    <w:rsid w:val="005365BE"/>
    <w:rsid w:val="00536A26"/>
    <w:rsid w:val="005370BD"/>
    <w:rsid w:val="005375F6"/>
    <w:rsid w:val="00540D7A"/>
    <w:rsid w:val="005429B7"/>
    <w:rsid w:val="00543703"/>
    <w:rsid w:val="0054518A"/>
    <w:rsid w:val="005451BE"/>
    <w:rsid w:val="00551FD1"/>
    <w:rsid w:val="00554584"/>
    <w:rsid w:val="005570E2"/>
    <w:rsid w:val="00560423"/>
    <w:rsid w:val="00562E99"/>
    <w:rsid w:val="00564F17"/>
    <w:rsid w:val="0056549F"/>
    <w:rsid w:val="00570FCD"/>
    <w:rsid w:val="00577B10"/>
    <w:rsid w:val="00584850"/>
    <w:rsid w:val="00584A38"/>
    <w:rsid w:val="005850A6"/>
    <w:rsid w:val="00585611"/>
    <w:rsid w:val="00591B20"/>
    <w:rsid w:val="00594199"/>
    <w:rsid w:val="005964E8"/>
    <w:rsid w:val="005A0D40"/>
    <w:rsid w:val="005A2877"/>
    <w:rsid w:val="005A372D"/>
    <w:rsid w:val="005A4CC2"/>
    <w:rsid w:val="005A6B49"/>
    <w:rsid w:val="005A6F1E"/>
    <w:rsid w:val="005B177C"/>
    <w:rsid w:val="005B1B05"/>
    <w:rsid w:val="005B4C17"/>
    <w:rsid w:val="005B5977"/>
    <w:rsid w:val="005B6789"/>
    <w:rsid w:val="005B6BB1"/>
    <w:rsid w:val="005C10C1"/>
    <w:rsid w:val="005C207B"/>
    <w:rsid w:val="005C2AD2"/>
    <w:rsid w:val="005C3587"/>
    <w:rsid w:val="005C714D"/>
    <w:rsid w:val="005D0075"/>
    <w:rsid w:val="005D5608"/>
    <w:rsid w:val="005D575E"/>
    <w:rsid w:val="005D72BD"/>
    <w:rsid w:val="005D76D8"/>
    <w:rsid w:val="005E318C"/>
    <w:rsid w:val="005E6479"/>
    <w:rsid w:val="005F17DB"/>
    <w:rsid w:val="005F5E6D"/>
    <w:rsid w:val="005F71A0"/>
    <w:rsid w:val="006022A6"/>
    <w:rsid w:val="00604B83"/>
    <w:rsid w:val="006062B8"/>
    <w:rsid w:val="006103C9"/>
    <w:rsid w:val="0061116C"/>
    <w:rsid w:val="00611C80"/>
    <w:rsid w:val="00612C52"/>
    <w:rsid w:val="00613B93"/>
    <w:rsid w:val="006140E1"/>
    <w:rsid w:val="006148E1"/>
    <w:rsid w:val="00615C44"/>
    <w:rsid w:val="00617DC0"/>
    <w:rsid w:val="006205B2"/>
    <w:rsid w:val="0062668D"/>
    <w:rsid w:val="00630F24"/>
    <w:rsid w:val="006326DB"/>
    <w:rsid w:val="00632979"/>
    <w:rsid w:val="00633059"/>
    <w:rsid w:val="006363A9"/>
    <w:rsid w:val="00641A42"/>
    <w:rsid w:val="00642238"/>
    <w:rsid w:val="00643CDE"/>
    <w:rsid w:val="00643DEE"/>
    <w:rsid w:val="00644739"/>
    <w:rsid w:val="00646222"/>
    <w:rsid w:val="006477CE"/>
    <w:rsid w:val="00650B4B"/>
    <w:rsid w:val="00650D7A"/>
    <w:rsid w:val="00654D6B"/>
    <w:rsid w:val="00655C0B"/>
    <w:rsid w:val="0066144D"/>
    <w:rsid w:val="006640EF"/>
    <w:rsid w:val="00664208"/>
    <w:rsid w:val="0066778F"/>
    <w:rsid w:val="00671B78"/>
    <w:rsid w:val="0067289F"/>
    <w:rsid w:val="0067362E"/>
    <w:rsid w:val="006747CB"/>
    <w:rsid w:val="0067551C"/>
    <w:rsid w:val="00677241"/>
    <w:rsid w:val="0068338E"/>
    <w:rsid w:val="00687A9D"/>
    <w:rsid w:val="00692A5C"/>
    <w:rsid w:val="006943FD"/>
    <w:rsid w:val="00695ED4"/>
    <w:rsid w:val="0069737C"/>
    <w:rsid w:val="0069796F"/>
    <w:rsid w:val="006A2A7C"/>
    <w:rsid w:val="006A3B07"/>
    <w:rsid w:val="006A3E0D"/>
    <w:rsid w:val="006A5058"/>
    <w:rsid w:val="006B07F8"/>
    <w:rsid w:val="006B09BF"/>
    <w:rsid w:val="006B18AC"/>
    <w:rsid w:val="006B1AC4"/>
    <w:rsid w:val="006B1CCD"/>
    <w:rsid w:val="006B47B6"/>
    <w:rsid w:val="006C1D63"/>
    <w:rsid w:val="006C53C9"/>
    <w:rsid w:val="006D1C75"/>
    <w:rsid w:val="006D4D72"/>
    <w:rsid w:val="006D5E52"/>
    <w:rsid w:val="006D6F59"/>
    <w:rsid w:val="006E5FC2"/>
    <w:rsid w:val="006E67BD"/>
    <w:rsid w:val="006F19F9"/>
    <w:rsid w:val="006F3027"/>
    <w:rsid w:val="006F34A7"/>
    <w:rsid w:val="006F37C0"/>
    <w:rsid w:val="006F3BED"/>
    <w:rsid w:val="006F47A1"/>
    <w:rsid w:val="006F5682"/>
    <w:rsid w:val="006F63CB"/>
    <w:rsid w:val="007015CB"/>
    <w:rsid w:val="00702245"/>
    <w:rsid w:val="00704E2A"/>
    <w:rsid w:val="0071092D"/>
    <w:rsid w:val="00711872"/>
    <w:rsid w:val="00711900"/>
    <w:rsid w:val="00712708"/>
    <w:rsid w:val="007127C1"/>
    <w:rsid w:val="00714270"/>
    <w:rsid w:val="007146F6"/>
    <w:rsid w:val="007155D8"/>
    <w:rsid w:val="00716E40"/>
    <w:rsid w:val="00717E8C"/>
    <w:rsid w:val="00721AB4"/>
    <w:rsid w:val="00721FA4"/>
    <w:rsid w:val="00722557"/>
    <w:rsid w:val="00723808"/>
    <w:rsid w:val="007256CE"/>
    <w:rsid w:val="007257B8"/>
    <w:rsid w:val="00726D2C"/>
    <w:rsid w:val="00732078"/>
    <w:rsid w:val="00734827"/>
    <w:rsid w:val="00736E0C"/>
    <w:rsid w:val="0074293B"/>
    <w:rsid w:val="00743553"/>
    <w:rsid w:val="007446C3"/>
    <w:rsid w:val="00745EA8"/>
    <w:rsid w:val="00746B95"/>
    <w:rsid w:val="00747F54"/>
    <w:rsid w:val="00750279"/>
    <w:rsid w:val="007506F3"/>
    <w:rsid w:val="00751BFD"/>
    <w:rsid w:val="00753336"/>
    <w:rsid w:val="00755768"/>
    <w:rsid w:val="007573F7"/>
    <w:rsid w:val="00760171"/>
    <w:rsid w:val="00761123"/>
    <w:rsid w:val="00770B34"/>
    <w:rsid w:val="00770F29"/>
    <w:rsid w:val="00772974"/>
    <w:rsid w:val="00773815"/>
    <w:rsid w:val="00775873"/>
    <w:rsid w:val="00775CAA"/>
    <w:rsid w:val="00775E4F"/>
    <w:rsid w:val="00776B4F"/>
    <w:rsid w:val="00776C88"/>
    <w:rsid w:val="00776D8C"/>
    <w:rsid w:val="00777F18"/>
    <w:rsid w:val="0078015D"/>
    <w:rsid w:val="0078043E"/>
    <w:rsid w:val="00781927"/>
    <w:rsid w:val="00784466"/>
    <w:rsid w:val="0078560A"/>
    <w:rsid w:val="00786640"/>
    <w:rsid w:val="00786CC4"/>
    <w:rsid w:val="00787314"/>
    <w:rsid w:val="00792634"/>
    <w:rsid w:val="00792B7E"/>
    <w:rsid w:val="00794079"/>
    <w:rsid w:val="00794D63"/>
    <w:rsid w:val="007951F6"/>
    <w:rsid w:val="007965D4"/>
    <w:rsid w:val="007A2277"/>
    <w:rsid w:val="007A3300"/>
    <w:rsid w:val="007A3A91"/>
    <w:rsid w:val="007A40C6"/>
    <w:rsid w:val="007A6963"/>
    <w:rsid w:val="007B0D99"/>
    <w:rsid w:val="007B0E28"/>
    <w:rsid w:val="007B2508"/>
    <w:rsid w:val="007C05C1"/>
    <w:rsid w:val="007C27AB"/>
    <w:rsid w:val="007D2B74"/>
    <w:rsid w:val="007D7043"/>
    <w:rsid w:val="007E0B49"/>
    <w:rsid w:val="007E16DB"/>
    <w:rsid w:val="007E538C"/>
    <w:rsid w:val="007E7F42"/>
    <w:rsid w:val="007F0775"/>
    <w:rsid w:val="007F2981"/>
    <w:rsid w:val="007F440C"/>
    <w:rsid w:val="007F5BE9"/>
    <w:rsid w:val="007F5FFC"/>
    <w:rsid w:val="007F64C8"/>
    <w:rsid w:val="00801283"/>
    <w:rsid w:val="00804564"/>
    <w:rsid w:val="0080589C"/>
    <w:rsid w:val="008058E9"/>
    <w:rsid w:val="00806EC6"/>
    <w:rsid w:val="00810EB2"/>
    <w:rsid w:val="00815CAC"/>
    <w:rsid w:val="00815E2D"/>
    <w:rsid w:val="00817034"/>
    <w:rsid w:val="00823D9B"/>
    <w:rsid w:val="0082741D"/>
    <w:rsid w:val="00830927"/>
    <w:rsid w:val="00840422"/>
    <w:rsid w:val="00843A69"/>
    <w:rsid w:val="00844ADD"/>
    <w:rsid w:val="00850C43"/>
    <w:rsid w:val="00852F3B"/>
    <w:rsid w:val="00853439"/>
    <w:rsid w:val="008544CA"/>
    <w:rsid w:val="008655A6"/>
    <w:rsid w:val="00867A4B"/>
    <w:rsid w:val="00871FBD"/>
    <w:rsid w:val="00871FC6"/>
    <w:rsid w:val="00874923"/>
    <w:rsid w:val="00874F6E"/>
    <w:rsid w:val="0088033C"/>
    <w:rsid w:val="00881243"/>
    <w:rsid w:val="00882B5D"/>
    <w:rsid w:val="00890477"/>
    <w:rsid w:val="00890637"/>
    <w:rsid w:val="00890CD6"/>
    <w:rsid w:val="0089580F"/>
    <w:rsid w:val="008A0025"/>
    <w:rsid w:val="008A0360"/>
    <w:rsid w:val="008A184C"/>
    <w:rsid w:val="008A7DB1"/>
    <w:rsid w:val="008B00FB"/>
    <w:rsid w:val="008B0BA6"/>
    <w:rsid w:val="008B4037"/>
    <w:rsid w:val="008B4AAF"/>
    <w:rsid w:val="008B4FB7"/>
    <w:rsid w:val="008B5978"/>
    <w:rsid w:val="008B65FA"/>
    <w:rsid w:val="008C1A04"/>
    <w:rsid w:val="008C1EC6"/>
    <w:rsid w:val="008C2CED"/>
    <w:rsid w:val="008C4F41"/>
    <w:rsid w:val="008C69CD"/>
    <w:rsid w:val="008D11BA"/>
    <w:rsid w:val="008D1E03"/>
    <w:rsid w:val="008D262D"/>
    <w:rsid w:val="008D4884"/>
    <w:rsid w:val="008D48E5"/>
    <w:rsid w:val="008D5D41"/>
    <w:rsid w:val="008E3EF3"/>
    <w:rsid w:val="008E4B58"/>
    <w:rsid w:val="008E596A"/>
    <w:rsid w:val="008E7204"/>
    <w:rsid w:val="008E7D43"/>
    <w:rsid w:val="008F031B"/>
    <w:rsid w:val="008F709B"/>
    <w:rsid w:val="008F7409"/>
    <w:rsid w:val="008F7CE4"/>
    <w:rsid w:val="0090312A"/>
    <w:rsid w:val="00903272"/>
    <w:rsid w:val="00907281"/>
    <w:rsid w:val="00907AB2"/>
    <w:rsid w:val="00913447"/>
    <w:rsid w:val="00914ABB"/>
    <w:rsid w:val="00916DA5"/>
    <w:rsid w:val="00920BFD"/>
    <w:rsid w:val="00921D57"/>
    <w:rsid w:val="00930C2E"/>
    <w:rsid w:val="009321F4"/>
    <w:rsid w:val="00932F3B"/>
    <w:rsid w:val="0093453D"/>
    <w:rsid w:val="0093591D"/>
    <w:rsid w:val="00936FD1"/>
    <w:rsid w:val="00940292"/>
    <w:rsid w:val="0094407B"/>
    <w:rsid w:val="00945461"/>
    <w:rsid w:val="009505E6"/>
    <w:rsid w:val="00950BEB"/>
    <w:rsid w:val="009555B9"/>
    <w:rsid w:val="00955ABC"/>
    <w:rsid w:val="00956025"/>
    <w:rsid w:val="009573D9"/>
    <w:rsid w:val="00960020"/>
    <w:rsid w:val="009624FD"/>
    <w:rsid w:val="00962FF8"/>
    <w:rsid w:val="00965A7F"/>
    <w:rsid w:val="00966320"/>
    <w:rsid w:val="00971645"/>
    <w:rsid w:val="00971A80"/>
    <w:rsid w:val="009725E8"/>
    <w:rsid w:val="00975056"/>
    <w:rsid w:val="00975A43"/>
    <w:rsid w:val="00990061"/>
    <w:rsid w:val="00992FA4"/>
    <w:rsid w:val="00996034"/>
    <w:rsid w:val="00997742"/>
    <w:rsid w:val="009A31F7"/>
    <w:rsid w:val="009A33A0"/>
    <w:rsid w:val="009A4596"/>
    <w:rsid w:val="009A582E"/>
    <w:rsid w:val="009A6892"/>
    <w:rsid w:val="009B0D4E"/>
    <w:rsid w:val="009B6634"/>
    <w:rsid w:val="009B6AE1"/>
    <w:rsid w:val="009B6C30"/>
    <w:rsid w:val="009C1D11"/>
    <w:rsid w:val="009D612A"/>
    <w:rsid w:val="009D7028"/>
    <w:rsid w:val="009D7443"/>
    <w:rsid w:val="009E16A1"/>
    <w:rsid w:val="009E5AD4"/>
    <w:rsid w:val="009E6EDC"/>
    <w:rsid w:val="009F138E"/>
    <w:rsid w:val="009F1408"/>
    <w:rsid w:val="009F71A7"/>
    <w:rsid w:val="009F76CD"/>
    <w:rsid w:val="009F7C99"/>
    <w:rsid w:val="00A06F47"/>
    <w:rsid w:val="00A11A88"/>
    <w:rsid w:val="00A11F15"/>
    <w:rsid w:val="00A12B05"/>
    <w:rsid w:val="00A1316F"/>
    <w:rsid w:val="00A163F7"/>
    <w:rsid w:val="00A20B03"/>
    <w:rsid w:val="00A211B4"/>
    <w:rsid w:val="00A274A1"/>
    <w:rsid w:val="00A278EF"/>
    <w:rsid w:val="00A31DEF"/>
    <w:rsid w:val="00A34CB9"/>
    <w:rsid w:val="00A36218"/>
    <w:rsid w:val="00A40EC3"/>
    <w:rsid w:val="00A4200A"/>
    <w:rsid w:val="00A4200F"/>
    <w:rsid w:val="00A42658"/>
    <w:rsid w:val="00A4355A"/>
    <w:rsid w:val="00A446EC"/>
    <w:rsid w:val="00A44D4D"/>
    <w:rsid w:val="00A44FE3"/>
    <w:rsid w:val="00A47577"/>
    <w:rsid w:val="00A50260"/>
    <w:rsid w:val="00A50648"/>
    <w:rsid w:val="00A5140F"/>
    <w:rsid w:val="00A51AAC"/>
    <w:rsid w:val="00A521BC"/>
    <w:rsid w:val="00A528C3"/>
    <w:rsid w:val="00A532E5"/>
    <w:rsid w:val="00A54F3D"/>
    <w:rsid w:val="00A5504E"/>
    <w:rsid w:val="00A55519"/>
    <w:rsid w:val="00A55755"/>
    <w:rsid w:val="00A56374"/>
    <w:rsid w:val="00A57338"/>
    <w:rsid w:val="00A646F7"/>
    <w:rsid w:val="00A659CB"/>
    <w:rsid w:val="00A66E97"/>
    <w:rsid w:val="00A67FB3"/>
    <w:rsid w:val="00A777A2"/>
    <w:rsid w:val="00A8078B"/>
    <w:rsid w:val="00A827D8"/>
    <w:rsid w:val="00A82CAD"/>
    <w:rsid w:val="00A836B5"/>
    <w:rsid w:val="00A8515B"/>
    <w:rsid w:val="00A854E2"/>
    <w:rsid w:val="00A8640C"/>
    <w:rsid w:val="00A87B1F"/>
    <w:rsid w:val="00A912C9"/>
    <w:rsid w:val="00A935F3"/>
    <w:rsid w:val="00A97147"/>
    <w:rsid w:val="00AA0B4E"/>
    <w:rsid w:val="00AA5CE4"/>
    <w:rsid w:val="00AA7800"/>
    <w:rsid w:val="00AB414B"/>
    <w:rsid w:val="00AB647C"/>
    <w:rsid w:val="00AC03AB"/>
    <w:rsid w:val="00AC330F"/>
    <w:rsid w:val="00AC3330"/>
    <w:rsid w:val="00AC4EB3"/>
    <w:rsid w:val="00AC5606"/>
    <w:rsid w:val="00AC59F5"/>
    <w:rsid w:val="00AC71C3"/>
    <w:rsid w:val="00AD1F9B"/>
    <w:rsid w:val="00AD205E"/>
    <w:rsid w:val="00AD65CF"/>
    <w:rsid w:val="00AD7956"/>
    <w:rsid w:val="00AD7C69"/>
    <w:rsid w:val="00AE12D5"/>
    <w:rsid w:val="00AE20D8"/>
    <w:rsid w:val="00AE2D14"/>
    <w:rsid w:val="00AE3025"/>
    <w:rsid w:val="00AE3344"/>
    <w:rsid w:val="00AE55DD"/>
    <w:rsid w:val="00AE5877"/>
    <w:rsid w:val="00AE67EA"/>
    <w:rsid w:val="00AF0A32"/>
    <w:rsid w:val="00AF1B01"/>
    <w:rsid w:val="00AF6B77"/>
    <w:rsid w:val="00B03FDF"/>
    <w:rsid w:val="00B11BEA"/>
    <w:rsid w:val="00B11D38"/>
    <w:rsid w:val="00B1601C"/>
    <w:rsid w:val="00B1703D"/>
    <w:rsid w:val="00B17B6E"/>
    <w:rsid w:val="00B20D52"/>
    <w:rsid w:val="00B22E78"/>
    <w:rsid w:val="00B23E28"/>
    <w:rsid w:val="00B26090"/>
    <w:rsid w:val="00B2776F"/>
    <w:rsid w:val="00B27F77"/>
    <w:rsid w:val="00B33B3A"/>
    <w:rsid w:val="00B351CA"/>
    <w:rsid w:val="00B36A97"/>
    <w:rsid w:val="00B36BDB"/>
    <w:rsid w:val="00B43C55"/>
    <w:rsid w:val="00B44AFD"/>
    <w:rsid w:val="00B47029"/>
    <w:rsid w:val="00B471D7"/>
    <w:rsid w:val="00B505A8"/>
    <w:rsid w:val="00B50ECD"/>
    <w:rsid w:val="00B55A16"/>
    <w:rsid w:val="00B55EEE"/>
    <w:rsid w:val="00B57B9A"/>
    <w:rsid w:val="00B61ED7"/>
    <w:rsid w:val="00B62001"/>
    <w:rsid w:val="00B626F7"/>
    <w:rsid w:val="00B647F7"/>
    <w:rsid w:val="00B660F0"/>
    <w:rsid w:val="00B661DE"/>
    <w:rsid w:val="00B66519"/>
    <w:rsid w:val="00B729A2"/>
    <w:rsid w:val="00B72E43"/>
    <w:rsid w:val="00B73929"/>
    <w:rsid w:val="00B73B36"/>
    <w:rsid w:val="00B740C9"/>
    <w:rsid w:val="00B768A9"/>
    <w:rsid w:val="00B820DC"/>
    <w:rsid w:val="00B821DF"/>
    <w:rsid w:val="00B8566A"/>
    <w:rsid w:val="00B878A3"/>
    <w:rsid w:val="00B90C75"/>
    <w:rsid w:val="00B91322"/>
    <w:rsid w:val="00B913B2"/>
    <w:rsid w:val="00B9240D"/>
    <w:rsid w:val="00B932CC"/>
    <w:rsid w:val="00B942C0"/>
    <w:rsid w:val="00B94A63"/>
    <w:rsid w:val="00B96125"/>
    <w:rsid w:val="00B9700C"/>
    <w:rsid w:val="00BA052A"/>
    <w:rsid w:val="00BA1A3D"/>
    <w:rsid w:val="00BA35AD"/>
    <w:rsid w:val="00BA5B6E"/>
    <w:rsid w:val="00BA6B8F"/>
    <w:rsid w:val="00BB0E6C"/>
    <w:rsid w:val="00BB4520"/>
    <w:rsid w:val="00BB5097"/>
    <w:rsid w:val="00BC0423"/>
    <w:rsid w:val="00BC072C"/>
    <w:rsid w:val="00BC1453"/>
    <w:rsid w:val="00BC3614"/>
    <w:rsid w:val="00BC4FBB"/>
    <w:rsid w:val="00BC6A59"/>
    <w:rsid w:val="00BC7E03"/>
    <w:rsid w:val="00BD46DA"/>
    <w:rsid w:val="00BD4706"/>
    <w:rsid w:val="00BD50AC"/>
    <w:rsid w:val="00BE0351"/>
    <w:rsid w:val="00BE21CC"/>
    <w:rsid w:val="00BE2F26"/>
    <w:rsid w:val="00BE5931"/>
    <w:rsid w:val="00BE7B55"/>
    <w:rsid w:val="00BE7FC5"/>
    <w:rsid w:val="00BF0628"/>
    <w:rsid w:val="00BF5EBE"/>
    <w:rsid w:val="00BF604D"/>
    <w:rsid w:val="00C0030B"/>
    <w:rsid w:val="00C00511"/>
    <w:rsid w:val="00C016E4"/>
    <w:rsid w:val="00C01DC1"/>
    <w:rsid w:val="00C049E2"/>
    <w:rsid w:val="00C05DF0"/>
    <w:rsid w:val="00C05F5A"/>
    <w:rsid w:val="00C07473"/>
    <w:rsid w:val="00C11E4C"/>
    <w:rsid w:val="00C13389"/>
    <w:rsid w:val="00C16838"/>
    <w:rsid w:val="00C20D45"/>
    <w:rsid w:val="00C2696B"/>
    <w:rsid w:val="00C273D5"/>
    <w:rsid w:val="00C30633"/>
    <w:rsid w:val="00C30841"/>
    <w:rsid w:val="00C30B99"/>
    <w:rsid w:val="00C316F6"/>
    <w:rsid w:val="00C3270A"/>
    <w:rsid w:val="00C340D2"/>
    <w:rsid w:val="00C34CDF"/>
    <w:rsid w:val="00C3756E"/>
    <w:rsid w:val="00C423CA"/>
    <w:rsid w:val="00C42964"/>
    <w:rsid w:val="00C43D16"/>
    <w:rsid w:val="00C4752C"/>
    <w:rsid w:val="00C507C1"/>
    <w:rsid w:val="00C507CE"/>
    <w:rsid w:val="00C5288C"/>
    <w:rsid w:val="00C53094"/>
    <w:rsid w:val="00C60B05"/>
    <w:rsid w:val="00C627EE"/>
    <w:rsid w:val="00C67735"/>
    <w:rsid w:val="00C708A4"/>
    <w:rsid w:val="00C70B51"/>
    <w:rsid w:val="00C7375B"/>
    <w:rsid w:val="00C81400"/>
    <w:rsid w:val="00C81BC6"/>
    <w:rsid w:val="00C825ED"/>
    <w:rsid w:val="00C83F4B"/>
    <w:rsid w:val="00C84BD7"/>
    <w:rsid w:val="00C90880"/>
    <w:rsid w:val="00C93354"/>
    <w:rsid w:val="00C95430"/>
    <w:rsid w:val="00C95E65"/>
    <w:rsid w:val="00C96705"/>
    <w:rsid w:val="00C96B58"/>
    <w:rsid w:val="00C97BA8"/>
    <w:rsid w:val="00CA0D0E"/>
    <w:rsid w:val="00CA172F"/>
    <w:rsid w:val="00CA1D46"/>
    <w:rsid w:val="00CA1E14"/>
    <w:rsid w:val="00CA3EAA"/>
    <w:rsid w:val="00CB0A74"/>
    <w:rsid w:val="00CB0B3F"/>
    <w:rsid w:val="00CB1122"/>
    <w:rsid w:val="00CB168F"/>
    <w:rsid w:val="00CB58F4"/>
    <w:rsid w:val="00CC2A59"/>
    <w:rsid w:val="00CC6A69"/>
    <w:rsid w:val="00CC733A"/>
    <w:rsid w:val="00CC7861"/>
    <w:rsid w:val="00CD0FE5"/>
    <w:rsid w:val="00CD1B6A"/>
    <w:rsid w:val="00CD4A6F"/>
    <w:rsid w:val="00CD705A"/>
    <w:rsid w:val="00CE070F"/>
    <w:rsid w:val="00CE1764"/>
    <w:rsid w:val="00CE226E"/>
    <w:rsid w:val="00CE2F70"/>
    <w:rsid w:val="00CE339D"/>
    <w:rsid w:val="00CE4661"/>
    <w:rsid w:val="00CE74F6"/>
    <w:rsid w:val="00CF2A7B"/>
    <w:rsid w:val="00CF2BDA"/>
    <w:rsid w:val="00CF2FE0"/>
    <w:rsid w:val="00CF354C"/>
    <w:rsid w:val="00CF40E2"/>
    <w:rsid w:val="00D022E6"/>
    <w:rsid w:val="00D02BC6"/>
    <w:rsid w:val="00D049E4"/>
    <w:rsid w:val="00D056ED"/>
    <w:rsid w:val="00D064E1"/>
    <w:rsid w:val="00D103B4"/>
    <w:rsid w:val="00D11914"/>
    <w:rsid w:val="00D12186"/>
    <w:rsid w:val="00D12395"/>
    <w:rsid w:val="00D16440"/>
    <w:rsid w:val="00D20DA2"/>
    <w:rsid w:val="00D237C4"/>
    <w:rsid w:val="00D242BA"/>
    <w:rsid w:val="00D27C49"/>
    <w:rsid w:val="00D40C3C"/>
    <w:rsid w:val="00D477E7"/>
    <w:rsid w:val="00D5479E"/>
    <w:rsid w:val="00D5612D"/>
    <w:rsid w:val="00D56D71"/>
    <w:rsid w:val="00D612AC"/>
    <w:rsid w:val="00D617F6"/>
    <w:rsid w:val="00D62390"/>
    <w:rsid w:val="00D643B6"/>
    <w:rsid w:val="00D65014"/>
    <w:rsid w:val="00D66266"/>
    <w:rsid w:val="00D66FCA"/>
    <w:rsid w:val="00D7226F"/>
    <w:rsid w:val="00D73598"/>
    <w:rsid w:val="00D75507"/>
    <w:rsid w:val="00D75CC0"/>
    <w:rsid w:val="00D77787"/>
    <w:rsid w:val="00D7793A"/>
    <w:rsid w:val="00D81A07"/>
    <w:rsid w:val="00D82C34"/>
    <w:rsid w:val="00D83779"/>
    <w:rsid w:val="00D916EA"/>
    <w:rsid w:val="00D97336"/>
    <w:rsid w:val="00DA1754"/>
    <w:rsid w:val="00DA2459"/>
    <w:rsid w:val="00DA265D"/>
    <w:rsid w:val="00DA455B"/>
    <w:rsid w:val="00DA6364"/>
    <w:rsid w:val="00DB04EC"/>
    <w:rsid w:val="00DB06A8"/>
    <w:rsid w:val="00DB0A4D"/>
    <w:rsid w:val="00DB12F7"/>
    <w:rsid w:val="00DB1586"/>
    <w:rsid w:val="00DB1A12"/>
    <w:rsid w:val="00DB36D7"/>
    <w:rsid w:val="00DB516E"/>
    <w:rsid w:val="00DC0CB7"/>
    <w:rsid w:val="00DC1AB8"/>
    <w:rsid w:val="00DC212B"/>
    <w:rsid w:val="00DC49FD"/>
    <w:rsid w:val="00DD144A"/>
    <w:rsid w:val="00DD31F9"/>
    <w:rsid w:val="00DE0321"/>
    <w:rsid w:val="00DE0A5E"/>
    <w:rsid w:val="00DE42EA"/>
    <w:rsid w:val="00DF0400"/>
    <w:rsid w:val="00DF5002"/>
    <w:rsid w:val="00DF5BDB"/>
    <w:rsid w:val="00DF7283"/>
    <w:rsid w:val="00E00533"/>
    <w:rsid w:val="00E00DF0"/>
    <w:rsid w:val="00E01396"/>
    <w:rsid w:val="00E03AF9"/>
    <w:rsid w:val="00E06C69"/>
    <w:rsid w:val="00E107DE"/>
    <w:rsid w:val="00E10A08"/>
    <w:rsid w:val="00E11C46"/>
    <w:rsid w:val="00E123BF"/>
    <w:rsid w:val="00E12469"/>
    <w:rsid w:val="00E150FA"/>
    <w:rsid w:val="00E16158"/>
    <w:rsid w:val="00E21903"/>
    <w:rsid w:val="00E2667C"/>
    <w:rsid w:val="00E2786F"/>
    <w:rsid w:val="00E32545"/>
    <w:rsid w:val="00E33B27"/>
    <w:rsid w:val="00E33CF8"/>
    <w:rsid w:val="00E343DF"/>
    <w:rsid w:val="00E34E0B"/>
    <w:rsid w:val="00E37FAD"/>
    <w:rsid w:val="00E45692"/>
    <w:rsid w:val="00E45858"/>
    <w:rsid w:val="00E45BB5"/>
    <w:rsid w:val="00E469EC"/>
    <w:rsid w:val="00E51A67"/>
    <w:rsid w:val="00E55E6D"/>
    <w:rsid w:val="00E57C27"/>
    <w:rsid w:val="00E62F47"/>
    <w:rsid w:val="00E63A9A"/>
    <w:rsid w:val="00E647C2"/>
    <w:rsid w:val="00E668D4"/>
    <w:rsid w:val="00E67FBB"/>
    <w:rsid w:val="00E7032B"/>
    <w:rsid w:val="00E70E35"/>
    <w:rsid w:val="00E73B4E"/>
    <w:rsid w:val="00E80431"/>
    <w:rsid w:val="00E81F64"/>
    <w:rsid w:val="00E82FC6"/>
    <w:rsid w:val="00E83A72"/>
    <w:rsid w:val="00E8640C"/>
    <w:rsid w:val="00E87E7B"/>
    <w:rsid w:val="00E901C7"/>
    <w:rsid w:val="00E916AF"/>
    <w:rsid w:val="00E91CC4"/>
    <w:rsid w:val="00E952C9"/>
    <w:rsid w:val="00E9560E"/>
    <w:rsid w:val="00EA312B"/>
    <w:rsid w:val="00EB29D8"/>
    <w:rsid w:val="00EB2F2D"/>
    <w:rsid w:val="00EB30DB"/>
    <w:rsid w:val="00EB5B41"/>
    <w:rsid w:val="00EB5E70"/>
    <w:rsid w:val="00EB62E4"/>
    <w:rsid w:val="00EC4EE7"/>
    <w:rsid w:val="00EC5900"/>
    <w:rsid w:val="00EC6FCD"/>
    <w:rsid w:val="00ED11BC"/>
    <w:rsid w:val="00ED1525"/>
    <w:rsid w:val="00ED4EF1"/>
    <w:rsid w:val="00ED5544"/>
    <w:rsid w:val="00ED5C46"/>
    <w:rsid w:val="00ED5E04"/>
    <w:rsid w:val="00EE2A7B"/>
    <w:rsid w:val="00EE7D18"/>
    <w:rsid w:val="00EF380C"/>
    <w:rsid w:val="00EF5D68"/>
    <w:rsid w:val="00EF61F6"/>
    <w:rsid w:val="00F01068"/>
    <w:rsid w:val="00F0313F"/>
    <w:rsid w:val="00F0465E"/>
    <w:rsid w:val="00F0474D"/>
    <w:rsid w:val="00F06608"/>
    <w:rsid w:val="00F07EBA"/>
    <w:rsid w:val="00F1020E"/>
    <w:rsid w:val="00F12F3B"/>
    <w:rsid w:val="00F14153"/>
    <w:rsid w:val="00F14231"/>
    <w:rsid w:val="00F15D70"/>
    <w:rsid w:val="00F263D4"/>
    <w:rsid w:val="00F328FD"/>
    <w:rsid w:val="00F32B89"/>
    <w:rsid w:val="00F33FAB"/>
    <w:rsid w:val="00F354BA"/>
    <w:rsid w:val="00F37CC6"/>
    <w:rsid w:val="00F42BAE"/>
    <w:rsid w:val="00F436C8"/>
    <w:rsid w:val="00F43E6F"/>
    <w:rsid w:val="00F465DB"/>
    <w:rsid w:val="00F478EB"/>
    <w:rsid w:val="00F47F4A"/>
    <w:rsid w:val="00F52DFE"/>
    <w:rsid w:val="00F538D6"/>
    <w:rsid w:val="00F53901"/>
    <w:rsid w:val="00F60592"/>
    <w:rsid w:val="00F60884"/>
    <w:rsid w:val="00F61116"/>
    <w:rsid w:val="00F61967"/>
    <w:rsid w:val="00F62349"/>
    <w:rsid w:val="00F65B41"/>
    <w:rsid w:val="00F665F0"/>
    <w:rsid w:val="00F669D5"/>
    <w:rsid w:val="00F703AE"/>
    <w:rsid w:val="00F7755C"/>
    <w:rsid w:val="00F824BC"/>
    <w:rsid w:val="00F83227"/>
    <w:rsid w:val="00F845D5"/>
    <w:rsid w:val="00F87470"/>
    <w:rsid w:val="00F91E49"/>
    <w:rsid w:val="00F9235B"/>
    <w:rsid w:val="00F92E72"/>
    <w:rsid w:val="00F950B4"/>
    <w:rsid w:val="00F95FDD"/>
    <w:rsid w:val="00F96E01"/>
    <w:rsid w:val="00FA243C"/>
    <w:rsid w:val="00FA31ED"/>
    <w:rsid w:val="00FA37B9"/>
    <w:rsid w:val="00FA3AE5"/>
    <w:rsid w:val="00FB2634"/>
    <w:rsid w:val="00FB2B1F"/>
    <w:rsid w:val="00FB64EC"/>
    <w:rsid w:val="00FB73E8"/>
    <w:rsid w:val="00FC2D11"/>
    <w:rsid w:val="00FC39C7"/>
    <w:rsid w:val="00FC3F24"/>
    <w:rsid w:val="00FC497F"/>
    <w:rsid w:val="00FC5D6C"/>
    <w:rsid w:val="00FC623A"/>
    <w:rsid w:val="00FD08C0"/>
    <w:rsid w:val="00FD1ED2"/>
    <w:rsid w:val="00FD3FA9"/>
    <w:rsid w:val="00FE5456"/>
    <w:rsid w:val="00FE5632"/>
    <w:rsid w:val="00FF0DDF"/>
    <w:rsid w:val="00FF3272"/>
    <w:rsid w:val="00FF3EDC"/>
    <w:rsid w:val="00FF42DD"/>
    <w:rsid w:val="00FF45AF"/>
    <w:rsid w:val="00FF6848"/>
    <w:rsid w:val="00FF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32C66C"/>
  <w15:docId w15:val="{B2561E68-3A8B-404C-B7A1-F00FE74AF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0D40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0D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A0D4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A0D40"/>
  </w:style>
  <w:style w:type="paragraph" w:styleId="a5">
    <w:name w:val="footnote text"/>
    <w:basedOn w:val="a"/>
    <w:link w:val="Char0"/>
    <w:uiPriority w:val="99"/>
    <w:semiHidden/>
    <w:unhideWhenUsed/>
    <w:rsid w:val="005A0D40"/>
    <w:pPr>
      <w:snapToGrid w:val="0"/>
      <w:jc w:val="left"/>
    </w:pPr>
  </w:style>
  <w:style w:type="character" w:customStyle="1" w:styleId="Char0">
    <w:name w:val="각주 텍스트 Char"/>
    <w:basedOn w:val="a0"/>
    <w:link w:val="a5"/>
    <w:uiPriority w:val="99"/>
    <w:semiHidden/>
    <w:rsid w:val="005A0D40"/>
  </w:style>
  <w:style w:type="character" w:styleId="a6">
    <w:name w:val="footnote reference"/>
    <w:basedOn w:val="a0"/>
    <w:uiPriority w:val="99"/>
    <w:semiHidden/>
    <w:unhideWhenUsed/>
    <w:rsid w:val="005A0D40"/>
    <w:rPr>
      <w:vertAlign w:val="superscript"/>
    </w:rPr>
  </w:style>
  <w:style w:type="paragraph" w:styleId="a7">
    <w:name w:val="header"/>
    <w:basedOn w:val="a"/>
    <w:link w:val="Char1"/>
    <w:uiPriority w:val="99"/>
    <w:unhideWhenUsed/>
    <w:rsid w:val="00650D7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650D7A"/>
  </w:style>
  <w:style w:type="paragraph" w:styleId="a8">
    <w:name w:val="Balloon Text"/>
    <w:basedOn w:val="a"/>
    <w:link w:val="Char2"/>
    <w:uiPriority w:val="99"/>
    <w:semiHidden/>
    <w:unhideWhenUsed/>
    <w:rsid w:val="00650D7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650D7A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Body Text"/>
    <w:basedOn w:val="a"/>
    <w:link w:val="Char3"/>
    <w:uiPriority w:val="99"/>
    <w:semiHidden/>
    <w:unhideWhenUsed/>
    <w:rsid w:val="00554584"/>
    <w:pPr>
      <w:spacing w:after="180"/>
    </w:pPr>
  </w:style>
  <w:style w:type="character" w:customStyle="1" w:styleId="Char3">
    <w:name w:val="본문 Char"/>
    <w:basedOn w:val="a0"/>
    <w:link w:val="a9"/>
    <w:uiPriority w:val="99"/>
    <w:semiHidden/>
    <w:rsid w:val="00554584"/>
  </w:style>
  <w:style w:type="paragraph" w:styleId="aa">
    <w:name w:val="List Paragraph"/>
    <w:basedOn w:val="a"/>
    <w:link w:val="Char4"/>
    <w:uiPriority w:val="34"/>
    <w:qFormat/>
    <w:rsid w:val="00992FA4"/>
    <w:pPr>
      <w:ind w:leftChars="400" w:left="800"/>
    </w:pPr>
  </w:style>
  <w:style w:type="paragraph" w:styleId="ab">
    <w:name w:val="Date"/>
    <w:basedOn w:val="a"/>
    <w:next w:val="a"/>
    <w:link w:val="Char5"/>
    <w:uiPriority w:val="99"/>
    <w:semiHidden/>
    <w:unhideWhenUsed/>
    <w:rsid w:val="00CE2F70"/>
  </w:style>
  <w:style w:type="character" w:customStyle="1" w:styleId="Char5">
    <w:name w:val="날짜 Char"/>
    <w:basedOn w:val="a0"/>
    <w:link w:val="ab"/>
    <w:uiPriority w:val="99"/>
    <w:semiHidden/>
    <w:rsid w:val="00CE2F70"/>
  </w:style>
  <w:style w:type="character" w:styleId="ac">
    <w:name w:val="annotation reference"/>
    <w:basedOn w:val="a0"/>
    <w:uiPriority w:val="99"/>
    <w:semiHidden/>
    <w:unhideWhenUsed/>
    <w:rsid w:val="00254B6A"/>
    <w:rPr>
      <w:sz w:val="18"/>
      <w:szCs w:val="18"/>
    </w:rPr>
  </w:style>
  <w:style w:type="paragraph" w:styleId="ad">
    <w:name w:val="annotation text"/>
    <w:basedOn w:val="a"/>
    <w:link w:val="Char6"/>
    <w:unhideWhenUsed/>
    <w:rsid w:val="00254B6A"/>
    <w:pPr>
      <w:jc w:val="left"/>
    </w:pPr>
  </w:style>
  <w:style w:type="character" w:customStyle="1" w:styleId="Char6">
    <w:name w:val="메모 텍스트 Char"/>
    <w:basedOn w:val="a0"/>
    <w:link w:val="ad"/>
    <w:rsid w:val="00254B6A"/>
  </w:style>
  <w:style w:type="paragraph" w:styleId="ae">
    <w:name w:val="annotation subject"/>
    <w:basedOn w:val="ad"/>
    <w:next w:val="ad"/>
    <w:link w:val="Char7"/>
    <w:uiPriority w:val="99"/>
    <w:semiHidden/>
    <w:unhideWhenUsed/>
    <w:rsid w:val="00254B6A"/>
    <w:rPr>
      <w:b/>
      <w:bCs/>
    </w:rPr>
  </w:style>
  <w:style w:type="character" w:customStyle="1" w:styleId="Char7">
    <w:name w:val="메모 주제 Char"/>
    <w:basedOn w:val="Char6"/>
    <w:link w:val="ae"/>
    <w:uiPriority w:val="99"/>
    <w:semiHidden/>
    <w:rsid w:val="00254B6A"/>
    <w:rPr>
      <w:b/>
      <w:bCs/>
    </w:rPr>
  </w:style>
  <w:style w:type="paragraph" w:styleId="af">
    <w:name w:val="Revision"/>
    <w:hidden/>
    <w:uiPriority w:val="99"/>
    <w:semiHidden/>
    <w:rsid w:val="00770B34"/>
  </w:style>
  <w:style w:type="paragraph" w:styleId="af0">
    <w:name w:val="Normal (Web)"/>
    <w:basedOn w:val="a"/>
    <w:uiPriority w:val="99"/>
    <w:unhideWhenUsed/>
    <w:rsid w:val="00FE563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1">
    <w:name w:val="Note Heading"/>
    <w:basedOn w:val="a"/>
    <w:next w:val="a"/>
    <w:link w:val="Char8"/>
    <w:uiPriority w:val="99"/>
    <w:unhideWhenUsed/>
    <w:rsid w:val="0082741D"/>
    <w:pPr>
      <w:jc w:val="center"/>
    </w:pPr>
    <w:rPr>
      <w:sz w:val="22"/>
    </w:rPr>
  </w:style>
  <w:style w:type="character" w:customStyle="1" w:styleId="Char8">
    <w:name w:val="각주/미주 머리글 Char"/>
    <w:basedOn w:val="a0"/>
    <w:link w:val="af1"/>
    <w:uiPriority w:val="99"/>
    <w:rsid w:val="0082741D"/>
    <w:rPr>
      <w:sz w:val="22"/>
    </w:rPr>
  </w:style>
  <w:style w:type="paragraph" w:styleId="af2">
    <w:name w:val="Closing"/>
    <w:basedOn w:val="a"/>
    <w:link w:val="Char9"/>
    <w:uiPriority w:val="99"/>
    <w:semiHidden/>
    <w:unhideWhenUsed/>
    <w:rsid w:val="0082741D"/>
    <w:pPr>
      <w:ind w:leftChars="2100" w:left="100"/>
    </w:pPr>
    <w:rPr>
      <w:sz w:val="22"/>
    </w:rPr>
  </w:style>
  <w:style w:type="character" w:customStyle="1" w:styleId="Char9">
    <w:name w:val="맺음말 Char"/>
    <w:basedOn w:val="a0"/>
    <w:link w:val="af2"/>
    <w:uiPriority w:val="99"/>
    <w:semiHidden/>
    <w:rsid w:val="0082741D"/>
    <w:rPr>
      <w:sz w:val="22"/>
    </w:rPr>
  </w:style>
  <w:style w:type="paragraph" w:customStyle="1" w:styleId="af3">
    <w:name w:val="바탕글"/>
    <w:link w:val="Chara"/>
    <w:rsid w:val="00775E4F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 w:hAnsi="Times New Roman" w:cs="Times New Roman"/>
      <w:color w:val="000000"/>
      <w:kern w:val="0"/>
      <w:szCs w:val="20"/>
    </w:rPr>
  </w:style>
  <w:style w:type="paragraph" w:customStyle="1" w:styleId="1">
    <w:name w:val="(1)"/>
    <w:rsid w:val="00775E4F"/>
    <w:pPr>
      <w:widowControl w:val="0"/>
      <w:tabs>
        <w:tab w:val="left" w:pos="400"/>
        <w:tab w:val="left" w:pos="800"/>
        <w:tab w:val="left" w:pos="1200"/>
        <w:tab w:val="left" w:pos="1600"/>
        <w:tab w:val="left" w:pos="2000"/>
        <w:tab w:val="left" w:pos="2400"/>
        <w:tab w:val="left" w:pos="2800"/>
        <w:tab w:val="left" w:pos="3200"/>
        <w:tab w:val="left" w:pos="3600"/>
        <w:tab w:val="left" w:pos="4000"/>
        <w:tab w:val="left" w:pos="4400"/>
        <w:tab w:val="left" w:pos="4800"/>
        <w:tab w:val="left" w:pos="5200"/>
        <w:tab w:val="left" w:pos="5600"/>
        <w:tab w:val="left" w:pos="6000"/>
        <w:tab w:val="left" w:pos="6400"/>
        <w:tab w:val="left" w:pos="6800"/>
        <w:tab w:val="left" w:pos="7200"/>
        <w:tab w:val="left" w:pos="7600"/>
        <w:tab w:val="left" w:pos="8000"/>
      </w:tabs>
      <w:wordWrap w:val="0"/>
      <w:autoSpaceDE w:val="0"/>
      <w:autoSpaceDN w:val="0"/>
      <w:adjustRightInd w:val="0"/>
      <w:spacing w:line="425" w:lineRule="auto"/>
      <w:jc w:val="both"/>
    </w:pPr>
    <w:rPr>
      <w:rFonts w:ascii="바탕" w:eastAsia="바탕" w:hAnsi="Times New Roman" w:cs="Times New Roman"/>
      <w:color w:val="000000"/>
      <w:kern w:val="0"/>
      <w:sz w:val="24"/>
      <w:szCs w:val="24"/>
    </w:rPr>
  </w:style>
  <w:style w:type="character" w:customStyle="1" w:styleId="Chara">
    <w:name w:val="바탕글 Char"/>
    <w:link w:val="af3"/>
    <w:rsid w:val="00775E4F"/>
    <w:rPr>
      <w:rFonts w:ascii="바탕" w:eastAsia="바탕" w:hAnsi="Times New Roman" w:cs="Times New Roman"/>
      <w:color w:val="000000"/>
      <w:kern w:val="0"/>
      <w:szCs w:val="20"/>
    </w:rPr>
  </w:style>
  <w:style w:type="paragraph" w:customStyle="1" w:styleId="10">
    <w:name w:val="제1조"/>
    <w:rsid w:val="006477CE"/>
    <w:pPr>
      <w:widowControl w:val="0"/>
      <w:tabs>
        <w:tab w:val="left" w:pos="400"/>
        <w:tab w:val="left" w:pos="800"/>
        <w:tab w:val="left" w:pos="1200"/>
        <w:tab w:val="left" w:pos="1600"/>
        <w:tab w:val="left" w:pos="2000"/>
        <w:tab w:val="left" w:pos="2400"/>
        <w:tab w:val="left" w:pos="2800"/>
        <w:tab w:val="left" w:pos="3200"/>
        <w:tab w:val="left" w:pos="3600"/>
        <w:tab w:val="left" w:pos="4000"/>
        <w:tab w:val="left" w:pos="4400"/>
        <w:tab w:val="left" w:pos="4800"/>
        <w:tab w:val="left" w:pos="5200"/>
        <w:tab w:val="left" w:pos="5600"/>
        <w:tab w:val="left" w:pos="6000"/>
        <w:tab w:val="left" w:pos="6400"/>
        <w:tab w:val="left" w:pos="6800"/>
        <w:tab w:val="left" w:pos="7200"/>
        <w:tab w:val="left" w:pos="7600"/>
        <w:tab w:val="left" w:pos="8000"/>
      </w:tabs>
      <w:wordWrap w:val="0"/>
      <w:autoSpaceDE w:val="0"/>
      <w:autoSpaceDN w:val="0"/>
      <w:adjustRightInd w:val="0"/>
      <w:spacing w:line="425" w:lineRule="auto"/>
      <w:jc w:val="both"/>
    </w:pPr>
    <w:rPr>
      <w:rFonts w:ascii="바탕" w:eastAsia="바탕" w:hAnsi="Times New Roman" w:cs="Times New Roman"/>
      <w:b/>
      <w:bCs/>
      <w:color w:val="000000"/>
      <w:kern w:val="0"/>
      <w:sz w:val="24"/>
      <w:szCs w:val="24"/>
    </w:rPr>
  </w:style>
  <w:style w:type="paragraph" w:styleId="af4">
    <w:name w:val="endnote text"/>
    <w:basedOn w:val="a"/>
    <w:link w:val="Charb"/>
    <w:uiPriority w:val="99"/>
    <w:semiHidden/>
    <w:unhideWhenUsed/>
    <w:rsid w:val="0013317E"/>
    <w:pPr>
      <w:snapToGrid w:val="0"/>
      <w:jc w:val="left"/>
    </w:pPr>
  </w:style>
  <w:style w:type="character" w:customStyle="1" w:styleId="Charb">
    <w:name w:val="미주 텍스트 Char"/>
    <w:basedOn w:val="a0"/>
    <w:link w:val="af4"/>
    <w:uiPriority w:val="99"/>
    <w:semiHidden/>
    <w:rsid w:val="0013317E"/>
  </w:style>
  <w:style w:type="character" w:styleId="af5">
    <w:name w:val="endnote reference"/>
    <w:basedOn w:val="a0"/>
    <w:uiPriority w:val="99"/>
    <w:semiHidden/>
    <w:unhideWhenUsed/>
    <w:rsid w:val="0013317E"/>
    <w:rPr>
      <w:vertAlign w:val="superscript"/>
    </w:rPr>
  </w:style>
  <w:style w:type="character" w:customStyle="1" w:styleId="Char4">
    <w:name w:val="목록 단락 Char"/>
    <w:basedOn w:val="a0"/>
    <w:link w:val="aa"/>
    <w:uiPriority w:val="34"/>
    <w:rsid w:val="000126FB"/>
  </w:style>
  <w:style w:type="character" w:styleId="af6">
    <w:name w:val="Hyperlink"/>
    <w:basedOn w:val="a0"/>
    <w:uiPriority w:val="99"/>
    <w:unhideWhenUsed/>
    <w:rsid w:val="005365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61978">
          <w:marLeft w:val="13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0913">
          <w:marLeft w:val="13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8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69178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3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8145">
          <w:marLeft w:val="13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4907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0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ED4C9C170A5B4F958247C60F1BF8D3" ma:contentTypeVersion="12" ma:contentTypeDescription="Create a new document." ma:contentTypeScope="" ma:versionID="469276fb8c89f3c0164e900706068ba7">
  <xsd:schema xmlns:xsd="http://www.w3.org/2001/XMLSchema" xmlns:xs="http://www.w3.org/2001/XMLSchema" xmlns:p="http://schemas.microsoft.com/office/2006/metadata/properties" xmlns:ns2="bcde92f8-d98f-4086-bc4c-42f2d2b95da2" xmlns:ns3="1c2d6641-0415-44c3-b883-dc9b88d92c23" targetNamespace="http://schemas.microsoft.com/office/2006/metadata/properties" ma:root="true" ma:fieldsID="029b11f99e62c17d453482f2ae4f70f5" ns2:_="" ns3:_="">
    <xsd:import namespace="bcde92f8-d98f-4086-bc4c-42f2d2b95da2"/>
    <xsd:import namespace="1c2d6641-0415-44c3-b883-dc9b88d92c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de92f8-d98f-4086-bc4c-42f2d2b95d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2d6641-0415-44c3-b883-dc9b88d92c2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2716E86-9F75-422C-BD41-0F7BAB7C52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20D3B9F-8A48-4BC4-8E28-A6431AD693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A6D57B-F16C-4282-A2D7-1B901A4B041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F1CE0CB-290D-4A7E-BE4C-E5CF1ACE23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de92f8-d98f-4086-bc4c-42f2d2b95da2"/>
    <ds:schemaRef ds:uri="1c2d6641-0415-44c3-b883-dc9b88d92c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법무법인 세종</Company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201300030</dc:creator>
  <cp:lastModifiedBy>shkwon</cp:lastModifiedBy>
  <cp:revision>9</cp:revision>
  <cp:lastPrinted>2021-04-02T08:15:00Z</cp:lastPrinted>
  <dcterms:created xsi:type="dcterms:W3CDTF">2021-08-24T01:07:00Z</dcterms:created>
  <dcterms:modified xsi:type="dcterms:W3CDTF">2021-10-08T03:08:00Z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0x01010060ED4C9C170A5B4F958247C60F1BF8D3</vt:lpwstr>
  </property>
</Properties>
</file>