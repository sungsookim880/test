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127F" w14:textId="77777777" w:rsidR="00456BC5" w:rsidRPr="00042653" w:rsidRDefault="00456BC5" w:rsidP="00456BC5">
      <w:pPr>
        <w:spacing w:line="276" w:lineRule="auto"/>
        <w:jc w:val="center"/>
        <w:rPr>
          <w:rFonts w:ascii="바탕" w:eastAsia="바탕" w:hAnsi="바탕"/>
          <w:b/>
          <w:sz w:val="32"/>
          <w:szCs w:val="32"/>
        </w:rPr>
      </w:pPr>
      <w:r w:rsidRPr="00042653">
        <w:rPr>
          <w:rFonts w:ascii="바탕" w:eastAsia="바탕" w:hAnsi="바탕" w:hint="eastAsia"/>
          <w:b/>
          <w:sz w:val="32"/>
          <w:szCs w:val="32"/>
        </w:rPr>
        <w:t>수익증권</w:t>
      </w:r>
      <w:r w:rsidRPr="00042653">
        <w:rPr>
          <w:rFonts w:ascii="바탕" w:eastAsia="바탕" w:hAnsi="바탕"/>
          <w:b/>
          <w:sz w:val="32"/>
          <w:szCs w:val="32"/>
        </w:rPr>
        <w:t xml:space="preserve"> </w:t>
      </w:r>
      <w:r w:rsidRPr="00042653">
        <w:rPr>
          <w:rFonts w:ascii="바탕" w:eastAsia="바탕" w:hAnsi="바탕" w:hint="eastAsia"/>
          <w:b/>
          <w:sz w:val="32"/>
          <w:szCs w:val="32"/>
        </w:rPr>
        <w:t>매매계약서</w:t>
      </w:r>
    </w:p>
    <w:p w14:paraId="251650DB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6428964E" w14:textId="7359789A" w:rsidR="00456BC5" w:rsidRPr="00042653" w:rsidRDefault="00456BC5" w:rsidP="00456BC5">
      <w:pPr>
        <w:spacing w:line="276" w:lineRule="auto"/>
        <w:rPr>
          <w:rFonts w:ascii="바탕" w:eastAsia="바탕" w:hAnsi="바탕"/>
          <w:kern w:val="0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수익증권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매매계약</w:t>
      </w:r>
      <w:r w:rsidRPr="00042653">
        <w:rPr>
          <w:rFonts w:ascii="바탕" w:eastAsia="바탕" w:hAnsi="바탕"/>
          <w:sz w:val="22"/>
        </w:rPr>
        <w:t>(</w:t>
      </w:r>
      <w:r w:rsidRPr="00042653">
        <w:rPr>
          <w:rFonts w:ascii="바탕" w:eastAsia="바탕" w:hAnsi="바탕" w:hint="eastAsia"/>
          <w:sz w:val="22"/>
        </w:rPr>
        <w:t>서</w:t>
      </w:r>
      <w:r w:rsidRPr="00042653">
        <w:rPr>
          <w:rFonts w:ascii="바탕" w:eastAsia="바탕" w:hAnsi="바탕"/>
          <w:sz w:val="22"/>
        </w:rPr>
        <w:t>){</w:t>
      </w:r>
      <w:r w:rsidRPr="00042653">
        <w:rPr>
          <w:rFonts w:ascii="바탕" w:eastAsia="바탕" w:hAnsi="바탕" w:hint="eastAsia"/>
          <w:sz w:val="22"/>
        </w:rPr>
        <w:t>이하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/>
          <w:b/>
          <w:sz w:val="22"/>
        </w:rPr>
        <w:t>“</w:t>
      </w:r>
      <w:r w:rsidRPr="00042653">
        <w:rPr>
          <w:rFonts w:ascii="바탕" w:eastAsia="바탕" w:hAnsi="바탕" w:hint="eastAsia"/>
          <w:b/>
          <w:sz w:val="22"/>
        </w:rPr>
        <w:t>본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계약</w:t>
      </w:r>
      <w:r w:rsidRPr="00042653">
        <w:rPr>
          <w:rFonts w:ascii="바탕" w:eastAsia="바탕" w:hAnsi="바탕"/>
          <w:b/>
          <w:sz w:val="22"/>
        </w:rPr>
        <w:t>(</w:t>
      </w:r>
      <w:r w:rsidRPr="00042653">
        <w:rPr>
          <w:rFonts w:ascii="바탕" w:eastAsia="바탕" w:hAnsi="바탕" w:hint="eastAsia"/>
          <w:b/>
          <w:sz w:val="22"/>
        </w:rPr>
        <w:t>서</w:t>
      </w:r>
      <w:r w:rsidRPr="00042653">
        <w:rPr>
          <w:rFonts w:ascii="바탕" w:eastAsia="바탕" w:hAnsi="바탕"/>
          <w:b/>
          <w:sz w:val="22"/>
        </w:rPr>
        <w:t>)”</w:t>
      </w:r>
      <w:r w:rsidRPr="00042653">
        <w:rPr>
          <w:rFonts w:ascii="바탕" w:eastAsia="바탕" w:hAnsi="바탕"/>
          <w:sz w:val="22"/>
        </w:rPr>
        <w:t>}</w:t>
      </w:r>
      <w:r w:rsidRPr="00042653">
        <w:rPr>
          <w:rFonts w:ascii="바탕" w:eastAsia="바탕" w:hAnsi="바탕" w:hint="eastAsia"/>
          <w:sz w:val="22"/>
        </w:rPr>
        <w:t>은</w:t>
      </w:r>
      <w:r w:rsidRPr="00042653">
        <w:rPr>
          <w:rFonts w:ascii="바탕" w:eastAsia="바탕" w:hAnsi="바탕"/>
          <w:sz w:val="22"/>
        </w:rPr>
        <w:t xml:space="preserve"> </w:t>
      </w:r>
      <w:r w:rsidR="00F163D5" w:rsidRPr="00042653">
        <w:rPr>
          <w:rFonts w:ascii="바탕" w:eastAsia="바탕" w:hAnsi="바탕"/>
          <w:sz w:val="22"/>
        </w:rPr>
        <w:t>2021</w:t>
      </w:r>
      <w:r w:rsidRPr="00042653">
        <w:rPr>
          <w:rFonts w:ascii="바탕" w:eastAsia="바탕" w:hAnsi="바탕" w:hint="eastAsia"/>
          <w:sz w:val="22"/>
        </w:rPr>
        <w:t>년</w:t>
      </w:r>
      <w:r w:rsidR="004A0940" w:rsidRPr="00042653">
        <w:rPr>
          <w:rFonts w:ascii="바탕" w:eastAsia="바탕" w:hAnsi="바탕"/>
          <w:kern w:val="0"/>
          <w:sz w:val="22"/>
        </w:rPr>
        <w:t xml:space="preserve"> </w:t>
      </w:r>
      <w:proofErr w:type="gramStart"/>
      <w:r w:rsidR="00EF1073" w:rsidRPr="00EF1073">
        <w:rPr>
          <w:rFonts w:ascii="바탕" w:eastAsia="바탕" w:hAnsi="바탕"/>
          <w:kern w:val="0"/>
          <w:sz w:val="22"/>
          <w:highlight w:val="yellow"/>
        </w:rPr>
        <w:t>[ ]</w:t>
      </w:r>
      <w:proofErr w:type="gramEnd"/>
      <w:r w:rsidR="004A0940" w:rsidRPr="00042653">
        <w:rPr>
          <w:rFonts w:ascii="바탕" w:eastAsia="바탕" w:hAnsi="바탕" w:hint="eastAsia"/>
          <w:kern w:val="0"/>
          <w:sz w:val="22"/>
        </w:rPr>
        <w:t>월</w:t>
      </w:r>
      <w:r w:rsidR="004A0940" w:rsidRPr="00042653">
        <w:rPr>
          <w:rFonts w:ascii="바탕" w:eastAsia="바탕" w:hAnsi="바탕"/>
          <w:kern w:val="0"/>
          <w:sz w:val="22"/>
        </w:rPr>
        <w:t xml:space="preserve"> </w:t>
      </w:r>
      <w:r w:rsidR="00EF1073" w:rsidRPr="00EF1073">
        <w:rPr>
          <w:rFonts w:ascii="바탕" w:eastAsia="바탕" w:hAnsi="바탕"/>
          <w:kern w:val="0"/>
          <w:sz w:val="22"/>
          <w:highlight w:val="yellow"/>
        </w:rPr>
        <w:t>[ ]</w:t>
      </w:r>
      <w:r w:rsidR="004A0940" w:rsidRPr="00042653">
        <w:rPr>
          <w:rFonts w:ascii="바탕" w:eastAsia="바탕" w:hAnsi="바탕" w:hint="eastAsia"/>
          <w:kern w:val="0"/>
          <w:sz w:val="22"/>
        </w:rPr>
        <w:t>일</w:t>
      </w:r>
      <w:r w:rsidR="004A0940"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다음의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당사자들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사이에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체결되었다</w:t>
      </w:r>
      <w:r w:rsidRPr="00042653">
        <w:rPr>
          <w:rFonts w:ascii="바탕" w:eastAsia="바탕" w:hAnsi="바탕"/>
          <w:kern w:val="0"/>
          <w:sz w:val="22"/>
        </w:rPr>
        <w:t>.</w:t>
      </w:r>
    </w:p>
    <w:p w14:paraId="041B29BF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kern w:val="0"/>
          <w:sz w:val="22"/>
        </w:rPr>
      </w:pPr>
    </w:p>
    <w:p w14:paraId="211D3E15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kern w:val="0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39"/>
        <w:gridCol w:w="7387"/>
      </w:tblGrid>
      <w:tr w:rsidR="007441FC" w:rsidRPr="00064AA5" w14:paraId="0383F7EB" w14:textId="77777777" w:rsidTr="006C3286">
        <w:tc>
          <w:tcPr>
            <w:tcW w:w="1639" w:type="dxa"/>
            <w:shd w:val="clear" w:color="auto" w:fill="auto"/>
          </w:tcPr>
          <w:p w14:paraId="483786B2" w14:textId="0920F150" w:rsidR="007441FC" w:rsidRPr="00042653" w:rsidRDefault="007441FC" w:rsidP="007441FC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E12DF4">
              <w:rPr>
                <w:rFonts w:ascii="Times New Roman" w:eastAsia="바탕" w:hAnsi="Times New Roman"/>
                <w:b/>
                <w:sz w:val="22"/>
              </w:rPr>
              <w:t>매도인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1</w:t>
            </w:r>
            <w:r w:rsidRPr="00E12DF4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387" w:type="dxa"/>
            <w:shd w:val="clear" w:color="auto" w:fill="auto"/>
          </w:tcPr>
          <w:p w14:paraId="4FD633CC" w14:textId="220B9420" w:rsidR="007441FC" w:rsidRPr="00E12DF4" w:rsidRDefault="007441FC" w:rsidP="007441FC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del w:id="0" w:author="shkwon" w:date="2021-10-07T15:45:00Z">
              <w:r w:rsidRPr="00E12DF4" w:rsidDel="00785947">
                <w:rPr>
                  <w:rFonts w:ascii="Times New Roman" w:eastAsia="바탕" w:hAnsi="Times New Roman" w:hint="eastAsia"/>
                  <w:b/>
                  <w:sz w:val="22"/>
                </w:rPr>
                <w:delText>N</w:delText>
              </w:r>
              <w:r w:rsidRPr="00E12DF4" w:rsidDel="00785947">
                <w:rPr>
                  <w:rFonts w:ascii="Times New Roman" w:eastAsia="바탕" w:hAnsi="Times New Roman"/>
                  <w:b/>
                  <w:sz w:val="22"/>
                </w:rPr>
                <w:delText>H</w:delText>
              </w:r>
              <w:r w:rsidRPr="00E12DF4" w:rsidDel="00785947">
                <w:rPr>
                  <w:rFonts w:ascii="Times New Roman" w:eastAsia="바탕" w:hAnsi="Times New Roman" w:hint="eastAsia"/>
                  <w:b/>
                  <w:sz w:val="22"/>
                </w:rPr>
                <w:delText>투자증권</w:delText>
              </w:r>
              <w:r w:rsidRPr="00E12DF4" w:rsidDel="00785947">
                <w:rPr>
                  <w:rFonts w:ascii="Times New Roman" w:eastAsia="바탕" w:hAnsi="Times New Roman" w:hint="eastAsia"/>
                  <w:b/>
                  <w:sz w:val="22"/>
                </w:rPr>
                <w:delText xml:space="preserve"> </w:delText>
              </w:r>
              <w:r w:rsidRPr="00E12DF4" w:rsidDel="00785947">
                <w:rPr>
                  <w:rFonts w:ascii="Times New Roman" w:eastAsia="바탕" w:hAnsi="Times New Roman" w:hint="eastAsia"/>
                  <w:b/>
                  <w:sz w:val="22"/>
                </w:rPr>
                <w:delText>주식회사</w:delText>
              </w:r>
            </w:del>
            <w:ins w:id="1" w:author="shkwon" w:date="2021-10-07T15:45:00Z">
              <w:r w:rsidR="00785947">
                <w:rPr>
                  <w:rFonts w:ascii="Times New Roman" w:eastAsia="바탕" w:hAnsi="Times New Roman" w:hint="eastAsia"/>
                  <w:b/>
                  <w:sz w:val="22"/>
                </w:rPr>
                <w:t>엔에이치투자증권</w:t>
              </w:r>
              <w:r w:rsidR="00785947">
                <w:rPr>
                  <w:rFonts w:ascii="Times New Roman" w:eastAsia="바탕" w:hAnsi="Times New Roman" w:hint="eastAsia"/>
                  <w:b/>
                  <w:sz w:val="22"/>
                </w:rPr>
                <w:t xml:space="preserve"> </w:t>
              </w:r>
              <w:r w:rsidR="00785947">
                <w:rPr>
                  <w:rFonts w:ascii="Times New Roman" w:eastAsia="바탕" w:hAnsi="Times New Roman" w:hint="eastAsia"/>
                  <w:b/>
                  <w:sz w:val="22"/>
                </w:rPr>
                <w:t>주식회사</w:t>
              </w:r>
            </w:ins>
          </w:p>
          <w:p w14:paraId="15373F4C" w14:textId="678DF99D" w:rsidR="007441FC" w:rsidRPr="00042653" w:rsidRDefault="007441FC" w:rsidP="007441FC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E12DF4">
              <w:rPr>
                <w:rFonts w:ascii="Times New Roman" w:eastAsia="바탕" w:hAnsi="Times New Roman"/>
                <w:sz w:val="22"/>
              </w:rPr>
              <w:t>서울특별시</w:t>
            </w:r>
            <w:r w:rsidRPr="00E12DF4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영등포구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여의대로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/>
                <w:sz w:val="22"/>
              </w:rPr>
              <w:t xml:space="preserve">108 </w:t>
            </w:r>
            <w:r>
              <w:rPr>
                <w:rFonts w:ascii="Times New Roman" w:eastAsia="바탕" w:hAnsi="Times New Roman" w:hint="eastAsia"/>
                <w:sz w:val="22"/>
              </w:rPr>
              <w:t>파크원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(</w:t>
            </w:r>
            <w:r>
              <w:rPr>
                <w:rFonts w:ascii="Times New Roman" w:eastAsia="바탕" w:hAnsi="Times New Roman" w:hint="eastAsia"/>
                <w:sz w:val="22"/>
              </w:rPr>
              <w:t>타워</w:t>
            </w:r>
            <w:r>
              <w:rPr>
                <w:rFonts w:ascii="Times New Roman" w:eastAsia="바탕" w:hAnsi="Times New Roman" w:hint="eastAsia"/>
                <w:sz w:val="22"/>
              </w:rPr>
              <w:t>2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)</w:t>
            </w:r>
          </w:p>
        </w:tc>
      </w:tr>
      <w:tr w:rsidR="007441FC" w:rsidRPr="00064AA5" w14:paraId="683BDE58" w14:textId="77777777" w:rsidTr="006C3286">
        <w:tc>
          <w:tcPr>
            <w:tcW w:w="1639" w:type="dxa"/>
            <w:shd w:val="clear" w:color="auto" w:fill="auto"/>
          </w:tcPr>
          <w:p w14:paraId="363A9303" w14:textId="77777777" w:rsidR="007441FC" w:rsidRPr="00042653" w:rsidRDefault="007441FC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</w:tc>
        <w:tc>
          <w:tcPr>
            <w:tcW w:w="7387" w:type="dxa"/>
            <w:shd w:val="clear" w:color="auto" w:fill="auto"/>
          </w:tcPr>
          <w:p w14:paraId="0026B6B5" w14:textId="77777777" w:rsidR="007441FC" w:rsidRPr="00042653" w:rsidRDefault="007441FC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</w:tc>
      </w:tr>
      <w:tr w:rsidR="00456BC5" w:rsidRPr="00064AA5" w14:paraId="32EEA8C0" w14:textId="77777777" w:rsidTr="006C3286">
        <w:tc>
          <w:tcPr>
            <w:tcW w:w="1639" w:type="dxa"/>
            <w:shd w:val="clear" w:color="auto" w:fill="auto"/>
          </w:tcPr>
          <w:p w14:paraId="79E38038" w14:textId="5618A683" w:rsidR="00456BC5" w:rsidRPr="00042653" w:rsidRDefault="00456BC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042653">
              <w:rPr>
                <w:rFonts w:ascii="바탕" w:eastAsia="바탕" w:hAnsi="바탕" w:hint="eastAsia"/>
                <w:b/>
                <w:sz w:val="22"/>
              </w:rPr>
              <w:t>매도인</w:t>
            </w:r>
            <w:ins w:id="2" w:author="shkwon" w:date="2021-10-07T15:39:00Z">
              <w:r w:rsidR="00421C76">
                <w:rPr>
                  <w:rFonts w:ascii="바탕" w:eastAsia="바탕" w:hAnsi="바탕" w:hint="eastAsia"/>
                  <w:b/>
                  <w:sz w:val="22"/>
                </w:rPr>
                <w:t>2</w:t>
              </w:r>
            </w:ins>
            <w:r w:rsidRPr="00042653">
              <w:rPr>
                <w:rFonts w:ascii="바탕" w:eastAsia="바탕" w:hAnsi="바탕"/>
                <w:b/>
                <w:sz w:val="22"/>
              </w:rPr>
              <w:t>:</w:t>
            </w:r>
          </w:p>
        </w:tc>
        <w:tc>
          <w:tcPr>
            <w:tcW w:w="7387" w:type="dxa"/>
            <w:shd w:val="clear" w:color="auto" w:fill="auto"/>
          </w:tcPr>
          <w:p w14:paraId="27BAE752" w14:textId="53063B55" w:rsidR="00456BC5" w:rsidRPr="00042653" w:rsidRDefault="009C3C13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042653">
              <w:rPr>
                <w:rFonts w:ascii="바탕" w:eastAsia="바탕" w:hAnsi="바탕" w:hint="eastAsia"/>
                <w:b/>
                <w:sz w:val="22"/>
              </w:rPr>
              <w:t>한화</w:t>
            </w:r>
            <w:r w:rsidR="00456BC5" w:rsidRPr="00042653">
              <w:rPr>
                <w:rFonts w:ascii="바탕" w:eastAsia="바탕" w:hAnsi="바탕" w:hint="eastAsia"/>
                <w:b/>
                <w:sz w:val="22"/>
              </w:rPr>
              <w:t>투자증권</w:t>
            </w:r>
            <w:r w:rsidR="00456BC5" w:rsidRPr="00042653">
              <w:rPr>
                <w:rFonts w:ascii="바탕" w:eastAsia="바탕" w:hAnsi="바탕"/>
                <w:b/>
                <w:sz w:val="22"/>
              </w:rPr>
              <w:t xml:space="preserve"> </w:t>
            </w:r>
            <w:r w:rsidR="00456BC5" w:rsidRPr="00042653">
              <w:rPr>
                <w:rFonts w:ascii="바탕" w:eastAsia="바탕" w:hAnsi="바탕" w:hint="eastAsia"/>
                <w:b/>
                <w:sz w:val="22"/>
              </w:rPr>
              <w:t>주식회사</w:t>
            </w:r>
          </w:p>
          <w:p w14:paraId="4848FBBF" w14:textId="141EA0CB" w:rsidR="00456BC5" w:rsidRPr="00042653" w:rsidRDefault="00456BC5" w:rsidP="000A2CF6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서울특별시</w:t>
            </w: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  <w:r w:rsidRPr="00042653">
              <w:rPr>
                <w:rFonts w:ascii="바탕" w:eastAsia="바탕" w:hAnsi="바탕" w:hint="eastAsia"/>
                <w:sz w:val="22"/>
              </w:rPr>
              <w:t>영등포구</w:t>
            </w: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  <w:r w:rsidRPr="00042653">
              <w:rPr>
                <w:rFonts w:ascii="바탕" w:eastAsia="바탕" w:hAnsi="바탕" w:hint="eastAsia"/>
                <w:sz w:val="22"/>
              </w:rPr>
              <w:t>여의대로</w:t>
            </w: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  <w:r w:rsidR="009C3C13" w:rsidRPr="00042653">
              <w:rPr>
                <w:rFonts w:ascii="바탕" w:eastAsia="바탕" w:hAnsi="바탕"/>
                <w:sz w:val="22"/>
              </w:rPr>
              <w:t>56</w:t>
            </w:r>
            <w:r w:rsidR="00895A45" w:rsidRPr="00042653">
              <w:rPr>
                <w:rFonts w:ascii="바탕" w:eastAsia="바탕" w:hAnsi="바탕"/>
                <w:sz w:val="22"/>
              </w:rPr>
              <w:t xml:space="preserve"> </w:t>
            </w:r>
            <w:r w:rsidRPr="00042653">
              <w:rPr>
                <w:rFonts w:ascii="바탕" w:eastAsia="바탕" w:hAnsi="바탕"/>
                <w:sz w:val="22"/>
              </w:rPr>
              <w:t>(</w:t>
            </w:r>
            <w:r w:rsidRPr="00042653">
              <w:rPr>
                <w:rFonts w:ascii="바탕" w:eastAsia="바탕" w:hAnsi="바탕" w:hint="eastAsia"/>
                <w:sz w:val="22"/>
              </w:rPr>
              <w:t>여의도동</w:t>
            </w:r>
            <w:r w:rsidRPr="00042653">
              <w:rPr>
                <w:rFonts w:ascii="바탕" w:eastAsia="바탕" w:hAnsi="바탕"/>
                <w:sz w:val="22"/>
              </w:rPr>
              <w:t>)</w:t>
            </w:r>
          </w:p>
        </w:tc>
      </w:tr>
      <w:tr w:rsidR="00456BC5" w:rsidRPr="00064AA5" w14:paraId="3F280627" w14:textId="77777777" w:rsidTr="006C3286">
        <w:tc>
          <w:tcPr>
            <w:tcW w:w="1639" w:type="dxa"/>
            <w:shd w:val="clear" w:color="auto" w:fill="auto"/>
          </w:tcPr>
          <w:p w14:paraId="08CCA9D7" w14:textId="45CCE512" w:rsidR="00456BC5" w:rsidRPr="00042653" w:rsidRDefault="00456BC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</w:tc>
        <w:tc>
          <w:tcPr>
            <w:tcW w:w="7387" w:type="dxa"/>
            <w:shd w:val="clear" w:color="auto" w:fill="auto"/>
          </w:tcPr>
          <w:p w14:paraId="2E9C59A6" w14:textId="77777777" w:rsidR="00456BC5" w:rsidRPr="00042653" w:rsidRDefault="00456BC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</w:tc>
      </w:tr>
      <w:tr w:rsidR="00456BC5" w:rsidRPr="00064AA5" w14:paraId="21DE7A80" w14:textId="77777777" w:rsidTr="006C3286">
        <w:tc>
          <w:tcPr>
            <w:tcW w:w="1639" w:type="dxa"/>
            <w:shd w:val="clear" w:color="auto" w:fill="auto"/>
          </w:tcPr>
          <w:p w14:paraId="7D80DFA1" w14:textId="77777777" w:rsidR="00456BC5" w:rsidRPr="00042653" w:rsidRDefault="00456BC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042653">
              <w:rPr>
                <w:rFonts w:ascii="바탕" w:eastAsia="바탕" w:hAnsi="바탕" w:hint="eastAsia"/>
                <w:b/>
                <w:sz w:val="22"/>
              </w:rPr>
              <w:t>매수인</w:t>
            </w:r>
            <w:r w:rsidRPr="00042653">
              <w:rPr>
                <w:rFonts w:ascii="바탕" w:eastAsia="바탕" w:hAnsi="바탕"/>
                <w:b/>
                <w:sz w:val="22"/>
              </w:rPr>
              <w:t>:</w:t>
            </w:r>
          </w:p>
        </w:tc>
        <w:tc>
          <w:tcPr>
            <w:tcW w:w="7387" w:type="dxa"/>
            <w:shd w:val="clear" w:color="auto" w:fill="auto"/>
          </w:tcPr>
          <w:p w14:paraId="3E7C1BEB" w14:textId="77777777" w:rsidR="007441FC" w:rsidRPr="005A07B9" w:rsidRDefault="007441FC" w:rsidP="007441FC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케이디비생명보험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 w:rsidRPr="005A07B9"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0983D712" w14:textId="3A47EDB3" w:rsidR="00456BC5" w:rsidRPr="00042653" w:rsidRDefault="007441FC" w:rsidP="007441FC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5A07B9">
              <w:rPr>
                <w:rFonts w:ascii="바탕" w:eastAsia="바탕" w:hAnsi="바탕" w:hint="eastAsia"/>
                <w:sz w:val="22"/>
              </w:rPr>
              <w:t>서울특별시</w:t>
            </w:r>
            <w:r w:rsidRPr="005A07B9">
              <w:rPr>
                <w:rFonts w:ascii="바탕" w:eastAsia="바탕" w:hAnsi="바탕"/>
                <w:sz w:val="22"/>
              </w:rPr>
              <w:t xml:space="preserve"> </w:t>
            </w:r>
            <w:r>
              <w:rPr>
                <w:rFonts w:ascii="바탕" w:eastAsia="바탕" w:hAnsi="바탕" w:hint="eastAsia"/>
                <w:sz w:val="22"/>
              </w:rPr>
              <w:t xml:space="preserve">용산구 한강대로 </w:t>
            </w:r>
            <w:r>
              <w:rPr>
                <w:rFonts w:ascii="바탕" w:eastAsia="바탕" w:hAnsi="바탕"/>
                <w:sz w:val="22"/>
              </w:rPr>
              <w:t>372</w:t>
            </w:r>
          </w:p>
        </w:tc>
      </w:tr>
    </w:tbl>
    <w:p w14:paraId="6F0E3360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ED5D088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3BAD9F30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EC0CD9B" w14:textId="77777777" w:rsidR="00456BC5" w:rsidRPr="00042653" w:rsidRDefault="00456BC5" w:rsidP="00456BC5">
      <w:pPr>
        <w:spacing w:line="276" w:lineRule="auto"/>
        <w:jc w:val="center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전</w:t>
      </w:r>
      <w:r w:rsidRPr="00042653">
        <w:rPr>
          <w:rFonts w:ascii="바탕" w:eastAsia="바탕" w:hAnsi="바탕"/>
          <w:b/>
          <w:sz w:val="22"/>
        </w:rPr>
        <w:tab/>
      </w:r>
      <w:r w:rsidRPr="00042653">
        <w:rPr>
          <w:rFonts w:ascii="바탕" w:eastAsia="바탕" w:hAnsi="바탕" w:hint="eastAsia"/>
          <w:b/>
          <w:sz w:val="22"/>
        </w:rPr>
        <w:t>문</w:t>
      </w:r>
    </w:p>
    <w:p w14:paraId="159C6CA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F92EC64" w14:textId="2B11CAD8" w:rsidR="0018500C" w:rsidRPr="00042653" w:rsidRDefault="009B6C1A" w:rsidP="0018500C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kern w:val="0"/>
          <w:sz w:val="22"/>
        </w:rPr>
        <w:t>한화자산운용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주식회사</w:t>
      </w:r>
      <w:r w:rsidRPr="00042653">
        <w:rPr>
          <w:rFonts w:ascii="바탕" w:eastAsia="바탕" w:hAnsi="바탕"/>
          <w:kern w:val="0"/>
          <w:sz w:val="22"/>
        </w:rPr>
        <w:t>(</w:t>
      </w:r>
      <w:r w:rsidRPr="00042653">
        <w:rPr>
          <w:rFonts w:ascii="바탕" w:eastAsia="바탕" w:hAnsi="바탕" w:hint="eastAsia"/>
          <w:kern w:val="0"/>
          <w:sz w:val="22"/>
        </w:rPr>
        <w:t>이하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/>
          <w:b/>
          <w:kern w:val="0"/>
          <w:sz w:val="22"/>
        </w:rPr>
        <w:t>“</w:t>
      </w:r>
      <w:r w:rsidRPr="00042653">
        <w:rPr>
          <w:rFonts w:ascii="바탕" w:eastAsia="바탕" w:hAnsi="바탕" w:hint="eastAsia"/>
          <w:b/>
          <w:kern w:val="0"/>
          <w:sz w:val="22"/>
        </w:rPr>
        <w:t>집합투자업자</w:t>
      </w:r>
      <w:r w:rsidRPr="00042653">
        <w:rPr>
          <w:rFonts w:ascii="바탕" w:eastAsia="바탕" w:hAnsi="바탕"/>
          <w:b/>
          <w:kern w:val="0"/>
          <w:sz w:val="22"/>
        </w:rPr>
        <w:t>”</w:t>
      </w:r>
      <w:r w:rsidRPr="00042653">
        <w:rPr>
          <w:rFonts w:ascii="바탕" w:eastAsia="바탕" w:hAnsi="바탕"/>
          <w:kern w:val="0"/>
          <w:sz w:val="22"/>
        </w:rPr>
        <w:t>)</w:t>
      </w:r>
      <w:r w:rsidRPr="00042653">
        <w:rPr>
          <w:rFonts w:ascii="바탕" w:eastAsia="바탕" w:hAnsi="바탕" w:hint="eastAsia"/>
          <w:sz w:val="22"/>
        </w:rPr>
        <w:t>가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「자본시장과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금융투자업에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관한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법률」</w:t>
      </w:r>
      <w:r w:rsidR="0018500C" w:rsidRPr="00042653">
        <w:rPr>
          <w:rFonts w:ascii="바탕" w:eastAsia="바탕" w:hAnsi="바탕"/>
          <w:sz w:val="22"/>
        </w:rPr>
        <w:t>(</w:t>
      </w:r>
      <w:r w:rsidR="0018500C" w:rsidRPr="00042653">
        <w:rPr>
          <w:rFonts w:ascii="바탕" w:eastAsia="바탕" w:hAnsi="바탕" w:hint="eastAsia"/>
          <w:sz w:val="22"/>
        </w:rPr>
        <w:t>이하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/>
          <w:b/>
          <w:sz w:val="22"/>
        </w:rPr>
        <w:t>“</w:t>
      </w:r>
      <w:r w:rsidR="0018500C" w:rsidRPr="00042653">
        <w:rPr>
          <w:rFonts w:ascii="바탕" w:eastAsia="바탕" w:hAnsi="바탕" w:hint="eastAsia"/>
          <w:b/>
          <w:sz w:val="22"/>
        </w:rPr>
        <w:t>자본시장법</w:t>
      </w:r>
      <w:r w:rsidR="0018500C" w:rsidRPr="00042653">
        <w:rPr>
          <w:rFonts w:ascii="바탕" w:eastAsia="바탕" w:hAnsi="바탕"/>
          <w:b/>
          <w:sz w:val="22"/>
        </w:rPr>
        <w:t>”</w:t>
      </w:r>
      <w:r w:rsidR="0018500C" w:rsidRPr="00042653">
        <w:rPr>
          <w:rFonts w:ascii="바탕" w:eastAsia="바탕" w:hAnsi="바탕"/>
          <w:sz w:val="22"/>
        </w:rPr>
        <w:t>)</w:t>
      </w:r>
      <w:r w:rsidR="0018500C" w:rsidRPr="00042653">
        <w:rPr>
          <w:rFonts w:ascii="바탕" w:eastAsia="바탕" w:hAnsi="바탕" w:hint="eastAsia"/>
          <w:sz w:val="22"/>
        </w:rPr>
        <w:t>에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따라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설정</w:t>
      </w:r>
      <w:r w:rsidRPr="00042653">
        <w:rPr>
          <w:rFonts w:ascii="바탕" w:eastAsia="바탕" w:hAnsi="바탕" w:hint="eastAsia"/>
          <w:sz w:val="22"/>
        </w:rPr>
        <w:t>한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한화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미국호주</w:t>
      </w:r>
      <w:r w:rsidR="0018500C" w:rsidRPr="00042653">
        <w:rPr>
          <w:rFonts w:ascii="바탕" w:eastAsia="바탕" w:hAnsi="바탕"/>
          <w:sz w:val="22"/>
        </w:rPr>
        <w:t xml:space="preserve"> PPP </w:t>
      </w:r>
      <w:r w:rsidR="0018500C" w:rsidRPr="00042653">
        <w:rPr>
          <w:rFonts w:ascii="바탕" w:eastAsia="바탕" w:hAnsi="바탕" w:hint="eastAsia"/>
          <w:sz w:val="22"/>
        </w:rPr>
        <w:t>전문투자형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사모특별자산투자신탁</w:t>
      </w:r>
      <w:r w:rsidR="0018500C" w:rsidRPr="00042653">
        <w:rPr>
          <w:rFonts w:ascii="바탕" w:eastAsia="바탕" w:hAnsi="바탕"/>
          <w:sz w:val="22"/>
        </w:rPr>
        <w:t xml:space="preserve"> 2</w:t>
      </w:r>
      <w:r w:rsidR="0018500C" w:rsidRPr="00042653">
        <w:rPr>
          <w:rFonts w:ascii="바탕" w:eastAsia="바탕" w:hAnsi="바탕" w:hint="eastAsia"/>
          <w:sz w:val="22"/>
        </w:rPr>
        <w:t>호</w:t>
      </w:r>
      <w:r w:rsidR="0018500C" w:rsidRPr="00042653">
        <w:rPr>
          <w:rFonts w:ascii="바탕" w:eastAsia="바탕" w:hAnsi="바탕"/>
          <w:sz w:val="22"/>
        </w:rPr>
        <w:t>(</w:t>
      </w:r>
      <w:r w:rsidR="0018500C" w:rsidRPr="00042653">
        <w:rPr>
          <w:rFonts w:ascii="바탕" w:eastAsia="바탕" w:hAnsi="바탕" w:hint="eastAsia"/>
          <w:sz w:val="22"/>
        </w:rPr>
        <w:t>이하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/>
          <w:b/>
          <w:sz w:val="22"/>
        </w:rPr>
        <w:t>“</w:t>
      </w:r>
      <w:r w:rsidR="0018500C" w:rsidRPr="00042653">
        <w:rPr>
          <w:rFonts w:ascii="바탕" w:eastAsia="바탕" w:hAnsi="바탕" w:hint="eastAsia"/>
          <w:b/>
          <w:sz w:val="22"/>
        </w:rPr>
        <w:t>본건</w:t>
      </w:r>
      <w:r w:rsidR="0018500C" w:rsidRPr="00042653">
        <w:rPr>
          <w:rFonts w:ascii="바탕" w:eastAsia="바탕" w:hAnsi="바탕"/>
          <w:b/>
          <w:sz w:val="22"/>
        </w:rPr>
        <w:t xml:space="preserve"> </w:t>
      </w:r>
      <w:r w:rsidR="0018500C" w:rsidRPr="00042653">
        <w:rPr>
          <w:rFonts w:ascii="바탕" w:eastAsia="바탕" w:hAnsi="바탕" w:hint="eastAsia"/>
          <w:b/>
          <w:sz w:val="22"/>
        </w:rPr>
        <w:t>투자신탁</w:t>
      </w:r>
      <w:r w:rsidR="0018500C" w:rsidRPr="00042653">
        <w:rPr>
          <w:rFonts w:ascii="바탕" w:eastAsia="바탕" w:hAnsi="바탕"/>
          <w:b/>
          <w:sz w:val="22"/>
        </w:rPr>
        <w:t>”</w:t>
      </w:r>
      <w:r w:rsidR="0018500C" w:rsidRPr="00042653">
        <w:rPr>
          <w:rFonts w:ascii="바탕" w:eastAsia="바탕" w:hAnsi="바탕"/>
          <w:sz w:val="22"/>
        </w:rPr>
        <w:t>)</w:t>
      </w:r>
      <w:r w:rsidRPr="00042653">
        <w:rPr>
          <w:rFonts w:ascii="바탕" w:eastAsia="바탕" w:hAnsi="바탕" w:hint="eastAsia"/>
          <w:sz w:val="22"/>
        </w:rPr>
        <w:t>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총</w:t>
      </w:r>
      <w:r w:rsidR="00F5213B" w:rsidRPr="00042653">
        <w:rPr>
          <w:rFonts w:ascii="바탕" w:eastAsia="바탕" w:hAnsi="바탕"/>
          <w:sz w:val="22"/>
        </w:rPr>
        <w:t>130,900,000,000</w:t>
      </w:r>
      <w:r w:rsidRPr="00042653">
        <w:rPr>
          <w:rFonts w:ascii="바탕" w:eastAsia="바탕" w:hAnsi="바탕" w:hint="eastAsia"/>
          <w:sz w:val="22"/>
        </w:rPr>
        <w:t>좌의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수익증권</w:t>
      </w:r>
      <w:r w:rsidRPr="00042653">
        <w:rPr>
          <w:rFonts w:ascii="바탕" w:eastAsia="바탕" w:hAnsi="바탕"/>
          <w:sz w:val="22"/>
        </w:rPr>
        <w:t>(</w:t>
      </w:r>
      <w:r w:rsidRPr="00042653">
        <w:rPr>
          <w:rFonts w:ascii="바탕" w:eastAsia="바탕" w:hAnsi="바탕" w:hint="eastAsia"/>
          <w:sz w:val="22"/>
        </w:rPr>
        <w:t>이하</w:t>
      </w:r>
      <w:r w:rsidRPr="00042653">
        <w:rPr>
          <w:rFonts w:ascii="바탕" w:eastAsia="바탕" w:hAnsi="바탕"/>
          <w:sz w:val="22"/>
        </w:rPr>
        <w:t xml:space="preserve"> “</w:t>
      </w:r>
      <w:r w:rsidRPr="00042653">
        <w:rPr>
          <w:rFonts w:ascii="바탕" w:eastAsia="바탕" w:hAnsi="바탕" w:hint="eastAsia"/>
          <w:b/>
          <w:sz w:val="22"/>
        </w:rPr>
        <w:t>수익증권총좌수</w:t>
      </w:r>
      <w:r w:rsidRPr="00042653">
        <w:rPr>
          <w:rFonts w:ascii="바탕" w:eastAsia="바탕" w:hAnsi="바탕"/>
          <w:sz w:val="22"/>
        </w:rPr>
        <w:t>”)</w:t>
      </w:r>
      <w:r w:rsidRPr="00042653">
        <w:rPr>
          <w:rFonts w:ascii="바탕" w:eastAsia="바탕" w:hAnsi="바탕" w:hint="eastAsia"/>
          <w:sz w:val="22"/>
        </w:rPr>
        <w:t>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발행하고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있고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매도인</w:t>
      </w:r>
      <w:r w:rsidR="007441FC">
        <w:rPr>
          <w:rFonts w:ascii="바탕" w:eastAsia="바탕" w:hAnsi="바탕" w:hint="eastAsia"/>
          <w:sz w:val="22"/>
        </w:rPr>
        <w:t>들</w:t>
      </w:r>
      <w:r w:rsidRPr="00042653">
        <w:rPr>
          <w:rFonts w:ascii="바탕" w:eastAsia="바탕" w:hAnsi="바탕" w:hint="eastAsia"/>
          <w:sz w:val="22"/>
        </w:rPr>
        <w:t>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수익증권</w:t>
      </w:r>
      <w:r w:rsidR="007441FC">
        <w:rPr>
          <w:rFonts w:ascii="바탕" w:eastAsia="바탕" w:hAnsi="바탕" w:hint="eastAsia"/>
          <w:sz w:val="22"/>
        </w:rPr>
        <w:t xml:space="preserve"> 총</w:t>
      </w:r>
      <w:r w:rsidR="009C3C13" w:rsidRPr="00042653">
        <w:rPr>
          <w:rFonts w:ascii="바탕" w:eastAsia="바탕" w:hAnsi="바탕"/>
          <w:sz w:val="22"/>
        </w:rPr>
        <w:t xml:space="preserve"> </w:t>
      </w:r>
      <w:r w:rsidR="007441FC">
        <w:rPr>
          <w:rFonts w:ascii="바탕" w:eastAsia="바탕" w:hAnsi="바탕"/>
          <w:sz w:val="22"/>
        </w:rPr>
        <w:t>130</w:t>
      </w:r>
      <w:r w:rsidR="009C3C13" w:rsidRPr="00042653">
        <w:rPr>
          <w:rFonts w:ascii="바탕" w:eastAsia="바탕" w:hAnsi="바탕"/>
          <w:sz w:val="22"/>
        </w:rPr>
        <w:t>,</w:t>
      </w:r>
      <w:r w:rsidR="007441FC">
        <w:rPr>
          <w:rFonts w:ascii="바탕" w:eastAsia="바탕" w:hAnsi="바탕"/>
          <w:sz w:val="22"/>
        </w:rPr>
        <w:t>900</w:t>
      </w:r>
      <w:r w:rsidR="009C3C13" w:rsidRPr="00042653">
        <w:rPr>
          <w:rFonts w:ascii="바탕" w:eastAsia="바탕" w:hAnsi="바탕"/>
          <w:sz w:val="22"/>
        </w:rPr>
        <w:t>,</w:t>
      </w:r>
      <w:r w:rsidR="007441FC">
        <w:rPr>
          <w:rFonts w:ascii="바탕" w:eastAsia="바탕" w:hAnsi="바탕"/>
          <w:sz w:val="22"/>
        </w:rPr>
        <w:t>000</w:t>
      </w:r>
      <w:r w:rsidR="009C3C13" w:rsidRPr="00042653">
        <w:rPr>
          <w:rFonts w:ascii="바탕" w:eastAsia="바탕" w:hAnsi="바탕"/>
          <w:sz w:val="22"/>
        </w:rPr>
        <w:t>,</w:t>
      </w:r>
      <w:r w:rsidR="007441FC">
        <w:rPr>
          <w:rFonts w:ascii="바탕" w:eastAsia="바탕" w:hAnsi="바탕"/>
          <w:sz w:val="22"/>
        </w:rPr>
        <w:t>000</w:t>
      </w:r>
      <w:r w:rsidRPr="00042653">
        <w:rPr>
          <w:rFonts w:ascii="바탕" w:eastAsia="바탕" w:hAnsi="바탕" w:hint="eastAsia"/>
          <w:sz w:val="22"/>
        </w:rPr>
        <w:t>좌</w:t>
      </w:r>
      <w:r w:rsidR="0018500C" w:rsidRPr="00042653">
        <w:rPr>
          <w:rFonts w:ascii="바탕" w:eastAsia="바탕" w:hAnsi="바탕" w:hint="eastAsia"/>
          <w:sz w:val="22"/>
        </w:rPr>
        <w:t>를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소유하고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있다</w:t>
      </w:r>
      <w:r w:rsidR="0018500C" w:rsidRPr="00042653">
        <w:rPr>
          <w:rFonts w:ascii="바탕" w:eastAsia="바탕" w:hAnsi="바탕"/>
          <w:sz w:val="22"/>
        </w:rPr>
        <w:t>.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이들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수익증권은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최초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설정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기준가</w:t>
      </w:r>
      <w:r w:rsidRPr="00042653">
        <w:rPr>
          <w:rFonts w:ascii="바탕" w:eastAsia="바탕" w:hAnsi="바탕"/>
          <w:sz w:val="22"/>
        </w:rPr>
        <w:t xml:space="preserve"> 1</w:t>
      </w:r>
      <w:r w:rsidRPr="00042653">
        <w:rPr>
          <w:rFonts w:ascii="바탕" w:eastAsia="바탕" w:hAnsi="바탕" w:hint="eastAsia"/>
          <w:sz w:val="22"/>
        </w:rPr>
        <w:t>좌당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금</w:t>
      </w:r>
      <w:r w:rsidRPr="00042653">
        <w:rPr>
          <w:rFonts w:ascii="바탕" w:eastAsia="바탕" w:hAnsi="바탕"/>
          <w:sz w:val="22"/>
        </w:rPr>
        <w:t xml:space="preserve"> 1</w:t>
      </w:r>
      <w:r w:rsidRPr="00042653">
        <w:rPr>
          <w:rFonts w:ascii="바탕" w:eastAsia="바탕" w:hAnsi="바탕" w:hint="eastAsia"/>
          <w:sz w:val="22"/>
        </w:rPr>
        <w:t>원</w:t>
      </w:r>
      <w:r w:rsidRPr="00042653">
        <w:rPr>
          <w:rFonts w:ascii="바탕" w:eastAsia="바탕" w:hAnsi="바탕"/>
          <w:sz w:val="22"/>
        </w:rPr>
        <w:t>(₩1)</w:t>
      </w:r>
      <w:r w:rsidRPr="00042653">
        <w:rPr>
          <w:rFonts w:ascii="바탕" w:eastAsia="바탕" w:hAnsi="바탕" w:hint="eastAsia"/>
          <w:sz w:val="22"/>
        </w:rPr>
        <w:t>이다</w:t>
      </w:r>
      <w:r w:rsidRPr="00042653">
        <w:rPr>
          <w:rFonts w:ascii="바탕" w:eastAsia="바탕" w:hAnsi="바탕"/>
          <w:sz w:val="22"/>
        </w:rPr>
        <w:t>.</w:t>
      </w:r>
    </w:p>
    <w:p w14:paraId="528394B7" w14:textId="77777777" w:rsidR="0018500C" w:rsidRPr="00042653" w:rsidRDefault="0018500C" w:rsidP="0018500C">
      <w:pPr>
        <w:spacing w:line="276" w:lineRule="auto"/>
        <w:rPr>
          <w:rFonts w:ascii="바탕" w:eastAsia="바탕" w:hAnsi="바탕"/>
          <w:sz w:val="22"/>
        </w:rPr>
      </w:pPr>
    </w:p>
    <w:p w14:paraId="1CED08E6" w14:textId="3BE71EBE" w:rsidR="0018500C" w:rsidRPr="00042653" w:rsidRDefault="0018500C" w:rsidP="0018500C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</w:t>
      </w:r>
      <w:r w:rsidR="007441FC">
        <w:rPr>
          <w:rFonts w:ascii="바탕" w:eastAsia="바탕" w:hAnsi="바탕" w:hint="eastAsia"/>
          <w:sz w:val="22"/>
        </w:rPr>
        <w:t>들</w:t>
      </w:r>
      <w:r w:rsidRPr="00042653">
        <w:rPr>
          <w:rFonts w:ascii="바탕" w:eastAsia="바탕" w:hAnsi="바탕" w:hint="eastAsia"/>
          <w:sz w:val="22"/>
        </w:rPr>
        <w:t>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자신</w:t>
      </w:r>
      <w:r w:rsidR="007441FC">
        <w:rPr>
          <w:rFonts w:ascii="바탕" w:eastAsia="바탕" w:hAnsi="바탕" w:hint="eastAsia"/>
          <w:sz w:val="22"/>
        </w:rPr>
        <w:t>들</w:t>
      </w:r>
      <w:r w:rsidRPr="00042653">
        <w:rPr>
          <w:rFonts w:ascii="바탕" w:eastAsia="바탕" w:hAnsi="바탕" w:hint="eastAsia"/>
          <w:sz w:val="22"/>
        </w:rPr>
        <w:t>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소유하고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수익증권</w:t>
      </w:r>
      <w:r w:rsidR="007441FC">
        <w:rPr>
          <w:rFonts w:ascii="바탕" w:eastAsia="바탕" w:hAnsi="바탕" w:hint="eastAsia"/>
          <w:sz w:val="22"/>
        </w:rPr>
        <w:t>에 대해 매도인1</w:t>
      </w:r>
      <w:proofErr w:type="gramStart"/>
      <w:r w:rsidR="007441FC">
        <w:rPr>
          <w:rFonts w:ascii="바탕" w:eastAsia="바탕" w:hAnsi="바탕" w:hint="eastAsia"/>
          <w:sz w:val="22"/>
        </w:rPr>
        <w:t xml:space="preserve">은 </w:t>
      </w:r>
      <w:r w:rsidRPr="00042653">
        <w:rPr>
          <w:rFonts w:ascii="바탕" w:eastAsia="바탕" w:hAnsi="바탕"/>
          <w:sz w:val="22"/>
        </w:rPr>
        <w:t xml:space="preserve"> </w:t>
      </w:r>
      <w:r w:rsidR="007441FC" w:rsidRPr="007441FC">
        <w:rPr>
          <w:rFonts w:ascii="바탕" w:eastAsia="바탕" w:hAnsi="바탕"/>
          <w:sz w:val="22"/>
          <w:highlight w:val="yellow"/>
        </w:rPr>
        <w:t>[</w:t>
      </w:r>
      <w:proofErr w:type="gramEnd"/>
      <w:r w:rsidR="007441FC" w:rsidRPr="007441FC">
        <w:rPr>
          <w:rFonts w:ascii="바탕" w:eastAsia="바탕" w:hAnsi="바탕"/>
          <w:sz w:val="22"/>
          <w:highlight w:val="yellow"/>
        </w:rPr>
        <w:t xml:space="preserve">  ]</w:t>
      </w:r>
      <w:r w:rsidRPr="00042653">
        <w:rPr>
          <w:rFonts w:ascii="바탕" w:eastAsia="바탕" w:hAnsi="바탕" w:hint="eastAsia"/>
          <w:sz w:val="22"/>
        </w:rPr>
        <w:t>좌</w:t>
      </w:r>
      <w:r w:rsidR="007441FC">
        <w:rPr>
          <w:rFonts w:ascii="바탕" w:eastAsia="바탕" w:hAnsi="바탕" w:hint="eastAsia"/>
          <w:sz w:val="22"/>
        </w:rPr>
        <w:t>를,</w:t>
      </w:r>
      <w:r w:rsidR="007441FC">
        <w:rPr>
          <w:rFonts w:ascii="바탕" w:eastAsia="바탕" w:hAnsi="바탕"/>
          <w:sz w:val="22"/>
        </w:rPr>
        <w:t xml:space="preserve"> </w:t>
      </w:r>
      <w:r w:rsidR="007441FC">
        <w:rPr>
          <w:rFonts w:ascii="바탕" w:eastAsia="바탕" w:hAnsi="바탕" w:hint="eastAsia"/>
          <w:sz w:val="22"/>
        </w:rPr>
        <w:t xml:space="preserve">매도인2는 </w:t>
      </w:r>
      <w:r w:rsidR="007441FC" w:rsidRPr="007441FC">
        <w:rPr>
          <w:rFonts w:ascii="바탕" w:eastAsia="바탕" w:hAnsi="바탕"/>
          <w:sz w:val="22"/>
          <w:highlight w:val="yellow"/>
        </w:rPr>
        <w:t>[  ]</w:t>
      </w:r>
      <w:r w:rsidR="007441FC">
        <w:rPr>
          <w:rFonts w:ascii="바탕" w:eastAsia="바탕" w:hAnsi="바탕" w:hint="eastAsia"/>
          <w:sz w:val="22"/>
        </w:rPr>
        <w:t xml:space="preserve">좌를 </w:t>
      </w:r>
      <w:r w:rsidRPr="00042653">
        <w:rPr>
          <w:rFonts w:ascii="바탕" w:eastAsia="바탕" w:hAnsi="바탕"/>
          <w:sz w:val="22"/>
        </w:rPr>
        <w:t>(</w:t>
      </w:r>
      <w:r w:rsidR="00311F4A" w:rsidRPr="00042653">
        <w:rPr>
          <w:rFonts w:ascii="바탕" w:eastAsia="바탕" w:hAnsi="바탕" w:hint="eastAsia"/>
          <w:sz w:val="22"/>
        </w:rPr>
        <w:t>단</w:t>
      </w:r>
      <w:r w:rsidR="00311F4A" w:rsidRPr="00042653">
        <w:rPr>
          <w:rFonts w:ascii="바탕" w:eastAsia="바탕" w:hAnsi="바탕"/>
          <w:sz w:val="22"/>
        </w:rPr>
        <w:t xml:space="preserve">, </w:t>
      </w:r>
      <w:r w:rsidR="00311F4A" w:rsidRPr="00042653">
        <w:rPr>
          <w:rFonts w:ascii="바탕" w:eastAsia="바탕" w:hAnsi="바탕" w:hint="eastAsia"/>
          <w:sz w:val="22"/>
        </w:rPr>
        <w:t>본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계약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체결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이후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해당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수익증권에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대한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원본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상환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존재시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당사자들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사이의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합의에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의하여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C70F99" w:rsidRPr="00042653">
        <w:rPr>
          <w:rFonts w:ascii="바탕" w:eastAsia="바탕" w:hAnsi="바탕" w:hint="eastAsia"/>
          <w:sz w:val="22"/>
        </w:rPr>
        <w:t>조</w:t>
      </w:r>
      <w:r w:rsidR="00311F4A" w:rsidRPr="00042653">
        <w:rPr>
          <w:rFonts w:ascii="바탕" w:eastAsia="바탕" w:hAnsi="바탕" w:hint="eastAsia"/>
          <w:sz w:val="22"/>
        </w:rPr>
        <w:t>정</w:t>
      </w:r>
      <w:r w:rsidR="002D1268" w:rsidRPr="00042653">
        <w:rPr>
          <w:rFonts w:ascii="바탕" w:eastAsia="바탕" w:hAnsi="바탕" w:hint="eastAsia"/>
          <w:sz w:val="22"/>
        </w:rPr>
        <w:t>할</w:t>
      </w:r>
      <w:r w:rsidR="002D1268" w:rsidRPr="00042653">
        <w:rPr>
          <w:rFonts w:ascii="바탕" w:eastAsia="바탕" w:hAnsi="바탕"/>
          <w:sz w:val="22"/>
        </w:rPr>
        <w:t xml:space="preserve"> </w:t>
      </w:r>
      <w:r w:rsidR="002D1268" w:rsidRPr="00042653">
        <w:rPr>
          <w:rFonts w:ascii="바탕" w:eastAsia="바탕" w:hAnsi="바탕" w:hint="eastAsia"/>
          <w:sz w:val="22"/>
        </w:rPr>
        <w:t>수</w:t>
      </w:r>
      <w:r w:rsidR="002D1268" w:rsidRPr="00042653">
        <w:rPr>
          <w:rFonts w:ascii="바탕" w:eastAsia="바탕" w:hAnsi="바탕"/>
          <w:sz w:val="22"/>
        </w:rPr>
        <w:t xml:space="preserve"> </w:t>
      </w:r>
      <w:r w:rsidR="002D1268" w:rsidRPr="00042653">
        <w:rPr>
          <w:rFonts w:ascii="바탕" w:eastAsia="바탕" w:hAnsi="바탕" w:hint="eastAsia"/>
          <w:sz w:val="22"/>
        </w:rPr>
        <w:t>있음</w:t>
      </w:r>
      <w:r w:rsidR="00C70F99" w:rsidRPr="00042653">
        <w:rPr>
          <w:rFonts w:ascii="바탕" w:eastAsia="바탕" w:hAnsi="바탕"/>
          <w:sz w:val="22"/>
        </w:rPr>
        <w:t>;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/>
          <w:b/>
          <w:sz w:val="22"/>
        </w:rPr>
        <w:t>“</w:t>
      </w:r>
      <w:r w:rsidRPr="00042653">
        <w:rPr>
          <w:rFonts w:ascii="바탕" w:eastAsia="바탕" w:hAnsi="바탕" w:hint="eastAsia"/>
          <w:b/>
          <w:sz w:val="22"/>
        </w:rPr>
        <w:t>매매목적물</w:t>
      </w:r>
      <w:r w:rsidRPr="00042653">
        <w:rPr>
          <w:rFonts w:ascii="바탕" w:eastAsia="바탕" w:hAnsi="바탕"/>
          <w:b/>
          <w:sz w:val="22"/>
        </w:rPr>
        <w:t>”</w:t>
      </w:r>
      <w:r w:rsidRPr="00042653">
        <w:rPr>
          <w:rFonts w:ascii="바탕" w:eastAsia="바탕" w:hAnsi="바탕"/>
          <w:sz w:val="22"/>
        </w:rPr>
        <w:t>)</w:t>
      </w:r>
      <w:r w:rsidRPr="00042653">
        <w:rPr>
          <w:rFonts w:ascii="바탕" w:eastAsia="바탕" w:hAnsi="바탕" w:hint="eastAsia"/>
          <w:sz w:val="22"/>
        </w:rPr>
        <w:t>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매도하고자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하고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매도인으로부터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매수하고자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한다</w:t>
      </w:r>
      <w:r w:rsidRPr="00042653">
        <w:rPr>
          <w:rFonts w:ascii="바탕" w:eastAsia="바탕" w:hAnsi="바탕"/>
          <w:sz w:val="22"/>
        </w:rPr>
        <w:t>.</w:t>
      </w:r>
    </w:p>
    <w:p w14:paraId="4D00B6BA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2F6EDB88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이에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당사자들은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다음과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같이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합의한다</w:t>
      </w:r>
      <w:r w:rsidRPr="00042653">
        <w:rPr>
          <w:rFonts w:ascii="바탕" w:eastAsia="바탕" w:hAnsi="바탕"/>
          <w:sz w:val="22"/>
        </w:rPr>
        <w:t>.</w:t>
      </w:r>
    </w:p>
    <w:p w14:paraId="4AE8C1B4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5E5BF34D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891B3CF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1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수익증권의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매매</w:t>
      </w:r>
      <w:r w:rsidRPr="00042653">
        <w:rPr>
          <w:rFonts w:ascii="바탕" w:eastAsia="바탕" w:hAnsi="바탕"/>
          <w:b/>
          <w:sz w:val="22"/>
        </w:rPr>
        <w:t>)</w:t>
      </w:r>
    </w:p>
    <w:p w14:paraId="58ABAFB7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D80DD11" w14:textId="3AC40FEF" w:rsidR="00456BC5" w:rsidRPr="00042653" w:rsidRDefault="00D42A17" w:rsidP="00456BC5">
      <w:pPr>
        <w:spacing w:line="276" w:lineRule="auto"/>
        <w:rPr>
          <w:rFonts w:ascii="바탕" w:eastAsia="바탕" w:hAnsi="바탕"/>
          <w:bCs/>
          <w:sz w:val="22"/>
        </w:rPr>
      </w:pPr>
      <w:r w:rsidRPr="00042653">
        <w:rPr>
          <w:rFonts w:ascii="바탕" w:eastAsia="바탕" w:hAnsi="바탕" w:hint="eastAsia"/>
          <w:bCs/>
          <w:sz w:val="22"/>
        </w:rPr>
        <w:t>매도인</w:t>
      </w:r>
      <w:r w:rsidR="00456BC5" w:rsidRPr="00042653">
        <w:rPr>
          <w:rFonts w:ascii="바탕" w:eastAsia="바탕" w:hAnsi="바탕" w:hint="eastAsia"/>
          <w:bCs/>
          <w:sz w:val="22"/>
        </w:rPr>
        <w:t>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본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계약에서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정한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조건에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따라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매수인에게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매매목적물을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매도하고</w:t>
      </w:r>
      <w:r w:rsidR="00456BC5" w:rsidRPr="00042653">
        <w:rPr>
          <w:rFonts w:ascii="바탕" w:eastAsia="바탕" w:hAnsi="바탕"/>
          <w:bCs/>
          <w:sz w:val="22"/>
        </w:rPr>
        <w:t xml:space="preserve">, </w:t>
      </w:r>
      <w:r w:rsidR="00456BC5" w:rsidRPr="00042653">
        <w:rPr>
          <w:rFonts w:ascii="바탕" w:eastAsia="바탕" w:hAnsi="바탕" w:hint="eastAsia"/>
          <w:bCs/>
          <w:sz w:val="22"/>
        </w:rPr>
        <w:t>매수인은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매도인으로부터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이를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</w:t>
      </w:r>
      <w:r w:rsidR="002457BD" w:rsidRPr="00042653">
        <w:rPr>
          <w:rFonts w:ascii="바탕" w:eastAsia="바탕" w:hAnsi="바탕" w:hint="eastAsia"/>
          <w:bCs/>
          <w:sz w:val="22"/>
        </w:rPr>
        <w:t>함과</w:t>
      </w:r>
      <w:r w:rsidR="002457BD" w:rsidRPr="00042653">
        <w:rPr>
          <w:rFonts w:ascii="바탕" w:eastAsia="바탕" w:hAnsi="바탕"/>
          <w:bCs/>
          <w:sz w:val="22"/>
        </w:rPr>
        <w:t xml:space="preserve"> </w:t>
      </w:r>
      <w:r w:rsidR="002457BD" w:rsidRPr="00042653">
        <w:rPr>
          <w:rFonts w:ascii="바탕" w:eastAsia="바탕" w:hAnsi="바탕" w:hint="eastAsia"/>
          <w:bCs/>
          <w:sz w:val="22"/>
        </w:rPr>
        <w:t>동시에</w:t>
      </w:r>
      <w:r w:rsidR="002457BD" w:rsidRPr="00042653">
        <w:rPr>
          <w:rFonts w:ascii="바탕" w:eastAsia="바탕" w:hAnsi="바탕"/>
          <w:bCs/>
          <w:sz w:val="22"/>
        </w:rPr>
        <w:t xml:space="preserve"> </w:t>
      </w:r>
      <w:r w:rsidR="002457BD" w:rsidRPr="00042653">
        <w:rPr>
          <w:rFonts w:ascii="바탕" w:eastAsia="바탕" w:hAnsi="바탕" w:hint="eastAsia"/>
          <w:bCs/>
          <w:sz w:val="22"/>
        </w:rPr>
        <w:t>매매목적물</w:t>
      </w:r>
      <w:r w:rsidR="002457BD" w:rsidRPr="00042653">
        <w:rPr>
          <w:rFonts w:ascii="바탕" w:eastAsia="바탕" w:hAnsi="바탕"/>
          <w:bCs/>
          <w:sz w:val="22"/>
        </w:rPr>
        <w:t xml:space="preserve"> </w:t>
      </w:r>
      <w:r w:rsidR="002457BD" w:rsidRPr="00042653">
        <w:rPr>
          <w:rFonts w:ascii="바탕" w:eastAsia="바탕" w:hAnsi="바탕" w:hint="eastAsia"/>
          <w:bCs/>
          <w:sz w:val="22"/>
        </w:rPr>
        <w:t>관</w:t>
      </w:r>
      <w:r w:rsidR="00B36127" w:rsidRPr="00042653">
        <w:rPr>
          <w:rFonts w:ascii="바탕" w:eastAsia="바탕" w:hAnsi="바탕" w:hint="eastAsia"/>
          <w:bCs/>
          <w:sz w:val="22"/>
        </w:rPr>
        <w:t>련하</w:t>
      </w:r>
      <w:r w:rsidR="002457BD" w:rsidRPr="00042653">
        <w:rPr>
          <w:rFonts w:ascii="바탕" w:eastAsia="바탕" w:hAnsi="바탕" w:hint="eastAsia"/>
          <w:bCs/>
          <w:sz w:val="22"/>
        </w:rPr>
        <w:t>여</w:t>
      </w:r>
      <w:r w:rsidR="002457BD" w:rsidRPr="00042653">
        <w:rPr>
          <w:rFonts w:ascii="바탕" w:eastAsia="바탕" w:hAnsi="바탕"/>
          <w:bCs/>
          <w:sz w:val="22"/>
        </w:rPr>
        <w:t xml:space="preserve"> </w:t>
      </w:r>
      <w:r w:rsidR="002457BD" w:rsidRPr="00042653">
        <w:rPr>
          <w:rFonts w:ascii="바탕" w:eastAsia="바탕" w:hAnsi="바탕" w:hint="eastAsia"/>
          <w:bCs/>
          <w:sz w:val="22"/>
        </w:rPr>
        <w:t>투자계약서의</w:t>
      </w:r>
      <w:r w:rsidR="002457BD" w:rsidRPr="00042653">
        <w:rPr>
          <w:rFonts w:ascii="바탕" w:eastAsia="바탕" w:hAnsi="바탕"/>
          <w:bCs/>
          <w:sz w:val="22"/>
        </w:rPr>
        <w:t xml:space="preserve"> </w:t>
      </w:r>
      <w:r w:rsidR="002457BD" w:rsidRPr="00042653">
        <w:rPr>
          <w:rFonts w:ascii="바탕" w:eastAsia="바탕" w:hAnsi="바탕" w:hint="eastAsia"/>
          <w:bCs/>
          <w:sz w:val="22"/>
        </w:rPr>
        <w:t>당사자가</w:t>
      </w:r>
      <w:r w:rsidR="002457BD" w:rsidRPr="00042653">
        <w:rPr>
          <w:rFonts w:ascii="바탕" w:eastAsia="바탕" w:hAnsi="바탕"/>
          <w:bCs/>
          <w:sz w:val="22"/>
        </w:rPr>
        <w:t xml:space="preserve"> </w:t>
      </w:r>
      <w:r w:rsidR="002457BD" w:rsidRPr="00042653">
        <w:rPr>
          <w:rFonts w:ascii="바탕" w:eastAsia="바탕" w:hAnsi="바탕" w:hint="eastAsia"/>
          <w:bCs/>
          <w:sz w:val="22"/>
        </w:rPr>
        <w:t>되고자</w:t>
      </w:r>
      <w:r w:rsidR="002457BD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한다</w:t>
      </w:r>
      <w:r w:rsidR="00456BC5" w:rsidRPr="00042653">
        <w:rPr>
          <w:rFonts w:ascii="바탕" w:eastAsia="바탕" w:hAnsi="바탕"/>
          <w:bCs/>
          <w:sz w:val="22"/>
        </w:rPr>
        <w:t>.</w:t>
      </w:r>
    </w:p>
    <w:p w14:paraId="63ADA9F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Cs/>
          <w:sz w:val="22"/>
        </w:rPr>
      </w:pPr>
    </w:p>
    <w:p w14:paraId="185F66CB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Cs/>
          <w:sz w:val="22"/>
        </w:rPr>
      </w:pPr>
    </w:p>
    <w:p w14:paraId="1EF73458" w14:textId="0EA42802" w:rsidR="00456BC5" w:rsidRPr="00042653" w:rsidRDefault="00456BC5" w:rsidP="00456BC5">
      <w:pPr>
        <w:spacing w:line="276" w:lineRule="auto"/>
        <w:rPr>
          <w:rFonts w:ascii="바탕" w:eastAsia="바탕" w:hAnsi="바탕"/>
          <w:b/>
          <w:bCs/>
          <w:sz w:val="22"/>
        </w:rPr>
      </w:pPr>
      <w:r w:rsidRPr="00042653">
        <w:rPr>
          <w:rFonts w:ascii="바탕" w:eastAsia="바탕" w:hAnsi="바탕" w:hint="eastAsia"/>
          <w:b/>
          <w:bCs/>
          <w:sz w:val="22"/>
        </w:rPr>
        <w:lastRenderedPageBreak/>
        <w:t>제</w:t>
      </w:r>
      <w:r w:rsidRPr="00042653">
        <w:rPr>
          <w:rFonts w:ascii="바탕" w:eastAsia="바탕" w:hAnsi="바탕"/>
          <w:b/>
          <w:bCs/>
          <w:sz w:val="22"/>
        </w:rPr>
        <w:t>2</w:t>
      </w:r>
      <w:r w:rsidRPr="00042653">
        <w:rPr>
          <w:rFonts w:ascii="바탕" w:eastAsia="바탕" w:hAnsi="바탕" w:hint="eastAsia"/>
          <w:b/>
          <w:bCs/>
          <w:sz w:val="22"/>
        </w:rPr>
        <w:t>조</w:t>
      </w:r>
      <w:r w:rsidRPr="00042653">
        <w:rPr>
          <w:rFonts w:ascii="바탕" w:eastAsia="바탕" w:hAnsi="바탕"/>
          <w:b/>
          <w:bCs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bCs/>
          <w:sz w:val="22"/>
        </w:rPr>
        <w:t>매매대금</w:t>
      </w:r>
      <w:r w:rsidRPr="00042653">
        <w:rPr>
          <w:rFonts w:ascii="바탕" w:eastAsia="바탕" w:hAnsi="바탕"/>
          <w:b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/>
          <w:bCs/>
          <w:sz w:val="22"/>
        </w:rPr>
        <w:t>및</w:t>
      </w:r>
      <w:r w:rsidR="00C64AAE" w:rsidRPr="00042653">
        <w:rPr>
          <w:rFonts w:ascii="바탕" w:eastAsia="바탕" w:hAnsi="바탕"/>
          <w:b/>
          <w:bCs/>
          <w:sz w:val="22"/>
        </w:rPr>
        <w:t xml:space="preserve"> </w:t>
      </w:r>
      <w:r w:rsidR="00C64AAE" w:rsidRPr="00042653">
        <w:rPr>
          <w:rFonts w:ascii="바탕" w:eastAsia="바탕" w:hAnsi="바탕" w:hint="eastAsia"/>
          <w:b/>
          <w:bCs/>
          <w:sz w:val="22"/>
        </w:rPr>
        <w:t>정산금</w:t>
      </w:r>
      <w:r w:rsidR="00C64AAE" w:rsidRPr="00042653">
        <w:rPr>
          <w:rFonts w:ascii="바탕" w:eastAsia="바탕" w:hAnsi="바탕"/>
          <w:b/>
          <w:bCs/>
          <w:sz w:val="22"/>
        </w:rPr>
        <w:t xml:space="preserve"> </w:t>
      </w:r>
      <w:r w:rsidR="00C64AAE" w:rsidRPr="00042653">
        <w:rPr>
          <w:rFonts w:ascii="바탕" w:eastAsia="바탕" w:hAnsi="바탕" w:hint="eastAsia"/>
          <w:b/>
          <w:bCs/>
          <w:sz w:val="22"/>
        </w:rPr>
        <w:t>등의</w:t>
      </w:r>
      <w:r w:rsidR="00C64AAE" w:rsidRPr="00042653">
        <w:rPr>
          <w:rFonts w:ascii="바탕" w:eastAsia="바탕" w:hAnsi="바탕"/>
          <w:b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/>
          <w:bCs/>
          <w:sz w:val="22"/>
        </w:rPr>
        <w:t>지급</w:t>
      </w:r>
      <w:r w:rsidR="005550B0" w:rsidRPr="00042653">
        <w:rPr>
          <w:rFonts w:ascii="바탕" w:eastAsia="바탕" w:hAnsi="바탕"/>
          <w:b/>
          <w:bCs/>
          <w:sz w:val="22"/>
        </w:rPr>
        <w:t xml:space="preserve"> </w:t>
      </w:r>
      <w:r w:rsidR="005550B0" w:rsidRPr="00042653">
        <w:rPr>
          <w:rFonts w:ascii="바탕" w:eastAsia="바탕" w:hAnsi="바탕" w:hint="eastAsia"/>
          <w:b/>
          <w:bCs/>
          <w:sz w:val="22"/>
        </w:rPr>
        <w:t>등</w:t>
      </w:r>
      <w:r w:rsidRPr="00042653">
        <w:rPr>
          <w:rFonts w:ascii="바탕" w:eastAsia="바탕" w:hAnsi="바탕"/>
          <w:b/>
          <w:bCs/>
          <w:sz w:val="22"/>
        </w:rPr>
        <w:t>)</w:t>
      </w:r>
    </w:p>
    <w:p w14:paraId="0C9FC919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Cs/>
          <w:sz w:val="22"/>
        </w:rPr>
      </w:pPr>
    </w:p>
    <w:p w14:paraId="2BBDF8DF" w14:textId="2C75A32A" w:rsidR="00A33B32" w:rsidRPr="00042653" w:rsidRDefault="006A0FD8" w:rsidP="00456BC5">
      <w:pPr>
        <w:pStyle w:val="a3"/>
        <w:numPr>
          <w:ilvl w:val="0"/>
          <w:numId w:val="1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매매목적물과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관련하여</w:t>
      </w:r>
      <w:r w:rsidRPr="00042653">
        <w:rPr>
          <w:rFonts w:ascii="바탕" w:eastAsia="바탕" w:hAnsi="바탕"/>
          <w:sz w:val="22"/>
        </w:rPr>
        <w:t xml:space="preserve"> </w:t>
      </w:r>
      <w:r w:rsidR="00D42A17" w:rsidRPr="00042653">
        <w:rPr>
          <w:rFonts w:ascii="바탕" w:eastAsia="바탕" w:hAnsi="바탕" w:hint="eastAsia"/>
          <w:sz w:val="22"/>
        </w:rPr>
        <w:t>매도인</w:t>
      </w:r>
      <w:r w:rsidRPr="00042653">
        <w:rPr>
          <w:rFonts w:ascii="바탕" w:eastAsia="바탕" w:hAnsi="바탕" w:hint="eastAsia"/>
          <w:sz w:val="22"/>
        </w:rPr>
        <w:t>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매매대금은</w:t>
      </w:r>
      <w:r w:rsidRPr="00042653">
        <w:rPr>
          <w:rFonts w:ascii="바탕" w:eastAsia="바탕" w:hAnsi="바탕"/>
          <w:sz w:val="22"/>
        </w:rPr>
        <w:t xml:space="preserve"> </w:t>
      </w:r>
      <w:r w:rsidR="009B6C1A" w:rsidRPr="00042653">
        <w:rPr>
          <w:rFonts w:ascii="바탕" w:eastAsia="바탕" w:hAnsi="바탕" w:hint="eastAsia"/>
          <w:sz w:val="22"/>
        </w:rPr>
        <w:t>아래</w:t>
      </w:r>
      <w:r w:rsidR="009B6C1A" w:rsidRPr="00042653">
        <w:rPr>
          <w:rFonts w:ascii="바탕" w:eastAsia="바탕" w:hAnsi="바탕"/>
          <w:sz w:val="22"/>
        </w:rPr>
        <w:t xml:space="preserve"> </w:t>
      </w:r>
      <w:r w:rsidR="00C64AAE" w:rsidRPr="00042653">
        <w:rPr>
          <w:rFonts w:ascii="바탕" w:eastAsia="바탕" w:hAnsi="바탕"/>
          <w:sz w:val="22"/>
        </w:rPr>
        <w:t>(</w:t>
      </w:r>
      <w:r w:rsidR="00C64AAE" w:rsidRPr="00042653">
        <w:rPr>
          <w:rFonts w:ascii="바탕" w:eastAsia="바탕" w:hAnsi="바탕" w:hint="eastAsia"/>
          <w:sz w:val="22"/>
        </w:rPr>
        <w:t>나</w:t>
      </w:r>
      <w:r w:rsidR="00C64AAE" w:rsidRPr="00042653">
        <w:rPr>
          <w:rFonts w:ascii="바탕" w:eastAsia="바탕" w:hAnsi="바탕"/>
          <w:sz w:val="22"/>
        </w:rPr>
        <w:t>)</w:t>
      </w:r>
      <w:r w:rsidR="009B6C1A" w:rsidRPr="00042653">
        <w:rPr>
          <w:rFonts w:ascii="바탕" w:eastAsia="바탕" w:hAnsi="바탕" w:hint="eastAsia"/>
          <w:sz w:val="22"/>
        </w:rPr>
        <w:t>호에서</w:t>
      </w:r>
      <w:r w:rsidR="009B6C1A" w:rsidRPr="00042653">
        <w:rPr>
          <w:rFonts w:ascii="바탕" w:eastAsia="바탕" w:hAnsi="바탕"/>
          <w:sz w:val="22"/>
        </w:rPr>
        <w:t xml:space="preserve"> </w:t>
      </w:r>
      <w:r w:rsidR="009B6C1A" w:rsidRPr="00042653">
        <w:rPr>
          <w:rFonts w:ascii="바탕" w:eastAsia="바탕" w:hAnsi="바탕" w:hint="eastAsia"/>
          <w:sz w:val="22"/>
        </w:rPr>
        <w:t>정하는</w:t>
      </w:r>
      <w:r w:rsidR="009B6C1A" w:rsidRPr="00042653">
        <w:rPr>
          <w:rFonts w:ascii="바탕" w:eastAsia="바탕" w:hAnsi="바탕"/>
          <w:sz w:val="22"/>
        </w:rPr>
        <w:t xml:space="preserve"> </w:t>
      </w:r>
      <w:r w:rsidR="009B6C1A" w:rsidRPr="00042653">
        <w:rPr>
          <w:rFonts w:ascii="바탕" w:eastAsia="바탕" w:hAnsi="바탕" w:hint="eastAsia"/>
          <w:sz w:val="22"/>
        </w:rPr>
        <w:t>방식에</w:t>
      </w:r>
      <w:r w:rsidR="009B6C1A" w:rsidRPr="00042653">
        <w:rPr>
          <w:rFonts w:ascii="바탕" w:eastAsia="바탕" w:hAnsi="바탕"/>
          <w:sz w:val="22"/>
        </w:rPr>
        <w:t xml:space="preserve"> </w:t>
      </w:r>
      <w:r w:rsidR="009B6C1A" w:rsidRPr="00042653">
        <w:rPr>
          <w:rFonts w:ascii="바탕" w:eastAsia="바탕" w:hAnsi="바탕" w:hint="eastAsia"/>
          <w:sz w:val="22"/>
        </w:rPr>
        <w:t>따라</w:t>
      </w:r>
      <w:r w:rsidR="009B6C1A" w:rsidRPr="00042653">
        <w:rPr>
          <w:rFonts w:ascii="바탕" w:eastAsia="바탕" w:hAnsi="바탕"/>
          <w:sz w:val="22"/>
        </w:rPr>
        <w:t xml:space="preserve"> </w:t>
      </w:r>
      <w:r w:rsidR="009B6C1A" w:rsidRPr="00042653">
        <w:rPr>
          <w:rFonts w:ascii="바탕" w:eastAsia="바탕" w:hAnsi="바탕" w:hint="eastAsia"/>
          <w:sz w:val="22"/>
        </w:rPr>
        <w:t>계산된</w:t>
      </w:r>
      <w:r w:rsidR="009B6C1A" w:rsidRPr="00042653">
        <w:rPr>
          <w:rFonts w:ascii="바탕" w:eastAsia="바탕" w:hAnsi="바탕"/>
          <w:sz w:val="22"/>
        </w:rPr>
        <w:t xml:space="preserve"> </w:t>
      </w:r>
      <w:r w:rsidR="009B6C1A" w:rsidRPr="00042653">
        <w:rPr>
          <w:rFonts w:ascii="바탕" w:eastAsia="바탕" w:hAnsi="바탕" w:hint="eastAsia"/>
          <w:sz w:val="22"/>
        </w:rPr>
        <w:t>금액</w:t>
      </w:r>
      <w:r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/>
          <w:sz w:val="22"/>
        </w:rPr>
        <w:t>(</w:t>
      </w:r>
      <w:r w:rsidR="00456BC5" w:rsidRPr="00042653">
        <w:rPr>
          <w:rFonts w:ascii="바탕" w:eastAsia="바탕" w:hAnsi="바탕" w:hint="eastAsia"/>
          <w:sz w:val="22"/>
        </w:rPr>
        <w:t>단</w:t>
      </w:r>
      <w:r w:rsidR="00456BC5" w:rsidRPr="00042653">
        <w:rPr>
          <w:rFonts w:ascii="바탕" w:eastAsia="바탕" w:hAnsi="바탕"/>
          <w:sz w:val="22"/>
        </w:rPr>
        <w:t xml:space="preserve">, </w:t>
      </w:r>
      <w:r w:rsidR="00456BC5" w:rsidRPr="00042653">
        <w:rPr>
          <w:rFonts w:ascii="바탕" w:eastAsia="바탕" w:hAnsi="바탕" w:hint="eastAsia"/>
          <w:sz w:val="22"/>
        </w:rPr>
        <w:t>본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계약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체결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이후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당사자들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사이의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합의에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의하여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조정될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있음</w:t>
      </w:r>
      <w:r w:rsidR="00456BC5" w:rsidRPr="00042653">
        <w:rPr>
          <w:rFonts w:ascii="바탕" w:eastAsia="바탕" w:hAnsi="바탕"/>
          <w:sz w:val="22"/>
        </w:rPr>
        <w:t xml:space="preserve">; </w:t>
      </w:r>
      <w:r w:rsidR="00456BC5" w:rsidRPr="00042653">
        <w:rPr>
          <w:rFonts w:ascii="바탕" w:eastAsia="바탕" w:hAnsi="바탕" w:hint="eastAsia"/>
          <w:sz w:val="22"/>
        </w:rPr>
        <w:t>이하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543B2A" w:rsidRPr="00042653">
        <w:rPr>
          <w:rFonts w:ascii="바탕" w:eastAsia="바탕" w:hAnsi="바탕"/>
          <w:b/>
          <w:sz w:val="22"/>
        </w:rPr>
        <w:t>“</w:t>
      </w:r>
      <w:r w:rsidR="00456BC5" w:rsidRPr="00042653">
        <w:rPr>
          <w:rFonts w:ascii="바탕" w:eastAsia="바탕" w:hAnsi="바탕" w:hint="eastAsia"/>
          <w:b/>
          <w:sz w:val="22"/>
        </w:rPr>
        <w:t>매매대금</w:t>
      </w:r>
      <w:r w:rsidR="00543B2A" w:rsidRPr="00042653">
        <w:rPr>
          <w:rFonts w:ascii="바탕" w:eastAsia="바탕" w:hAnsi="바탕"/>
          <w:b/>
          <w:sz w:val="22"/>
        </w:rPr>
        <w:t>”</w:t>
      </w:r>
      <w:r w:rsidR="00456BC5" w:rsidRPr="00042653">
        <w:rPr>
          <w:rFonts w:ascii="바탕" w:eastAsia="바탕" w:hAnsi="바탕"/>
          <w:sz w:val="22"/>
        </w:rPr>
        <w:t>)</w:t>
      </w:r>
      <w:r w:rsidR="00456BC5" w:rsidRPr="00042653">
        <w:rPr>
          <w:rFonts w:ascii="바탕" w:eastAsia="바탕" w:hAnsi="바탕" w:hint="eastAsia"/>
          <w:sz w:val="22"/>
        </w:rPr>
        <w:t>으로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한다</w:t>
      </w:r>
      <w:r w:rsidR="00456BC5" w:rsidRPr="00042653">
        <w:rPr>
          <w:rFonts w:ascii="바탕" w:eastAsia="바탕" w:hAnsi="바탕"/>
          <w:sz w:val="22"/>
        </w:rPr>
        <w:t>.</w:t>
      </w:r>
      <w:r w:rsidR="00F578BA" w:rsidRPr="00042653">
        <w:rPr>
          <w:rFonts w:ascii="바탕" w:eastAsia="바탕" w:hAnsi="바탕"/>
          <w:sz w:val="22"/>
        </w:rPr>
        <w:t xml:space="preserve"> </w:t>
      </w:r>
    </w:p>
    <w:p w14:paraId="61EB8612" w14:textId="77777777" w:rsidR="00A33B32" w:rsidRPr="00042653" w:rsidRDefault="00A33B32" w:rsidP="009A6674">
      <w:pPr>
        <w:spacing w:line="276" w:lineRule="auto"/>
        <w:ind w:left="400"/>
        <w:rPr>
          <w:rFonts w:ascii="바탕" w:eastAsia="바탕" w:hAnsi="바탕"/>
          <w:sz w:val="22"/>
        </w:rPr>
      </w:pPr>
    </w:p>
    <w:p w14:paraId="0A073B11" w14:textId="77777777" w:rsidR="009B6C1A" w:rsidRPr="00042653" w:rsidRDefault="009B6C1A" w:rsidP="009B6C1A">
      <w:pPr>
        <w:spacing w:line="276" w:lineRule="auto"/>
        <w:rPr>
          <w:rFonts w:ascii="바탕" w:eastAsia="바탕" w:hAnsi="바탕"/>
          <w:sz w:val="22"/>
        </w:rPr>
      </w:pPr>
    </w:p>
    <w:p w14:paraId="5271B8FE" w14:textId="77777777" w:rsidR="009B6C1A" w:rsidRPr="00042653" w:rsidRDefault="009B6C1A" w:rsidP="009B6C1A">
      <w:pPr>
        <w:pStyle w:val="a3"/>
        <w:numPr>
          <w:ilvl w:val="0"/>
          <w:numId w:val="14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조에서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사용되는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용어는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아래와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같이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정의하며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사용하는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정의에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따른다</w:t>
      </w:r>
      <w:r w:rsidRPr="00042653">
        <w:rPr>
          <w:rFonts w:ascii="바탕" w:eastAsia="바탕" w:hAnsi="바탕"/>
          <w:sz w:val="22"/>
        </w:rPr>
        <w:t xml:space="preserve">.  </w:t>
      </w:r>
    </w:p>
    <w:p w14:paraId="6FD2BC7E" w14:textId="77777777" w:rsidR="009B6C1A" w:rsidRPr="00042653" w:rsidRDefault="009B6C1A" w:rsidP="009B6C1A">
      <w:pPr>
        <w:pStyle w:val="a3"/>
        <w:spacing w:line="276" w:lineRule="auto"/>
        <w:ind w:leftChars="0" w:left="1160"/>
        <w:rPr>
          <w:rFonts w:ascii="바탕" w:eastAsia="바탕" w:hAnsi="바탕"/>
          <w:sz w:val="22"/>
        </w:rPr>
      </w:pPr>
    </w:p>
    <w:p w14:paraId="02960DE9" w14:textId="77777777" w:rsidR="009B6C1A" w:rsidRPr="00042653" w:rsidRDefault="009B6C1A" w:rsidP="009B6C1A">
      <w:pPr>
        <w:pStyle w:val="a3"/>
        <w:numPr>
          <w:ilvl w:val="0"/>
          <w:numId w:val="15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042653">
        <w:rPr>
          <w:rFonts w:ascii="바탕" w:eastAsia="바탕" w:hAnsi="바탕"/>
          <w:sz w:val="22"/>
        </w:rPr>
        <w:t>“</w:t>
      </w:r>
      <w:r w:rsidRPr="00042653">
        <w:rPr>
          <w:rFonts w:ascii="바탕" w:eastAsia="바탕" w:hAnsi="바탕" w:hint="eastAsia"/>
          <w:sz w:val="22"/>
        </w:rPr>
        <w:t>매매목적물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기본대금</w:t>
      </w:r>
      <w:r w:rsidRPr="00042653">
        <w:rPr>
          <w:rFonts w:ascii="바탕" w:eastAsia="바탕" w:hAnsi="바탕"/>
          <w:sz w:val="22"/>
        </w:rPr>
        <w:t>”</w:t>
      </w:r>
      <w:r w:rsidRPr="00042653">
        <w:rPr>
          <w:rFonts w:ascii="바탕" w:eastAsia="바탕" w:hAnsi="바탕" w:hint="eastAsia"/>
          <w:sz w:val="22"/>
        </w:rPr>
        <w:t>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좌수에</w:t>
      </w:r>
      <w:r w:rsidRPr="00042653">
        <w:rPr>
          <w:rFonts w:ascii="바탕" w:eastAsia="바탕" w:hAnsi="바탕"/>
          <w:sz w:val="22"/>
        </w:rPr>
        <w:t xml:space="preserve"> 1</w:t>
      </w:r>
      <w:r w:rsidRPr="00042653">
        <w:rPr>
          <w:rFonts w:ascii="바탕" w:eastAsia="바탕" w:hAnsi="바탕" w:hint="eastAsia"/>
          <w:sz w:val="22"/>
        </w:rPr>
        <w:t>좌당</w:t>
      </w:r>
      <w:r w:rsidRPr="00042653">
        <w:rPr>
          <w:rFonts w:ascii="바탕" w:eastAsia="바탕" w:hAnsi="바탕"/>
          <w:sz w:val="22"/>
        </w:rPr>
        <w:t xml:space="preserve"> 1</w:t>
      </w:r>
      <w:r w:rsidRPr="00042653">
        <w:rPr>
          <w:rFonts w:ascii="바탕" w:eastAsia="바탕" w:hAnsi="바탕" w:hint="eastAsia"/>
          <w:sz w:val="22"/>
        </w:rPr>
        <w:t>원을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곱한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금액을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말한다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51A058EB" w14:textId="31A80C7B" w:rsidR="009B6C1A" w:rsidRPr="00042653" w:rsidRDefault="009B6C1A" w:rsidP="009B6C1A">
      <w:pPr>
        <w:pStyle w:val="a3"/>
        <w:numPr>
          <w:ilvl w:val="0"/>
          <w:numId w:val="15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042653">
        <w:rPr>
          <w:rFonts w:ascii="바탕" w:eastAsia="바탕" w:hAnsi="바탕"/>
          <w:sz w:val="22"/>
        </w:rPr>
        <w:t>“</w:t>
      </w:r>
      <w:r w:rsidRPr="00042653">
        <w:rPr>
          <w:rFonts w:ascii="바탕" w:eastAsia="바탕" w:hAnsi="바탕" w:hint="eastAsia"/>
          <w:sz w:val="22"/>
        </w:rPr>
        <w:t>기수령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경과이자</w:t>
      </w:r>
      <w:r w:rsidRPr="00042653">
        <w:rPr>
          <w:rFonts w:ascii="바탕" w:eastAsia="바탕" w:hAnsi="바탕"/>
          <w:sz w:val="22"/>
        </w:rPr>
        <w:t>”</w:t>
      </w:r>
      <w:r w:rsidRPr="00042653">
        <w:rPr>
          <w:rFonts w:ascii="바탕" w:eastAsia="바탕" w:hAnsi="바탕" w:hint="eastAsia"/>
          <w:sz w:val="22"/>
        </w:rPr>
        <w:t>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투자대상인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대출채권과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전에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차주로부터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실제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수취한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이자를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말한다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0F800ED6" w14:textId="41D68C04" w:rsidR="009B6C1A" w:rsidRPr="00042653" w:rsidRDefault="009B6C1A" w:rsidP="009B6C1A">
      <w:pPr>
        <w:pStyle w:val="a3"/>
        <w:numPr>
          <w:ilvl w:val="0"/>
          <w:numId w:val="15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042653">
        <w:rPr>
          <w:rFonts w:ascii="바탕" w:eastAsia="바탕" w:hAnsi="바탕"/>
          <w:sz w:val="22"/>
        </w:rPr>
        <w:t>“</w:t>
      </w:r>
      <w:r w:rsidRPr="00042653">
        <w:rPr>
          <w:rFonts w:ascii="바탕" w:eastAsia="바탕" w:hAnsi="바탕" w:hint="eastAsia"/>
          <w:sz w:val="22"/>
        </w:rPr>
        <w:t>수령예정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경과이자</w:t>
      </w:r>
      <w:r w:rsidRPr="00042653">
        <w:rPr>
          <w:rFonts w:ascii="바탕" w:eastAsia="바탕" w:hAnsi="바탕"/>
          <w:sz w:val="22"/>
        </w:rPr>
        <w:t>”</w:t>
      </w:r>
      <w:r w:rsidRPr="00042653">
        <w:rPr>
          <w:rFonts w:ascii="바탕" w:eastAsia="바탕" w:hAnsi="바탕" w:hint="eastAsia"/>
          <w:sz w:val="22"/>
        </w:rPr>
        <w:t>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투자대상인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대출채권과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이자기간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중에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이후에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이자기간의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이자지급일이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도래하여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실제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수취할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예정인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이자를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말한다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3EC5DB98" w14:textId="77777777" w:rsidR="009B6C1A" w:rsidRPr="00042653" w:rsidRDefault="009B6C1A" w:rsidP="009B6C1A">
      <w:pPr>
        <w:pStyle w:val="a3"/>
        <w:numPr>
          <w:ilvl w:val="0"/>
          <w:numId w:val="15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042653">
        <w:rPr>
          <w:rFonts w:ascii="바탕" w:eastAsia="바탕" w:hAnsi="바탕"/>
          <w:sz w:val="22"/>
        </w:rPr>
        <w:t>“</w:t>
      </w:r>
      <w:r w:rsidRPr="00042653">
        <w:rPr>
          <w:rFonts w:ascii="바탕" w:eastAsia="바탕" w:hAnsi="바탕" w:hint="eastAsia"/>
          <w:sz w:val="22"/>
        </w:rPr>
        <w:t>매매목적물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지분비율</w:t>
      </w:r>
      <w:r w:rsidRPr="00042653">
        <w:rPr>
          <w:rFonts w:ascii="바탕" w:eastAsia="바탕" w:hAnsi="바탕"/>
          <w:sz w:val="22"/>
        </w:rPr>
        <w:t>”</w:t>
      </w:r>
      <w:r w:rsidRPr="00042653">
        <w:rPr>
          <w:rFonts w:ascii="바탕" w:eastAsia="바탕" w:hAnsi="바탕" w:hint="eastAsia"/>
          <w:sz w:val="22"/>
        </w:rPr>
        <w:t>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좌수가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수익증권총좌수에서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차지하는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비율을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말한다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4786245E" w14:textId="667408C8" w:rsidR="009B6C1A" w:rsidRPr="00042653" w:rsidRDefault="009B6C1A" w:rsidP="009B6C1A">
      <w:pPr>
        <w:pStyle w:val="a3"/>
        <w:numPr>
          <w:ilvl w:val="0"/>
          <w:numId w:val="15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042653">
        <w:rPr>
          <w:rFonts w:ascii="바탕" w:eastAsia="바탕" w:hAnsi="바탕"/>
          <w:sz w:val="22"/>
        </w:rPr>
        <w:t>“</w:t>
      </w:r>
      <w:r w:rsidRPr="00042653">
        <w:rPr>
          <w:rFonts w:ascii="바탕" w:eastAsia="바탕" w:hAnsi="바탕" w:hint="eastAsia"/>
          <w:sz w:val="22"/>
        </w:rPr>
        <w:t>집합투자기구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수수료</w:t>
      </w:r>
      <w:r w:rsidRPr="00042653">
        <w:rPr>
          <w:rFonts w:ascii="바탕" w:eastAsia="바탕" w:hAnsi="바탕"/>
          <w:sz w:val="22"/>
        </w:rPr>
        <w:t>”</w:t>
      </w:r>
      <w:r w:rsidRPr="00042653">
        <w:rPr>
          <w:rFonts w:ascii="바탕" w:eastAsia="바탕" w:hAnsi="바탕" w:hint="eastAsia"/>
          <w:sz w:val="22"/>
        </w:rPr>
        <w:t>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집합투자업자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신탁업자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판매회사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등에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것으로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집합투자기구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수수료로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거래종결일까지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수수료와</w:t>
      </w:r>
      <w:r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직전에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지급된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수수료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이후로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다음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지급일에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지급할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수수료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중에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거래종결일까지</w:t>
      </w:r>
      <w:r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기간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동안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일할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계산한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수수료를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말한다</w:t>
      </w:r>
      <w:r w:rsidRPr="00042653">
        <w:rPr>
          <w:rFonts w:ascii="바탕" w:eastAsia="바탕" w:hAnsi="바탕"/>
          <w:sz w:val="22"/>
        </w:rPr>
        <w:t>.</w:t>
      </w:r>
    </w:p>
    <w:p w14:paraId="002E154D" w14:textId="77777777" w:rsidR="009B6C1A" w:rsidRPr="00042653" w:rsidRDefault="009B6C1A" w:rsidP="009B6C1A">
      <w:pPr>
        <w:pStyle w:val="a3"/>
        <w:numPr>
          <w:ilvl w:val="0"/>
          <w:numId w:val="15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042653">
        <w:rPr>
          <w:rFonts w:ascii="바탕" w:eastAsia="바탕" w:hAnsi="바탕"/>
          <w:sz w:val="22"/>
        </w:rPr>
        <w:t>“</w:t>
      </w:r>
      <w:r w:rsidRPr="00042653">
        <w:rPr>
          <w:rFonts w:ascii="바탕" w:eastAsia="바탕" w:hAnsi="바탕" w:hint="eastAsia"/>
          <w:sz w:val="22"/>
        </w:rPr>
        <w:t>수령예정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경과이자에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매도인귀속분</w:t>
      </w:r>
      <w:r w:rsidRPr="00042653">
        <w:rPr>
          <w:rFonts w:ascii="바탕" w:eastAsia="바탕" w:hAnsi="바탕"/>
          <w:sz w:val="22"/>
        </w:rPr>
        <w:t>”</w:t>
      </w:r>
      <w:r w:rsidRPr="00042653">
        <w:rPr>
          <w:rFonts w:ascii="바탕" w:eastAsia="바탕" w:hAnsi="바탕" w:hint="eastAsia"/>
          <w:sz w:val="22"/>
        </w:rPr>
        <w:t>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수령예정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경과이자에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지분비율을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곱한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금액에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수령예정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경과이자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이자기간의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초일부터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거래종결일까지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일수를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곱하고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이자기간의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일수를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나누어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계산된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금액을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말한다</w:t>
      </w:r>
      <w:r w:rsidRPr="00042653">
        <w:rPr>
          <w:rFonts w:ascii="바탕" w:eastAsia="바탕" w:hAnsi="바탕"/>
          <w:sz w:val="22"/>
        </w:rPr>
        <w:t xml:space="preserve">.      </w:t>
      </w:r>
    </w:p>
    <w:p w14:paraId="02F3D4B6" w14:textId="77777777" w:rsidR="009B6C1A" w:rsidRPr="00042653" w:rsidRDefault="009B6C1A" w:rsidP="009B6C1A">
      <w:pPr>
        <w:pStyle w:val="a3"/>
        <w:spacing w:line="276" w:lineRule="auto"/>
        <w:ind w:leftChars="0" w:left="1960"/>
        <w:rPr>
          <w:rFonts w:ascii="바탕" w:eastAsia="바탕" w:hAnsi="바탕"/>
          <w:sz w:val="22"/>
        </w:rPr>
      </w:pPr>
    </w:p>
    <w:p w14:paraId="5F340443" w14:textId="4623C4A6" w:rsidR="009B6C1A" w:rsidRPr="00B53766" w:rsidRDefault="007F1C85" w:rsidP="009B6C1A">
      <w:pPr>
        <w:pStyle w:val="a3"/>
        <w:numPr>
          <w:ilvl w:val="0"/>
          <w:numId w:val="14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B53766">
        <w:rPr>
          <w:rFonts w:ascii="바탕" w:eastAsia="바탕" w:hAnsi="바탕" w:hint="eastAsia"/>
          <w:sz w:val="22"/>
        </w:rPr>
        <w:t>당사자들은</w:t>
      </w:r>
      <w:r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기수령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경과이자에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대해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본건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투자신탁이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거래종결일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전에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매도인에게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모두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분배를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하고</w:t>
      </w:r>
      <w:r w:rsidR="009B6C1A" w:rsidRPr="00B53766">
        <w:rPr>
          <w:rFonts w:ascii="바탕" w:eastAsia="바탕" w:hAnsi="바탕"/>
          <w:sz w:val="22"/>
        </w:rPr>
        <w:t xml:space="preserve">, </w:t>
      </w:r>
      <w:r w:rsidR="009B6C1A" w:rsidRPr="00B53766">
        <w:rPr>
          <w:rFonts w:ascii="바탕" w:eastAsia="바탕" w:hAnsi="바탕" w:hint="eastAsia"/>
          <w:sz w:val="22"/>
        </w:rPr>
        <w:t>수령예정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경과이자에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대해서는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거래종결일에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매매대금으로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반영하기로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함에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따라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매매대금을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아래와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같이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정한다</w:t>
      </w:r>
      <w:r w:rsidRPr="00B53766">
        <w:rPr>
          <w:rFonts w:ascii="바탕" w:eastAsia="바탕" w:hAnsi="바탕"/>
          <w:sz w:val="22"/>
        </w:rPr>
        <w:t>.</w:t>
      </w:r>
    </w:p>
    <w:p w14:paraId="699464C1" w14:textId="77777777" w:rsidR="009B6C1A" w:rsidRPr="00B53766" w:rsidRDefault="009B6C1A" w:rsidP="009B6C1A">
      <w:pPr>
        <w:pStyle w:val="a3"/>
        <w:spacing w:line="276" w:lineRule="auto"/>
        <w:ind w:leftChars="0" w:left="1160"/>
        <w:rPr>
          <w:rFonts w:ascii="바탕" w:eastAsia="바탕" w:hAnsi="바탕"/>
          <w:sz w:val="22"/>
        </w:rPr>
      </w:pPr>
    </w:p>
    <w:p w14:paraId="083E2562" w14:textId="77777777" w:rsidR="007F1C85" w:rsidRPr="00B53766" w:rsidRDefault="007F1C85" w:rsidP="007F1C85">
      <w:pPr>
        <w:pStyle w:val="a3"/>
        <w:spacing w:line="276" w:lineRule="auto"/>
        <w:ind w:leftChars="0" w:left="1160"/>
        <w:rPr>
          <w:rFonts w:ascii="바탕" w:eastAsia="바탕" w:hAnsi="바탕"/>
          <w:sz w:val="22"/>
        </w:rPr>
      </w:pPr>
      <w:r w:rsidRPr="00B53766">
        <w:rPr>
          <w:rFonts w:ascii="바탕" w:eastAsia="바탕" w:hAnsi="바탕" w:hint="eastAsia"/>
          <w:sz w:val="22"/>
        </w:rPr>
        <w:t>매매대금</w:t>
      </w:r>
      <w:r w:rsidRPr="00B53766">
        <w:rPr>
          <w:rFonts w:ascii="바탕" w:eastAsia="바탕" w:hAnsi="바탕"/>
          <w:sz w:val="22"/>
        </w:rPr>
        <w:t xml:space="preserve">= </w:t>
      </w:r>
      <w:r w:rsidRPr="00B53766">
        <w:rPr>
          <w:rFonts w:ascii="바탕" w:eastAsia="바탕" w:hAnsi="바탕" w:hint="eastAsia"/>
          <w:sz w:val="22"/>
        </w:rPr>
        <w:t>매매목적물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기본대금-</w:t>
      </w:r>
      <w:r w:rsidRPr="00B53766">
        <w:rPr>
          <w:rFonts w:ascii="바탕" w:eastAsia="바탕" w:hAnsi="바탕"/>
          <w:sz w:val="22"/>
        </w:rPr>
        <w:t>(</w:t>
      </w:r>
      <w:r w:rsidRPr="00B53766">
        <w:rPr>
          <w:rFonts w:ascii="바탕" w:eastAsia="바탕" w:hAnsi="바탕" w:hint="eastAsia"/>
          <w:sz w:val="22"/>
        </w:rPr>
        <w:t>집합투자기구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관련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수수료x매매목적물비율)</w:t>
      </w:r>
      <w:r w:rsidRPr="00B53766">
        <w:rPr>
          <w:rFonts w:ascii="바탕" w:eastAsia="바탕" w:hAnsi="바탕"/>
          <w:sz w:val="22"/>
        </w:rPr>
        <w:t>+(</w:t>
      </w:r>
      <w:r w:rsidRPr="00B53766">
        <w:rPr>
          <w:rFonts w:ascii="바탕" w:eastAsia="바탕" w:hAnsi="바탕" w:hint="eastAsia"/>
          <w:sz w:val="22"/>
        </w:rPr>
        <w:t>수령예정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경과이자에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대한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매도인귀속분</w:t>
      </w:r>
      <w:r w:rsidRPr="00B53766">
        <w:rPr>
          <w:rFonts w:ascii="바탕" w:eastAsia="바탕" w:hAnsi="바탕"/>
          <w:sz w:val="22"/>
        </w:rPr>
        <w:t>)</w:t>
      </w:r>
    </w:p>
    <w:p w14:paraId="532CCDA2" w14:textId="77777777" w:rsidR="007F1C85" w:rsidRPr="00B53766" w:rsidRDefault="007F1C85" w:rsidP="007F1C85">
      <w:pPr>
        <w:pStyle w:val="a3"/>
        <w:spacing w:line="276" w:lineRule="auto"/>
        <w:ind w:leftChars="0" w:left="1160"/>
        <w:rPr>
          <w:rFonts w:ascii="바탕" w:eastAsia="바탕" w:hAnsi="바탕"/>
          <w:sz w:val="22"/>
        </w:rPr>
      </w:pPr>
    </w:p>
    <w:p w14:paraId="78D9A00E" w14:textId="4E08BAD3" w:rsidR="007F1C85" w:rsidRPr="00042653" w:rsidRDefault="007F1C85" w:rsidP="00042653">
      <w:pPr>
        <w:pStyle w:val="a3"/>
        <w:spacing w:line="276" w:lineRule="auto"/>
        <w:ind w:leftChars="0" w:left="1160"/>
        <w:rPr>
          <w:rFonts w:ascii="바탕" w:eastAsia="바탕" w:hAnsi="바탕"/>
          <w:sz w:val="22"/>
        </w:rPr>
      </w:pPr>
      <w:r w:rsidRPr="00B53766">
        <w:rPr>
          <w:rFonts w:ascii="바탕" w:eastAsia="바탕" w:hAnsi="바탕" w:hint="eastAsia"/>
          <w:sz w:val="22"/>
        </w:rPr>
        <w:t>단</w:t>
      </w:r>
      <w:r w:rsidRPr="00B53766">
        <w:rPr>
          <w:rFonts w:ascii="바탕" w:eastAsia="바탕" w:hAnsi="바탕"/>
          <w:sz w:val="22"/>
        </w:rPr>
        <w:t xml:space="preserve">, </w:t>
      </w:r>
      <w:r w:rsidRPr="00B53766">
        <w:rPr>
          <w:rFonts w:ascii="바탕" w:eastAsia="바탕" w:hAnsi="바탕" w:hint="eastAsia"/>
          <w:sz w:val="22"/>
        </w:rPr>
        <w:t>거래종결일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기준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수령예정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경과이자에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대한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매도인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귀속분에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해당하는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금액은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매도인과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매수인이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합의한다</w:t>
      </w:r>
      <w:r w:rsidRPr="00B53766">
        <w:rPr>
          <w:rFonts w:ascii="바탕" w:eastAsia="바탕" w:hAnsi="바탕"/>
          <w:sz w:val="22"/>
        </w:rPr>
        <w:t>.</w:t>
      </w:r>
      <w:r w:rsidRPr="00042653">
        <w:rPr>
          <w:rFonts w:ascii="바탕" w:eastAsia="바탕" w:hAnsi="바탕"/>
          <w:sz w:val="22"/>
        </w:rPr>
        <w:t xml:space="preserve"> </w:t>
      </w:r>
    </w:p>
    <w:p w14:paraId="68F26F3D" w14:textId="66980DFC" w:rsidR="00456BC5" w:rsidRPr="00042653" w:rsidRDefault="00456BC5" w:rsidP="00042653">
      <w:pPr>
        <w:spacing w:line="276" w:lineRule="auto"/>
        <w:rPr>
          <w:rFonts w:ascii="바탕" w:eastAsia="바탕" w:hAnsi="바탕"/>
          <w:sz w:val="22"/>
        </w:rPr>
      </w:pPr>
    </w:p>
    <w:p w14:paraId="06C6C590" w14:textId="34AA3E8C" w:rsidR="00A33B32" w:rsidRDefault="00A33B32" w:rsidP="00042653">
      <w:pPr>
        <w:spacing w:line="276" w:lineRule="auto"/>
        <w:ind w:left="800"/>
        <w:rPr>
          <w:rFonts w:ascii="바탕" w:eastAsia="바탕" w:hAnsi="바탕"/>
          <w:sz w:val="22"/>
        </w:rPr>
      </w:pPr>
    </w:p>
    <w:tbl>
      <w:tblPr>
        <w:tblW w:w="0" w:type="auto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6251"/>
      </w:tblGrid>
      <w:tr w:rsidR="00F67993" w:rsidRPr="00E12DF4" w14:paraId="0D480E47" w14:textId="77777777" w:rsidTr="00DE1697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6E93B618" w14:textId="77777777" w:rsidR="00F67993" w:rsidRPr="00E12DF4" w:rsidRDefault="00F67993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E12DF4">
              <w:rPr>
                <w:rFonts w:ascii="Times New Roman" w:eastAsia="바탕" w:hAnsi="Times New Roman" w:hint="eastAsia"/>
                <w:sz w:val="22"/>
              </w:rPr>
              <w:lastRenderedPageBreak/>
              <w:t>매도인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33BDA3F7" w14:textId="313E4726" w:rsidR="00F67993" w:rsidRPr="00E12DF4" w:rsidRDefault="00F67993" w:rsidP="00DE1697">
            <w:pPr>
              <w:jc w:val="center"/>
              <w:rPr>
                <w:rFonts w:ascii="Times New Roman" w:eastAsia="바탕" w:hAnsi="Times New Roman"/>
                <w:sz w:val="22"/>
              </w:rPr>
            </w:pPr>
            <w:del w:id="3" w:author="shkwon" w:date="2021-10-07T15:45:00Z">
              <w:r w:rsidRPr="00E12DF4" w:rsidDel="00785947">
                <w:rPr>
                  <w:rFonts w:ascii="Times New Roman" w:eastAsia="바탕" w:hAnsi="Times New Roman" w:hint="eastAsia"/>
                  <w:sz w:val="22"/>
                </w:rPr>
                <w:delText>N</w:delText>
              </w:r>
              <w:r w:rsidRPr="00E12DF4" w:rsidDel="00785947">
                <w:rPr>
                  <w:rFonts w:ascii="Times New Roman" w:eastAsia="바탕" w:hAnsi="Times New Roman"/>
                  <w:sz w:val="22"/>
                </w:rPr>
                <w:delText>H</w:delText>
              </w:r>
              <w:r w:rsidRPr="00E12DF4" w:rsidDel="00785947">
                <w:rPr>
                  <w:rFonts w:ascii="Times New Roman" w:eastAsia="바탕" w:hAnsi="Times New Roman" w:hint="eastAsia"/>
                  <w:sz w:val="22"/>
                </w:rPr>
                <w:delText>투자증권</w:delText>
              </w:r>
              <w:r w:rsidRPr="00E12DF4" w:rsidDel="00785947">
                <w:rPr>
                  <w:rFonts w:ascii="Times New Roman" w:eastAsia="바탕" w:hAnsi="Times New Roman" w:hint="eastAsia"/>
                  <w:sz w:val="22"/>
                </w:rPr>
                <w:delText xml:space="preserve"> </w:delText>
              </w:r>
              <w:r w:rsidRPr="00E12DF4" w:rsidDel="00785947">
                <w:rPr>
                  <w:rFonts w:ascii="Times New Roman" w:eastAsia="바탕" w:hAnsi="Times New Roman" w:hint="eastAsia"/>
                  <w:sz w:val="22"/>
                </w:rPr>
                <w:delText>주식회사</w:delText>
              </w:r>
            </w:del>
            <w:ins w:id="4" w:author="shkwon" w:date="2021-10-07T15:45:00Z">
              <w:r w:rsidR="00785947">
                <w:rPr>
                  <w:rFonts w:ascii="Times New Roman" w:eastAsia="바탕" w:hAnsi="Times New Roman" w:hint="eastAsia"/>
                  <w:sz w:val="22"/>
                </w:rPr>
                <w:t>엔에이치투자증권</w:t>
              </w:r>
              <w:r w:rsidR="00785947">
                <w:rPr>
                  <w:rFonts w:ascii="Times New Roman" w:eastAsia="바탕" w:hAnsi="Times New Roman" w:hint="eastAsia"/>
                  <w:sz w:val="22"/>
                </w:rPr>
                <w:t xml:space="preserve"> </w:t>
              </w:r>
              <w:r w:rsidR="00785947">
                <w:rPr>
                  <w:rFonts w:ascii="Times New Roman" w:eastAsia="바탕" w:hAnsi="Times New Roman" w:hint="eastAsia"/>
                  <w:sz w:val="22"/>
                </w:rPr>
                <w:t>주식회사</w:t>
              </w:r>
            </w:ins>
          </w:p>
        </w:tc>
      </w:tr>
      <w:tr w:rsidR="00F67993" w:rsidRPr="00E12DF4" w14:paraId="1FF3616C" w14:textId="77777777" w:rsidTr="00DE1697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20588194" w14:textId="77777777" w:rsidR="00F67993" w:rsidRPr="00E12DF4" w:rsidRDefault="00F67993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E12DF4">
              <w:rPr>
                <w:rFonts w:ascii="Times New Roman" w:eastAsia="바탕" w:hAnsi="Times New Roman" w:hint="eastAsia"/>
                <w:sz w:val="22"/>
              </w:rPr>
              <w:t>매매목적물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(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좌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)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7E6FBEB0" w14:textId="626B0FF4" w:rsidR="00F67993" w:rsidRPr="00E12DF4" w:rsidRDefault="00F67993" w:rsidP="00DE1697">
            <w:pPr>
              <w:jc w:val="center"/>
              <w:rPr>
                <w:rFonts w:ascii="Times New Roman" w:eastAsia="바탕" w:hAnsi="Times New Roman"/>
                <w:sz w:val="22"/>
              </w:rPr>
            </w:pPr>
            <w:r w:rsidRPr="00F67993">
              <w:rPr>
                <w:rFonts w:ascii="바탕" w:eastAsia="바탕" w:hAnsi="바탕"/>
                <w:kern w:val="0"/>
                <w:sz w:val="22"/>
                <w:highlight w:val="yellow"/>
              </w:rPr>
              <w:t>[  ]</w:t>
            </w:r>
          </w:p>
        </w:tc>
      </w:tr>
      <w:tr w:rsidR="00F67993" w:rsidRPr="00E12DF4" w14:paraId="2D9E9D88" w14:textId="77777777" w:rsidTr="00DE1697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56ED2CE5" w14:textId="77777777" w:rsidR="00F67993" w:rsidRPr="00E12DF4" w:rsidRDefault="00F67993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E12DF4">
              <w:rPr>
                <w:rFonts w:ascii="Times New Roman" w:eastAsia="바탕" w:hAnsi="Times New Roman" w:hint="eastAsia"/>
                <w:sz w:val="22"/>
              </w:rPr>
              <w:t>매매대금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(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원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)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63E04407" w14:textId="77777777" w:rsidR="00F67993" w:rsidRPr="00E12DF4" w:rsidRDefault="00F67993" w:rsidP="00DE1697">
            <w:pPr>
              <w:rPr>
                <w:rFonts w:ascii="Times New Roman" w:eastAsia="바탕" w:hAnsi="Times New Roman"/>
                <w:sz w:val="22"/>
              </w:rPr>
            </w:pPr>
            <w:r w:rsidRPr="00E12DF4">
              <w:rPr>
                <w:rFonts w:ascii="Times New Roman" w:eastAsia="바탕" w:hAnsi="Times New Roman" w:hint="eastAsia"/>
              </w:rPr>
              <w:t>위</w:t>
            </w:r>
            <w:r>
              <w:rPr>
                <w:rFonts w:ascii="Times New Roman" w:eastAsia="바탕" w:hAnsi="Times New Roman" w:hint="eastAsia"/>
              </w:rPr>
              <w:t>의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기준에</w:t>
            </w:r>
            <w:r w:rsidRPr="00E12DF4">
              <w:rPr>
                <w:rFonts w:ascii="Times New Roman" w:eastAsia="바탕" w:hAnsi="Times New Roman" w:hint="eastAsia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</w:rPr>
              <w:t>따라</w:t>
            </w:r>
            <w:r w:rsidRPr="00E12DF4">
              <w:rPr>
                <w:rFonts w:ascii="Times New Roman" w:eastAsia="바탕" w:hAnsi="Times New Roman" w:hint="eastAsia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</w:rPr>
              <w:t>확정되는</w:t>
            </w:r>
            <w:r w:rsidRPr="00E12DF4">
              <w:rPr>
                <w:rFonts w:ascii="Times New Roman" w:eastAsia="바탕" w:hAnsi="Times New Roman" w:hint="eastAsia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</w:rPr>
              <w:t>금액으로서</w:t>
            </w:r>
            <w:r w:rsidRPr="00E12DF4">
              <w:rPr>
                <w:rFonts w:ascii="Times New Roman" w:eastAsia="바탕" w:hAnsi="Times New Roman" w:hint="eastAsia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</w:rPr>
              <w:t>매도인과</w:t>
            </w:r>
            <w:r w:rsidRPr="00E12DF4">
              <w:rPr>
                <w:rFonts w:ascii="Times New Roman" w:eastAsia="바탕" w:hAnsi="Times New Roman" w:hint="eastAsia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</w:rPr>
              <w:t>매수인이</w:t>
            </w:r>
            <w:r w:rsidRPr="00E12DF4">
              <w:rPr>
                <w:rFonts w:ascii="Times New Roman" w:eastAsia="바탕" w:hAnsi="Times New Roman" w:hint="eastAsia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</w:rPr>
              <w:t>합의하는</w:t>
            </w:r>
            <w:r w:rsidRPr="00E12DF4">
              <w:rPr>
                <w:rFonts w:ascii="Times New Roman" w:eastAsia="바탕" w:hAnsi="Times New Roman" w:hint="eastAsia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</w:rPr>
              <w:t>금액</w:t>
            </w:r>
          </w:p>
        </w:tc>
      </w:tr>
    </w:tbl>
    <w:p w14:paraId="259173DB" w14:textId="77777777" w:rsidR="00F67993" w:rsidRPr="00042653" w:rsidRDefault="00F67993" w:rsidP="00042653">
      <w:pPr>
        <w:spacing w:line="276" w:lineRule="auto"/>
        <w:ind w:left="800"/>
        <w:rPr>
          <w:rFonts w:ascii="바탕" w:eastAsia="바탕" w:hAnsi="바탕"/>
          <w:sz w:val="22"/>
        </w:rPr>
      </w:pPr>
    </w:p>
    <w:tbl>
      <w:tblPr>
        <w:tblW w:w="0" w:type="auto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6251"/>
      </w:tblGrid>
      <w:tr w:rsidR="00C41EDD" w:rsidRPr="00064AA5" w14:paraId="211782E3" w14:textId="77777777" w:rsidTr="00C41EDD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37A268FA" w14:textId="77777777" w:rsidR="00C41EDD" w:rsidRPr="00042653" w:rsidRDefault="00C41EDD" w:rsidP="002D2BA7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매도인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6CA21549" w14:textId="08592FFD" w:rsidR="00C41EDD" w:rsidRPr="00042653" w:rsidRDefault="009C3C13" w:rsidP="002D2BA7">
            <w:pPr>
              <w:jc w:val="center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한화</w:t>
            </w:r>
            <w:r w:rsidR="00C41EDD" w:rsidRPr="00042653">
              <w:rPr>
                <w:rFonts w:ascii="바탕" w:eastAsia="바탕" w:hAnsi="바탕" w:hint="eastAsia"/>
                <w:sz w:val="22"/>
              </w:rPr>
              <w:t>투자증권</w:t>
            </w:r>
            <w:r w:rsidR="00C41EDD" w:rsidRPr="00042653">
              <w:rPr>
                <w:rFonts w:ascii="바탕" w:eastAsia="바탕" w:hAnsi="바탕"/>
                <w:sz w:val="22"/>
              </w:rPr>
              <w:t xml:space="preserve"> </w:t>
            </w:r>
            <w:r w:rsidR="00C41EDD" w:rsidRPr="00042653">
              <w:rPr>
                <w:rFonts w:ascii="바탕" w:eastAsia="바탕" w:hAnsi="바탕" w:hint="eastAsia"/>
                <w:sz w:val="22"/>
              </w:rPr>
              <w:t>주식회사</w:t>
            </w:r>
          </w:p>
        </w:tc>
      </w:tr>
      <w:tr w:rsidR="00C41EDD" w:rsidRPr="00064AA5" w14:paraId="0E36FDF6" w14:textId="77777777" w:rsidTr="002D2BA7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1E051190" w14:textId="77777777" w:rsidR="00C41EDD" w:rsidRPr="00042653" w:rsidRDefault="00C41EDD" w:rsidP="002D2BA7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매매목적물</w:t>
            </w:r>
            <w:r w:rsidRPr="00042653">
              <w:rPr>
                <w:rFonts w:ascii="바탕" w:eastAsia="바탕" w:hAnsi="바탕"/>
                <w:sz w:val="22"/>
              </w:rPr>
              <w:t>(</w:t>
            </w:r>
            <w:r w:rsidRPr="00042653">
              <w:rPr>
                <w:rFonts w:ascii="바탕" w:eastAsia="바탕" w:hAnsi="바탕" w:hint="eastAsia"/>
                <w:sz w:val="22"/>
              </w:rPr>
              <w:t>좌</w:t>
            </w:r>
            <w:r w:rsidRPr="00042653">
              <w:rPr>
                <w:rFonts w:ascii="바탕" w:eastAsia="바탕" w:hAnsi="바탕"/>
                <w:sz w:val="22"/>
              </w:rPr>
              <w:t>)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437F85A6" w14:textId="047CAC63" w:rsidR="00C41EDD" w:rsidRPr="00042653" w:rsidRDefault="00F67993">
            <w:pPr>
              <w:jc w:val="center"/>
              <w:rPr>
                <w:rFonts w:ascii="바탕" w:eastAsia="바탕" w:hAnsi="바탕"/>
                <w:sz w:val="22"/>
              </w:rPr>
            </w:pPr>
            <w:r w:rsidRPr="00F67993">
              <w:rPr>
                <w:rFonts w:ascii="바탕" w:eastAsia="바탕" w:hAnsi="바탕"/>
                <w:kern w:val="0"/>
                <w:sz w:val="22"/>
                <w:highlight w:val="yellow"/>
              </w:rPr>
              <w:t>[  ]</w:t>
            </w:r>
          </w:p>
        </w:tc>
      </w:tr>
      <w:tr w:rsidR="00C41EDD" w:rsidRPr="00064AA5" w14:paraId="44FD37B6" w14:textId="77777777" w:rsidTr="002D2BA7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6EB972DF" w14:textId="77777777" w:rsidR="00C41EDD" w:rsidRPr="00042653" w:rsidRDefault="00C41EDD" w:rsidP="002D2BA7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매매대금</w:t>
            </w:r>
            <w:r w:rsidRPr="00042653">
              <w:rPr>
                <w:rFonts w:ascii="바탕" w:eastAsia="바탕" w:hAnsi="바탕"/>
                <w:sz w:val="22"/>
              </w:rPr>
              <w:t>(</w:t>
            </w:r>
            <w:r w:rsidRPr="00042653">
              <w:rPr>
                <w:rFonts w:ascii="바탕" w:eastAsia="바탕" w:hAnsi="바탕" w:hint="eastAsia"/>
                <w:sz w:val="22"/>
              </w:rPr>
              <w:t>원</w:t>
            </w:r>
            <w:r w:rsidRPr="00042653">
              <w:rPr>
                <w:rFonts w:ascii="바탕" w:eastAsia="바탕" w:hAnsi="바탕"/>
                <w:sz w:val="22"/>
              </w:rPr>
              <w:t>)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5B78D12B" w14:textId="1EF2779E" w:rsidR="00C41EDD" w:rsidRPr="00042653" w:rsidRDefault="00C41EDD" w:rsidP="00C41EDD">
            <w:pPr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</w:rPr>
              <w:t>위</w:t>
            </w:r>
            <w:r w:rsidR="00B24496" w:rsidRPr="00042653">
              <w:rPr>
                <w:rFonts w:ascii="바탕" w:eastAsia="바탕" w:hAnsi="바탕" w:hint="eastAsia"/>
              </w:rPr>
              <w:t>의</w:t>
            </w:r>
            <w:r w:rsidR="00B24496" w:rsidRPr="00042653">
              <w:rPr>
                <w:rFonts w:ascii="바탕" w:eastAsia="바탕" w:hAnsi="바탕"/>
              </w:rPr>
              <w:t xml:space="preserve"> </w:t>
            </w:r>
            <w:r w:rsidR="00B24496" w:rsidRPr="00042653">
              <w:rPr>
                <w:rFonts w:ascii="바탕" w:eastAsia="바탕" w:hAnsi="바탕" w:hint="eastAsia"/>
              </w:rPr>
              <w:t>기준에</w:t>
            </w:r>
            <w:r w:rsidRPr="00042653">
              <w:rPr>
                <w:rFonts w:ascii="바탕" w:eastAsia="바탕" w:hAnsi="바탕"/>
              </w:rPr>
              <w:t xml:space="preserve"> </w:t>
            </w:r>
            <w:r w:rsidRPr="00042653">
              <w:rPr>
                <w:rFonts w:ascii="바탕" w:eastAsia="바탕" w:hAnsi="바탕" w:hint="eastAsia"/>
              </w:rPr>
              <w:t>따라</w:t>
            </w:r>
            <w:r w:rsidRPr="00042653">
              <w:rPr>
                <w:rFonts w:ascii="바탕" w:eastAsia="바탕" w:hAnsi="바탕"/>
              </w:rPr>
              <w:t xml:space="preserve"> </w:t>
            </w:r>
            <w:r w:rsidRPr="00042653">
              <w:rPr>
                <w:rFonts w:ascii="바탕" w:eastAsia="바탕" w:hAnsi="바탕" w:hint="eastAsia"/>
              </w:rPr>
              <w:t>확정되는</w:t>
            </w:r>
            <w:r w:rsidRPr="00042653">
              <w:rPr>
                <w:rFonts w:ascii="바탕" w:eastAsia="바탕" w:hAnsi="바탕"/>
              </w:rPr>
              <w:t xml:space="preserve"> </w:t>
            </w:r>
            <w:r w:rsidRPr="00042653">
              <w:rPr>
                <w:rFonts w:ascii="바탕" w:eastAsia="바탕" w:hAnsi="바탕" w:hint="eastAsia"/>
              </w:rPr>
              <w:t>금액으로서</w:t>
            </w:r>
            <w:r w:rsidRPr="00042653">
              <w:rPr>
                <w:rFonts w:ascii="바탕" w:eastAsia="바탕" w:hAnsi="바탕"/>
              </w:rPr>
              <w:t xml:space="preserve"> </w:t>
            </w:r>
            <w:r w:rsidRPr="00042653">
              <w:rPr>
                <w:rFonts w:ascii="바탕" w:eastAsia="바탕" w:hAnsi="바탕" w:hint="eastAsia"/>
              </w:rPr>
              <w:t>매도인과</w:t>
            </w:r>
            <w:r w:rsidRPr="00042653">
              <w:rPr>
                <w:rFonts w:ascii="바탕" w:eastAsia="바탕" w:hAnsi="바탕"/>
              </w:rPr>
              <w:t xml:space="preserve"> </w:t>
            </w:r>
            <w:r w:rsidRPr="00042653">
              <w:rPr>
                <w:rFonts w:ascii="바탕" w:eastAsia="바탕" w:hAnsi="바탕" w:hint="eastAsia"/>
              </w:rPr>
              <w:t>매수인이</w:t>
            </w:r>
            <w:r w:rsidRPr="00042653">
              <w:rPr>
                <w:rFonts w:ascii="바탕" w:eastAsia="바탕" w:hAnsi="바탕"/>
              </w:rPr>
              <w:t xml:space="preserve"> </w:t>
            </w:r>
            <w:r w:rsidRPr="00042653">
              <w:rPr>
                <w:rFonts w:ascii="바탕" w:eastAsia="바탕" w:hAnsi="바탕" w:hint="eastAsia"/>
              </w:rPr>
              <w:t>합의하는</w:t>
            </w:r>
            <w:r w:rsidRPr="00042653">
              <w:rPr>
                <w:rFonts w:ascii="바탕" w:eastAsia="바탕" w:hAnsi="바탕"/>
              </w:rPr>
              <w:t xml:space="preserve"> </w:t>
            </w:r>
            <w:r w:rsidRPr="00042653">
              <w:rPr>
                <w:rFonts w:ascii="바탕" w:eastAsia="바탕" w:hAnsi="바탕" w:hint="eastAsia"/>
              </w:rPr>
              <w:t>금액</w:t>
            </w:r>
          </w:p>
        </w:tc>
      </w:tr>
    </w:tbl>
    <w:p w14:paraId="414F19D5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129EDC9E" w14:textId="0E6D4165" w:rsidR="00456BC5" w:rsidRPr="00042653" w:rsidRDefault="00456BC5" w:rsidP="00456BC5">
      <w:pPr>
        <w:pStyle w:val="a3"/>
        <w:numPr>
          <w:ilvl w:val="0"/>
          <w:numId w:val="1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="002E735A" w:rsidRPr="00042653">
        <w:rPr>
          <w:rFonts w:ascii="바탕" w:eastAsia="바탕" w:hAnsi="바탕" w:hint="eastAsia"/>
          <w:sz w:val="22"/>
        </w:rPr>
        <w:t>당사자들</w:t>
      </w:r>
      <w:r w:rsidR="002E735A" w:rsidRPr="00042653">
        <w:rPr>
          <w:rFonts w:ascii="바탕" w:eastAsia="바탕" w:hAnsi="바탕"/>
          <w:sz w:val="22"/>
        </w:rPr>
        <w:t xml:space="preserve"> </w:t>
      </w:r>
      <w:r w:rsidR="002E735A" w:rsidRPr="00042653">
        <w:rPr>
          <w:rFonts w:ascii="바탕" w:eastAsia="바탕" w:hAnsi="바탕" w:hint="eastAsia"/>
          <w:sz w:val="22"/>
        </w:rPr>
        <w:t>사이에</w:t>
      </w:r>
      <w:r w:rsidR="002E735A" w:rsidRPr="00042653">
        <w:rPr>
          <w:rFonts w:ascii="바탕" w:eastAsia="바탕" w:hAnsi="바탕"/>
          <w:sz w:val="22"/>
        </w:rPr>
        <w:t xml:space="preserve"> </w:t>
      </w:r>
      <w:r w:rsidR="002E735A" w:rsidRPr="00042653">
        <w:rPr>
          <w:rFonts w:ascii="바탕" w:eastAsia="바탕" w:hAnsi="바탕" w:hint="eastAsia"/>
          <w:sz w:val="22"/>
        </w:rPr>
        <w:t>합의된</w:t>
      </w:r>
      <w:r w:rsidR="002E735A" w:rsidRPr="00042653">
        <w:rPr>
          <w:rFonts w:ascii="바탕" w:eastAsia="바탕" w:hAnsi="바탕"/>
          <w:sz w:val="22"/>
        </w:rPr>
        <w:t xml:space="preserve"> </w:t>
      </w:r>
      <w:r w:rsidR="002E735A" w:rsidRPr="00042653">
        <w:rPr>
          <w:rFonts w:ascii="바탕" w:eastAsia="바탕" w:hAnsi="바탕" w:hint="eastAsia"/>
          <w:sz w:val="22"/>
        </w:rPr>
        <w:t>날짜</w:t>
      </w:r>
      <w:r w:rsidR="002D2BA7" w:rsidRPr="00042653">
        <w:rPr>
          <w:rFonts w:ascii="바탕" w:eastAsia="바탕" w:hAnsi="바탕"/>
          <w:sz w:val="22"/>
        </w:rPr>
        <w:t>(</w:t>
      </w:r>
      <w:r w:rsidR="002D2BA7" w:rsidRPr="00042653">
        <w:rPr>
          <w:rFonts w:ascii="바탕" w:eastAsia="바탕" w:hAnsi="바탕" w:hint="eastAsia"/>
          <w:sz w:val="22"/>
        </w:rPr>
        <w:t>단</w:t>
      </w:r>
      <w:r w:rsidR="002D2BA7" w:rsidRPr="00042653">
        <w:rPr>
          <w:rFonts w:ascii="바탕" w:eastAsia="바탕" w:hAnsi="바탕"/>
          <w:sz w:val="22"/>
        </w:rPr>
        <w:t xml:space="preserve">, </w:t>
      </w:r>
      <w:r w:rsidR="002D2BA7" w:rsidRPr="00042653">
        <w:rPr>
          <w:rFonts w:ascii="바탕" w:eastAsia="바탕" w:hAnsi="바탕" w:hint="eastAsia"/>
          <w:sz w:val="22"/>
        </w:rPr>
        <w:t>당사자들</w:t>
      </w:r>
      <w:r w:rsidR="002D2BA7" w:rsidRPr="00042653">
        <w:rPr>
          <w:rFonts w:ascii="바탕" w:eastAsia="바탕" w:hAnsi="바탕"/>
          <w:sz w:val="22"/>
        </w:rPr>
        <w:t xml:space="preserve"> </w:t>
      </w:r>
      <w:r w:rsidR="002D2BA7" w:rsidRPr="00042653">
        <w:rPr>
          <w:rFonts w:ascii="바탕" w:eastAsia="바탕" w:hAnsi="바탕" w:hint="eastAsia"/>
          <w:sz w:val="22"/>
        </w:rPr>
        <w:t>사이에</w:t>
      </w:r>
      <w:r w:rsidR="002D2BA7" w:rsidRPr="00042653">
        <w:rPr>
          <w:rFonts w:ascii="바탕" w:eastAsia="바탕" w:hAnsi="바탕"/>
          <w:sz w:val="22"/>
        </w:rPr>
        <w:t xml:space="preserve"> </w:t>
      </w:r>
      <w:r w:rsidR="002D2BA7" w:rsidRPr="00042653">
        <w:rPr>
          <w:rFonts w:ascii="바탕" w:eastAsia="바탕" w:hAnsi="바탕" w:hint="eastAsia"/>
          <w:sz w:val="22"/>
        </w:rPr>
        <w:t>합의가</w:t>
      </w:r>
      <w:r w:rsidR="002D2BA7" w:rsidRPr="00042653">
        <w:rPr>
          <w:rFonts w:ascii="바탕" w:eastAsia="바탕" w:hAnsi="바탕"/>
          <w:sz w:val="22"/>
        </w:rPr>
        <w:t xml:space="preserve"> </w:t>
      </w:r>
      <w:r w:rsidR="002D2BA7" w:rsidRPr="00042653">
        <w:rPr>
          <w:rFonts w:ascii="바탕" w:eastAsia="바탕" w:hAnsi="바탕" w:hint="eastAsia"/>
          <w:sz w:val="22"/>
        </w:rPr>
        <w:t>되지</w:t>
      </w:r>
      <w:r w:rsidR="002D2BA7" w:rsidRPr="00042653">
        <w:rPr>
          <w:rFonts w:ascii="바탕" w:eastAsia="바탕" w:hAnsi="바탕"/>
          <w:sz w:val="22"/>
        </w:rPr>
        <w:t xml:space="preserve"> </w:t>
      </w:r>
      <w:r w:rsidR="002D2BA7" w:rsidRPr="00042653">
        <w:rPr>
          <w:rFonts w:ascii="바탕" w:eastAsia="바탕" w:hAnsi="바탕" w:hint="eastAsia"/>
          <w:sz w:val="22"/>
        </w:rPr>
        <w:t>않는</w:t>
      </w:r>
      <w:r w:rsidR="002D2BA7" w:rsidRPr="00042653">
        <w:rPr>
          <w:rFonts w:ascii="바탕" w:eastAsia="바탕" w:hAnsi="바탕"/>
          <w:sz w:val="22"/>
        </w:rPr>
        <w:t xml:space="preserve"> </w:t>
      </w:r>
      <w:r w:rsidR="002D2BA7" w:rsidRPr="00042653">
        <w:rPr>
          <w:rFonts w:ascii="바탕" w:eastAsia="바탕" w:hAnsi="바탕" w:hint="eastAsia"/>
          <w:sz w:val="22"/>
        </w:rPr>
        <w:t>경우에는</w:t>
      </w:r>
      <w:r w:rsidR="002D2BA7" w:rsidRPr="00042653">
        <w:rPr>
          <w:rFonts w:ascii="바탕" w:eastAsia="바탕" w:hAnsi="바탕"/>
          <w:sz w:val="22"/>
        </w:rPr>
        <w:t xml:space="preserve"> </w:t>
      </w:r>
      <w:r w:rsidR="00016349" w:rsidRPr="00042653">
        <w:rPr>
          <w:rFonts w:ascii="바탕" w:eastAsia="바탕" w:hAnsi="바탕" w:hint="eastAsia"/>
          <w:sz w:val="22"/>
        </w:rPr>
        <w:t>매도인과</w:t>
      </w:r>
      <w:r w:rsidR="00016349" w:rsidRPr="00042653">
        <w:rPr>
          <w:rFonts w:ascii="바탕" w:eastAsia="바탕" w:hAnsi="바탕"/>
          <w:sz w:val="22"/>
        </w:rPr>
        <w:t xml:space="preserve"> </w:t>
      </w:r>
      <w:r w:rsidR="00016349" w:rsidRPr="00042653">
        <w:rPr>
          <w:rFonts w:ascii="바탕" w:eastAsia="바탕" w:hAnsi="바탕" w:hint="eastAsia"/>
          <w:sz w:val="22"/>
        </w:rPr>
        <w:t>매수인이</w:t>
      </w:r>
      <w:r w:rsidR="00016349" w:rsidRPr="00042653">
        <w:rPr>
          <w:rFonts w:ascii="바탕" w:eastAsia="바탕" w:hAnsi="바탕"/>
          <w:sz w:val="22"/>
        </w:rPr>
        <w:t xml:space="preserve"> </w:t>
      </w:r>
      <w:r w:rsidR="00016349" w:rsidRPr="00042653">
        <w:rPr>
          <w:rFonts w:ascii="바탕" w:eastAsia="바탕" w:hAnsi="바탕" w:hint="eastAsia"/>
          <w:sz w:val="22"/>
        </w:rPr>
        <w:t>체결</w:t>
      </w:r>
      <w:r w:rsidR="006A45C4" w:rsidRPr="00042653">
        <w:rPr>
          <w:rFonts w:ascii="바탕" w:eastAsia="바탕" w:hAnsi="바탕" w:hint="eastAsia"/>
          <w:sz w:val="22"/>
        </w:rPr>
        <w:t>할</w:t>
      </w:r>
      <w:r w:rsidR="00016349" w:rsidRPr="00042653">
        <w:rPr>
          <w:rFonts w:ascii="바탕" w:eastAsia="바탕" w:hAnsi="바탕"/>
          <w:sz w:val="22"/>
        </w:rPr>
        <w:t xml:space="preserve"> </w:t>
      </w:r>
      <w:r w:rsidR="00016349" w:rsidRPr="00042653">
        <w:rPr>
          <w:rFonts w:ascii="바탕" w:eastAsia="바탕" w:hAnsi="바탕" w:hint="eastAsia"/>
          <w:sz w:val="22"/>
        </w:rPr>
        <w:t>예정인</w:t>
      </w:r>
      <w:r w:rsidR="00016349" w:rsidRPr="00042653">
        <w:rPr>
          <w:rFonts w:ascii="바탕" w:eastAsia="바탕" w:hAnsi="바탕"/>
          <w:sz w:val="22"/>
        </w:rPr>
        <w:t xml:space="preserve"> </w:t>
      </w:r>
      <w:r w:rsidR="00016349" w:rsidRPr="00042653">
        <w:rPr>
          <w:rFonts w:ascii="바탕" w:eastAsia="바탕" w:hAnsi="바탕" w:hint="eastAsia"/>
          <w:sz w:val="22"/>
        </w:rPr>
        <w:t>한화</w:t>
      </w:r>
      <w:r w:rsidR="00016349" w:rsidRPr="00042653">
        <w:rPr>
          <w:rFonts w:ascii="바탕" w:eastAsia="바탕" w:hAnsi="바탕"/>
          <w:sz w:val="22"/>
        </w:rPr>
        <w:t xml:space="preserve"> </w:t>
      </w:r>
      <w:r w:rsidR="00016349" w:rsidRPr="00042653">
        <w:rPr>
          <w:rFonts w:ascii="바탕" w:eastAsia="바탕" w:hAnsi="바탕" w:hint="eastAsia"/>
          <w:sz w:val="22"/>
        </w:rPr>
        <w:t>미국호주</w:t>
      </w:r>
      <w:r w:rsidR="00016349" w:rsidRPr="00042653">
        <w:rPr>
          <w:rFonts w:ascii="바탕" w:eastAsia="바탕" w:hAnsi="바탕"/>
          <w:sz w:val="22"/>
        </w:rPr>
        <w:t xml:space="preserve"> PPP</w:t>
      </w:r>
      <w:r w:rsidR="00016349" w:rsidRPr="00042653">
        <w:rPr>
          <w:rFonts w:ascii="바탕" w:eastAsia="바탕" w:hAnsi="바탕" w:hint="eastAsia"/>
          <w:sz w:val="22"/>
        </w:rPr>
        <w:t>전문투자형</w:t>
      </w:r>
      <w:r w:rsidR="00016349" w:rsidRPr="00042653">
        <w:rPr>
          <w:rFonts w:ascii="바탕" w:eastAsia="바탕" w:hAnsi="바탕"/>
          <w:sz w:val="22"/>
        </w:rPr>
        <w:t xml:space="preserve"> </w:t>
      </w:r>
      <w:r w:rsidR="00016349" w:rsidRPr="00042653">
        <w:rPr>
          <w:rFonts w:ascii="바탕" w:eastAsia="바탕" w:hAnsi="바탕" w:hint="eastAsia"/>
          <w:sz w:val="22"/>
        </w:rPr>
        <w:t>사모특별자산투자신탁</w:t>
      </w:r>
      <w:r w:rsidR="00016349" w:rsidRPr="00042653">
        <w:rPr>
          <w:rFonts w:ascii="바탕" w:eastAsia="바탕" w:hAnsi="바탕"/>
          <w:sz w:val="22"/>
        </w:rPr>
        <w:t xml:space="preserve"> 1</w:t>
      </w:r>
      <w:r w:rsidR="00016349" w:rsidRPr="00042653">
        <w:rPr>
          <w:rFonts w:ascii="바탕" w:eastAsia="바탕" w:hAnsi="바탕" w:hint="eastAsia"/>
          <w:sz w:val="22"/>
        </w:rPr>
        <w:t>호</w:t>
      </w:r>
      <w:r w:rsidR="00016349" w:rsidRPr="00042653">
        <w:rPr>
          <w:rFonts w:ascii="바탕" w:eastAsia="바탕" w:hAnsi="바탕"/>
          <w:sz w:val="22"/>
        </w:rPr>
        <w:t xml:space="preserve"> </w:t>
      </w:r>
      <w:r w:rsidR="00016349" w:rsidRPr="00042653">
        <w:rPr>
          <w:rFonts w:ascii="바탕" w:eastAsia="바탕" w:hAnsi="바탕" w:hint="eastAsia"/>
          <w:sz w:val="22"/>
        </w:rPr>
        <w:t>수익증권</w:t>
      </w:r>
      <w:r w:rsidR="00016349" w:rsidRPr="00042653">
        <w:rPr>
          <w:rFonts w:ascii="바탕" w:eastAsia="바탕" w:hAnsi="바탕"/>
          <w:sz w:val="22"/>
        </w:rPr>
        <w:t xml:space="preserve"> </w:t>
      </w:r>
      <w:r w:rsidR="00016349" w:rsidRPr="00042653">
        <w:rPr>
          <w:rFonts w:ascii="바탕" w:eastAsia="바탕" w:hAnsi="바탕" w:hint="eastAsia"/>
          <w:sz w:val="22"/>
        </w:rPr>
        <w:t>매매계약</w:t>
      </w:r>
      <w:r w:rsidR="006A45C4" w:rsidRPr="00042653">
        <w:rPr>
          <w:rFonts w:ascii="바탕" w:eastAsia="바탕" w:hAnsi="바탕" w:hint="eastAsia"/>
          <w:sz w:val="22"/>
        </w:rPr>
        <w:t>서에</w:t>
      </w:r>
      <w:r w:rsidR="006A45C4" w:rsidRPr="00042653">
        <w:rPr>
          <w:rFonts w:ascii="바탕" w:eastAsia="바탕" w:hAnsi="바탕"/>
          <w:sz w:val="22"/>
        </w:rPr>
        <w:t xml:space="preserve"> </w:t>
      </w:r>
      <w:r w:rsidR="006A45C4" w:rsidRPr="00042653">
        <w:rPr>
          <w:rFonts w:ascii="바탕" w:eastAsia="바탕" w:hAnsi="바탕" w:hint="eastAsia"/>
          <w:sz w:val="22"/>
        </w:rPr>
        <w:t>따른</w:t>
      </w:r>
      <w:r w:rsidR="006A45C4" w:rsidRPr="00042653">
        <w:rPr>
          <w:rFonts w:ascii="바탕" w:eastAsia="바탕" w:hAnsi="바탕"/>
          <w:sz w:val="22"/>
        </w:rPr>
        <w:t xml:space="preserve"> </w:t>
      </w:r>
      <w:r w:rsidR="006A45C4" w:rsidRPr="00042653">
        <w:rPr>
          <w:rFonts w:ascii="바탕" w:eastAsia="바탕" w:hAnsi="바탕" w:hint="eastAsia"/>
          <w:sz w:val="22"/>
        </w:rPr>
        <w:t>거래종결</w:t>
      </w:r>
      <w:r w:rsidR="002D06DA" w:rsidRPr="00042653">
        <w:rPr>
          <w:rFonts w:ascii="바탕" w:eastAsia="바탕" w:hAnsi="바탕" w:hint="eastAsia"/>
          <w:sz w:val="22"/>
        </w:rPr>
        <w:t>일</w:t>
      </w:r>
      <w:r w:rsidR="006A45C4" w:rsidRPr="00042653">
        <w:rPr>
          <w:rFonts w:ascii="바탕" w:eastAsia="바탕" w:hAnsi="바탕" w:hint="eastAsia"/>
          <w:sz w:val="22"/>
        </w:rPr>
        <w:t>로부터</w:t>
      </w:r>
      <w:r w:rsidR="00016349" w:rsidRPr="00042653">
        <w:rPr>
          <w:rFonts w:ascii="바탕" w:eastAsia="바탕" w:hAnsi="바탕"/>
          <w:sz w:val="22"/>
        </w:rPr>
        <w:t xml:space="preserve"> [5]</w:t>
      </w:r>
      <w:r w:rsidR="00016349" w:rsidRPr="00042653">
        <w:rPr>
          <w:rFonts w:ascii="바탕" w:eastAsia="바탕" w:hAnsi="바탕" w:hint="eastAsia"/>
          <w:sz w:val="22"/>
        </w:rPr>
        <w:t>영업일</w:t>
      </w:r>
      <w:r w:rsidR="006A45C4" w:rsidRPr="00042653">
        <w:rPr>
          <w:rFonts w:ascii="바탕" w:eastAsia="바탕" w:hAnsi="바탕" w:hint="eastAsia"/>
          <w:sz w:val="22"/>
        </w:rPr>
        <w:t>이</w:t>
      </w:r>
      <w:r w:rsidR="006A45C4" w:rsidRPr="00042653">
        <w:rPr>
          <w:rFonts w:ascii="바탕" w:eastAsia="바탕" w:hAnsi="바탕"/>
          <w:sz w:val="22"/>
        </w:rPr>
        <w:t xml:space="preserve"> </w:t>
      </w:r>
      <w:r w:rsidR="006A45C4" w:rsidRPr="00042653">
        <w:rPr>
          <w:rFonts w:ascii="바탕" w:eastAsia="바탕" w:hAnsi="바탕" w:hint="eastAsia"/>
          <w:sz w:val="22"/>
        </w:rPr>
        <w:t>되는</w:t>
      </w:r>
      <w:r w:rsidR="006A45C4" w:rsidRPr="00042653">
        <w:rPr>
          <w:rFonts w:ascii="바탕" w:eastAsia="바탕" w:hAnsi="바탕"/>
          <w:sz w:val="22"/>
        </w:rPr>
        <w:t xml:space="preserve"> </w:t>
      </w:r>
      <w:r w:rsidR="006A45C4" w:rsidRPr="00042653">
        <w:rPr>
          <w:rFonts w:ascii="바탕" w:eastAsia="바탕" w:hAnsi="바탕" w:hint="eastAsia"/>
          <w:sz w:val="22"/>
        </w:rPr>
        <w:t>날</w:t>
      </w:r>
      <w:r w:rsidR="002D2BA7" w:rsidRPr="00042653">
        <w:rPr>
          <w:rFonts w:ascii="바탕" w:eastAsia="바탕" w:hAnsi="바탕"/>
          <w:sz w:val="22"/>
        </w:rPr>
        <w:t>)</w:t>
      </w:r>
      <w:r w:rsidR="002E735A" w:rsidRPr="00042653">
        <w:rPr>
          <w:rFonts w:ascii="바탕" w:eastAsia="바탕" w:hAnsi="바탕"/>
          <w:kern w:val="0"/>
          <w:sz w:val="22"/>
        </w:rPr>
        <w:t>(</w:t>
      </w:r>
      <w:r w:rsidRPr="00042653">
        <w:rPr>
          <w:rFonts w:ascii="바탕" w:eastAsia="바탕" w:hAnsi="바탕" w:hint="eastAsia"/>
          <w:kern w:val="0"/>
          <w:sz w:val="22"/>
        </w:rPr>
        <w:t>이하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/>
          <w:b/>
          <w:kern w:val="0"/>
          <w:sz w:val="22"/>
        </w:rPr>
        <w:t>“</w:t>
      </w:r>
      <w:r w:rsidRPr="00042653">
        <w:rPr>
          <w:rFonts w:ascii="바탕" w:eastAsia="바탕" w:hAnsi="바탕" w:hint="eastAsia"/>
          <w:b/>
          <w:kern w:val="0"/>
          <w:sz w:val="22"/>
        </w:rPr>
        <w:t>거래종결일</w:t>
      </w:r>
      <w:r w:rsidRPr="00042653">
        <w:rPr>
          <w:rFonts w:ascii="바탕" w:eastAsia="바탕" w:hAnsi="바탕"/>
          <w:b/>
          <w:kern w:val="0"/>
          <w:sz w:val="22"/>
        </w:rPr>
        <w:t>”</w:t>
      </w:r>
      <w:r w:rsidRPr="00042653">
        <w:rPr>
          <w:rFonts w:ascii="바탕" w:eastAsia="바탕" w:hAnsi="바탕"/>
          <w:kern w:val="0"/>
          <w:sz w:val="22"/>
        </w:rPr>
        <w:t>)</w:t>
      </w:r>
      <w:r w:rsidR="005E7A5C" w:rsidRPr="00042653">
        <w:rPr>
          <w:rFonts w:ascii="바탕" w:eastAsia="바탕" w:hAnsi="바탕" w:hint="eastAsia"/>
          <w:kern w:val="0"/>
          <w:sz w:val="22"/>
        </w:rPr>
        <w:t>에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="00D42A17" w:rsidRPr="00042653">
        <w:rPr>
          <w:rFonts w:ascii="바탕" w:eastAsia="바탕" w:hAnsi="바탕" w:hint="eastAsia"/>
          <w:kern w:val="0"/>
          <w:sz w:val="22"/>
        </w:rPr>
        <w:t>매도인</w:t>
      </w:r>
      <w:r w:rsidRPr="00042653">
        <w:rPr>
          <w:rFonts w:ascii="바탕" w:eastAsia="바탕" w:hAnsi="바탕" w:hint="eastAsia"/>
          <w:kern w:val="0"/>
          <w:sz w:val="22"/>
        </w:rPr>
        <w:t>에게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매매대금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전액을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="00D42A17" w:rsidRPr="00042653">
        <w:rPr>
          <w:rFonts w:ascii="바탕" w:eastAsia="바탕" w:hAnsi="바탕" w:hint="eastAsia"/>
          <w:kern w:val="0"/>
          <w:sz w:val="22"/>
        </w:rPr>
        <w:t>매도인</w:t>
      </w:r>
      <w:r w:rsidRPr="00042653">
        <w:rPr>
          <w:rFonts w:ascii="바탕" w:eastAsia="바탕" w:hAnsi="바탕" w:hint="eastAsia"/>
          <w:kern w:val="0"/>
          <w:sz w:val="22"/>
        </w:rPr>
        <w:t>이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지정하는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아래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계좌로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입금하여야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한다</w:t>
      </w:r>
      <w:r w:rsidRPr="00042653">
        <w:rPr>
          <w:rFonts w:ascii="바탕" w:eastAsia="바탕" w:hAnsi="바탕"/>
          <w:kern w:val="0"/>
          <w:sz w:val="22"/>
        </w:rPr>
        <w:t>.</w:t>
      </w:r>
    </w:p>
    <w:p w14:paraId="738263E0" w14:textId="4F44F1C3" w:rsidR="00456BC5" w:rsidRDefault="00456BC5" w:rsidP="00042653">
      <w:pPr>
        <w:pStyle w:val="a3"/>
        <w:rPr>
          <w:rFonts w:ascii="바탕" w:eastAsia="바탕" w:hAnsi="바탕"/>
          <w:sz w:val="22"/>
        </w:rPr>
      </w:pPr>
    </w:p>
    <w:tbl>
      <w:tblPr>
        <w:tblW w:w="0" w:type="auto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6249"/>
      </w:tblGrid>
      <w:tr w:rsidR="00F67993" w:rsidRPr="00AA31D8" w14:paraId="1513067E" w14:textId="77777777" w:rsidTr="00DE1697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5E31A5B3" w14:textId="77777777" w:rsidR="00F67993" w:rsidRPr="00727CAA" w:rsidRDefault="00F67993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727CAA">
              <w:rPr>
                <w:rFonts w:ascii="Times New Roman" w:eastAsia="바탕" w:hAnsi="Times New Roman"/>
                <w:sz w:val="22"/>
              </w:rPr>
              <w:t>계좌개설은행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31AEAC41" w14:textId="77777777" w:rsidR="00F67993" w:rsidRPr="00727CAA" w:rsidRDefault="00F67993" w:rsidP="00DE1697">
            <w:pPr>
              <w:jc w:val="center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농협은행</w:t>
            </w:r>
          </w:p>
        </w:tc>
      </w:tr>
      <w:tr w:rsidR="00F67993" w:rsidRPr="00AA31D8" w14:paraId="64C909C9" w14:textId="77777777" w:rsidTr="00DE1697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15ECD130" w14:textId="77777777" w:rsidR="00F67993" w:rsidRPr="00AA31D8" w:rsidRDefault="00F67993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AA31D8">
              <w:rPr>
                <w:rFonts w:ascii="Times New Roman" w:eastAsia="바탕" w:hAnsi="Times New Roman"/>
                <w:sz w:val="22"/>
              </w:rPr>
              <w:t>계좌명의인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3921E7DE" w14:textId="3D3C4722" w:rsidR="00F67993" w:rsidRPr="00AA31D8" w:rsidRDefault="00F67993" w:rsidP="00DE1697">
            <w:pPr>
              <w:jc w:val="center"/>
              <w:rPr>
                <w:rFonts w:ascii="Times New Roman" w:eastAsia="바탕" w:hAnsi="Times New Roman"/>
                <w:sz w:val="22"/>
              </w:rPr>
            </w:pPr>
            <w:del w:id="5" w:author="shkwon" w:date="2021-10-07T15:45:00Z">
              <w:r w:rsidDel="00785947">
                <w:rPr>
                  <w:rFonts w:ascii="Times New Roman" w:eastAsia="바탕" w:hAnsi="Times New Roman" w:hint="eastAsia"/>
                  <w:sz w:val="22"/>
                </w:rPr>
                <w:delText>N</w:delText>
              </w:r>
              <w:r w:rsidDel="00785947">
                <w:rPr>
                  <w:rFonts w:ascii="Times New Roman" w:eastAsia="바탕" w:hAnsi="Times New Roman"/>
                  <w:sz w:val="22"/>
                </w:rPr>
                <w:delText>H</w:delText>
              </w:r>
              <w:r w:rsidDel="00785947">
                <w:rPr>
                  <w:rFonts w:ascii="Times New Roman" w:eastAsia="바탕" w:hAnsi="Times New Roman" w:hint="eastAsia"/>
                  <w:sz w:val="22"/>
                </w:rPr>
                <w:delText>투자증권</w:delText>
              </w:r>
              <w:r w:rsidDel="00785947">
                <w:rPr>
                  <w:rFonts w:ascii="Times New Roman" w:eastAsia="바탕" w:hAnsi="Times New Roman" w:hint="eastAsia"/>
                  <w:sz w:val="22"/>
                </w:rPr>
                <w:delText xml:space="preserve"> </w:delText>
              </w:r>
              <w:r w:rsidDel="00785947">
                <w:rPr>
                  <w:rFonts w:ascii="Times New Roman" w:eastAsia="바탕" w:hAnsi="Times New Roman" w:hint="eastAsia"/>
                  <w:sz w:val="22"/>
                </w:rPr>
                <w:delText>주식회사</w:delText>
              </w:r>
            </w:del>
            <w:ins w:id="6" w:author="shkwon" w:date="2021-10-07T15:45:00Z">
              <w:r w:rsidR="00785947">
                <w:rPr>
                  <w:rFonts w:ascii="Times New Roman" w:eastAsia="바탕" w:hAnsi="Times New Roman" w:hint="eastAsia"/>
                  <w:sz w:val="22"/>
                </w:rPr>
                <w:t>엔에이치투자증권</w:t>
              </w:r>
              <w:r w:rsidR="00785947">
                <w:rPr>
                  <w:rFonts w:ascii="Times New Roman" w:eastAsia="바탕" w:hAnsi="Times New Roman" w:hint="eastAsia"/>
                  <w:sz w:val="22"/>
                </w:rPr>
                <w:t xml:space="preserve"> </w:t>
              </w:r>
              <w:r w:rsidR="00785947">
                <w:rPr>
                  <w:rFonts w:ascii="Times New Roman" w:eastAsia="바탕" w:hAnsi="Times New Roman" w:hint="eastAsia"/>
                  <w:sz w:val="22"/>
                </w:rPr>
                <w:t>주식회사</w:t>
              </w:r>
            </w:ins>
          </w:p>
        </w:tc>
      </w:tr>
      <w:tr w:rsidR="00F67993" w:rsidRPr="00AA31D8" w14:paraId="18BC53DB" w14:textId="77777777" w:rsidTr="00DE1697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0F895191" w14:textId="77777777" w:rsidR="00F67993" w:rsidRPr="00AA31D8" w:rsidRDefault="00F67993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AA31D8">
              <w:rPr>
                <w:rFonts w:ascii="Times New Roman" w:eastAsia="바탕" w:hAnsi="Times New Roman"/>
                <w:sz w:val="22"/>
              </w:rPr>
              <w:t>계좌번호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220AF095" w14:textId="77777777" w:rsidR="00F67993" w:rsidRPr="00AA31D8" w:rsidRDefault="00F67993" w:rsidP="00DE1697">
            <w:pPr>
              <w:jc w:val="center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083-05-000497</w:t>
            </w:r>
          </w:p>
        </w:tc>
      </w:tr>
    </w:tbl>
    <w:p w14:paraId="4DAE4F12" w14:textId="77777777" w:rsidR="00F67993" w:rsidRPr="00042653" w:rsidRDefault="00F67993" w:rsidP="00042653">
      <w:pPr>
        <w:pStyle w:val="a3"/>
        <w:rPr>
          <w:rFonts w:ascii="바탕" w:eastAsia="바탕" w:hAnsi="바탕"/>
          <w:sz w:val="22"/>
        </w:rPr>
      </w:pPr>
    </w:p>
    <w:tbl>
      <w:tblPr>
        <w:tblW w:w="0" w:type="auto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6249"/>
      </w:tblGrid>
      <w:tr w:rsidR="00C41EDD" w:rsidRPr="00064AA5" w14:paraId="34EECA2C" w14:textId="77777777" w:rsidTr="00C41EDD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6C3E7757" w14:textId="77777777" w:rsidR="00C41EDD" w:rsidRPr="00042653" w:rsidRDefault="00C41EDD" w:rsidP="002D2BA7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계좌개설은행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33754542" w14:textId="4AC41C3A" w:rsidR="00C41EDD" w:rsidRPr="00042653" w:rsidRDefault="00DE24CF" w:rsidP="002D2BA7">
            <w:pPr>
              <w:jc w:val="center"/>
              <w:rPr>
                <w:rFonts w:ascii="바탕" w:eastAsia="바탕" w:hAnsi="바탕"/>
                <w:sz w:val="22"/>
              </w:rPr>
            </w:pPr>
            <w:r>
              <w:rPr>
                <w:rFonts w:ascii="바탕" w:eastAsia="바탕" w:hAnsi="바탕" w:hint="eastAsia"/>
                <w:sz w:val="22"/>
              </w:rPr>
              <w:t>신한은행</w:t>
            </w:r>
          </w:p>
        </w:tc>
      </w:tr>
      <w:tr w:rsidR="00C41EDD" w:rsidRPr="00064AA5" w14:paraId="6632211C" w14:textId="77777777" w:rsidTr="002D2BA7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47CEC19E" w14:textId="77777777" w:rsidR="00C41EDD" w:rsidRPr="00042653" w:rsidRDefault="00C41EDD" w:rsidP="002D2BA7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계좌명의인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61E696C0" w14:textId="2DBC2BB6" w:rsidR="00C41EDD" w:rsidRPr="00042653" w:rsidRDefault="009C3C13" w:rsidP="002D2BA7">
            <w:pPr>
              <w:jc w:val="center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한화</w:t>
            </w:r>
            <w:r w:rsidR="00C41EDD" w:rsidRPr="00042653">
              <w:rPr>
                <w:rFonts w:ascii="바탕" w:eastAsia="바탕" w:hAnsi="바탕" w:hint="eastAsia"/>
                <w:sz w:val="22"/>
              </w:rPr>
              <w:t>투자증권</w:t>
            </w:r>
            <w:r w:rsidR="00C41EDD" w:rsidRPr="00042653">
              <w:rPr>
                <w:rFonts w:ascii="바탕" w:eastAsia="바탕" w:hAnsi="바탕"/>
                <w:sz w:val="22"/>
              </w:rPr>
              <w:t xml:space="preserve"> </w:t>
            </w:r>
            <w:r w:rsidR="00C41EDD" w:rsidRPr="00042653">
              <w:rPr>
                <w:rFonts w:ascii="바탕" w:eastAsia="바탕" w:hAnsi="바탕" w:hint="eastAsia"/>
                <w:sz w:val="22"/>
              </w:rPr>
              <w:t>주식회사</w:t>
            </w:r>
          </w:p>
        </w:tc>
      </w:tr>
      <w:tr w:rsidR="00C41EDD" w:rsidRPr="00064AA5" w14:paraId="0EBD8115" w14:textId="77777777" w:rsidTr="002D2BA7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2C2D1573" w14:textId="77777777" w:rsidR="00C41EDD" w:rsidRPr="00042653" w:rsidRDefault="00C41EDD" w:rsidP="002D2BA7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계좌번호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589CB44B" w14:textId="1B60408C" w:rsidR="00C41EDD" w:rsidRPr="00042653" w:rsidRDefault="00DE24CF" w:rsidP="002D2BA7">
            <w:pPr>
              <w:jc w:val="center"/>
              <w:rPr>
                <w:rFonts w:ascii="바탕" w:eastAsia="바탕" w:hAnsi="바탕"/>
                <w:sz w:val="22"/>
              </w:rPr>
            </w:pPr>
            <w:r>
              <w:rPr>
                <w:rFonts w:ascii="바탕" w:eastAsia="바탕" w:hAnsi="바탕"/>
                <w:sz w:val="22"/>
              </w:rPr>
              <w:t>150-000-052413</w:t>
            </w:r>
          </w:p>
        </w:tc>
      </w:tr>
    </w:tbl>
    <w:p w14:paraId="170DC25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5E48667" w14:textId="2F9260E1" w:rsidR="00845FAD" w:rsidRPr="00042653" w:rsidRDefault="00845FAD" w:rsidP="005550B0">
      <w:pPr>
        <w:pStyle w:val="a3"/>
        <w:numPr>
          <w:ilvl w:val="0"/>
          <w:numId w:val="1"/>
        </w:numPr>
        <w:spacing w:line="276" w:lineRule="auto"/>
        <w:ind w:leftChars="0" w:left="567" w:hanging="567"/>
        <w:rPr>
          <w:rFonts w:ascii="바탕" w:eastAsia="바탕" w:hAnsi="바탕"/>
          <w:kern w:val="0"/>
          <w:sz w:val="22"/>
        </w:rPr>
      </w:pP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관련하여</w:t>
      </w:r>
      <w:r w:rsidRPr="00042653">
        <w:rPr>
          <w:rFonts w:ascii="바탕" w:eastAsia="바탕" w:hAnsi="바탕"/>
          <w:sz w:val="22"/>
        </w:rPr>
        <w:t xml:space="preserve"> 2021</w:t>
      </w:r>
      <w:r w:rsidRPr="00042653">
        <w:rPr>
          <w:rFonts w:ascii="바탕" w:eastAsia="바탕" w:hAnsi="바탕" w:hint="eastAsia"/>
          <w:sz w:val="22"/>
        </w:rPr>
        <w:t>년</w:t>
      </w:r>
      <w:r w:rsidRPr="00042653">
        <w:rPr>
          <w:rFonts w:ascii="바탕" w:eastAsia="바탕" w:hAnsi="바탕"/>
          <w:sz w:val="22"/>
        </w:rPr>
        <w:t xml:space="preserve"> </w:t>
      </w:r>
      <w:r w:rsidR="00B36127" w:rsidRPr="00042653">
        <w:rPr>
          <w:rFonts w:ascii="바탕" w:eastAsia="바탕" w:hAnsi="바탕"/>
          <w:sz w:val="22"/>
        </w:rPr>
        <w:t>4</w:t>
      </w:r>
      <w:r w:rsidRPr="00042653">
        <w:rPr>
          <w:rFonts w:ascii="바탕" w:eastAsia="바탕" w:hAnsi="바탕" w:hint="eastAsia"/>
          <w:sz w:val="22"/>
        </w:rPr>
        <w:t>월</w:t>
      </w:r>
      <w:r w:rsidRPr="00042653">
        <w:rPr>
          <w:rFonts w:ascii="바탕" w:eastAsia="바탕" w:hAnsi="바탕"/>
          <w:sz w:val="22"/>
        </w:rPr>
        <w:t xml:space="preserve"> </w:t>
      </w:r>
      <w:r w:rsidR="00B36127" w:rsidRPr="00042653">
        <w:rPr>
          <w:rFonts w:ascii="바탕" w:eastAsia="바탕" w:hAnsi="바탕"/>
          <w:sz w:val="22"/>
        </w:rPr>
        <w:t>2</w:t>
      </w:r>
      <w:r w:rsidRPr="00042653">
        <w:rPr>
          <w:rFonts w:ascii="바탕" w:eastAsia="바탕" w:hAnsi="바탕" w:hint="eastAsia"/>
          <w:kern w:val="0"/>
          <w:sz w:val="22"/>
        </w:rPr>
        <w:t>일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한화자산운용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주식회사</w:t>
      </w:r>
      <w:r w:rsidRPr="00042653">
        <w:rPr>
          <w:rFonts w:ascii="바탕" w:eastAsia="바탕" w:hAnsi="바탕"/>
          <w:kern w:val="0"/>
          <w:sz w:val="22"/>
        </w:rPr>
        <w:t>(</w:t>
      </w:r>
      <w:r w:rsidRPr="00042653">
        <w:rPr>
          <w:rFonts w:ascii="바탕" w:eastAsia="바탕" w:hAnsi="바탕" w:hint="eastAsia"/>
          <w:kern w:val="0"/>
          <w:sz w:val="22"/>
        </w:rPr>
        <w:t>이하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/>
          <w:b/>
          <w:kern w:val="0"/>
          <w:sz w:val="22"/>
        </w:rPr>
        <w:t>“</w:t>
      </w:r>
      <w:r w:rsidRPr="00042653">
        <w:rPr>
          <w:rFonts w:ascii="바탕" w:eastAsia="바탕" w:hAnsi="바탕" w:hint="eastAsia"/>
          <w:b/>
          <w:kern w:val="0"/>
          <w:sz w:val="22"/>
        </w:rPr>
        <w:t>집합투자업자</w:t>
      </w:r>
      <w:r w:rsidRPr="00042653">
        <w:rPr>
          <w:rFonts w:ascii="바탕" w:eastAsia="바탕" w:hAnsi="바탕"/>
          <w:b/>
          <w:kern w:val="0"/>
          <w:sz w:val="22"/>
        </w:rPr>
        <w:t>”</w:t>
      </w:r>
      <w:r w:rsidRPr="00042653">
        <w:rPr>
          <w:rFonts w:ascii="바탕" w:eastAsia="바탕" w:hAnsi="바탕"/>
          <w:kern w:val="0"/>
          <w:sz w:val="22"/>
        </w:rPr>
        <w:t>)</w:t>
      </w:r>
      <w:r w:rsidRPr="00042653">
        <w:rPr>
          <w:rFonts w:ascii="바탕" w:eastAsia="바탕" w:hAnsi="바탕" w:hint="eastAsia"/>
          <w:kern w:val="0"/>
          <w:sz w:val="22"/>
        </w:rPr>
        <w:t>와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사이에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체결한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="00B36127" w:rsidRPr="00042653">
        <w:rPr>
          <w:rFonts w:ascii="바탕" w:eastAsia="바탕" w:hAnsi="바탕" w:hint="eastAsia"/>
          <w:kern w:val="0"/>
          <w:sz w:val="22"/>
        </w:rPr>
        <w:t>한화</w:t>
      </w:r>
      <w:r w:rsidR="00B36127" w:rsidRPr="00042653">
        <w:rPr>
          <w:rFonts w:ascii="바탕" w:eastAsia="바탕" w:hAnsi="바탕"/>
          <w:kern w:val="0"/>
          <w:sz w:val="22"/>
        </w:rPr>
        <w:t xml:space="preserve"> </w:t>
      </w:r>
      <w:r w:rsidR="00B36127" w:rsidRPr="00042653">
        <w:rPr>
          <w:rFonts w:ascii="바탕" w:eastAsia="바탕" w:hAnsi="바탕" w:hint="eastAsia"/>
          <w:kern w:val="0"/>
          <w:sz w:val="22"/>
        </w:rPr>
        <w:t>미국호주</w:t>
      </w:r>
      <w:r w:rsidR="00B36127" w:rsidRPr="00042653">
        <w:rPr>
          <w:rFonts w:ascii="바탕" w:eastAsia="바탕" w:hAnsi="바탕"/>
          <w:kern w:val="0"/>
          <w:sz w:val="22"/>
        </w:rPr>
        <w:t xml:space="preserve"> PPP</w:t>
      </w:r>
      <w:r w:rsidR="00B36127" w:rsidRPr="00042653">
        <w:rPr>
          <w:rFonts w:ascii="바탕" w:eastAsia="바탕" w:hAnsi="바탕" w:hint="eastAsia"/>
          <w:kern w:val="0"/>
          <w:sz w:val="22"/>
        </w:rPr>
        <w:t>전문투자형</w:t>
      </w:r>
      <w:r w:rsidR="00B36127" w:rsidRPr="00042653">
        <w:rPr>
          <w:rFonts w:ascii="바탕" w:eastAsia="바탕" w:hAnsi="바탕"/>
          <w:kern w:val="0"/>
          <w:sz w:val="22"/>
        </w:rPr>
        <w:t xml:space="preserve"> </w:t>
      </w:r>
      <w:r w:rsidR="00B36127" w:rsidRPr="00042653">
        <w:rPr>
          <w:rFonts w:ascii="바탕" w:eastAsia="바탕" w:hAnsi="바탕" w:hint="eastAsia"/>
          <w:kern w:val="0"/>
          <w:sz w:val="22"/>
        </w:rPr>
        <w:t>사모특별자산투자신탁</w:t>
      </w:r>
      <w:r w:rsidR="00B36127" w:rsidRPr="00042653">
        <w:rPr>
          <w:rFonts w:ascii="바탕" w:eastAsia="바탕" w:hAnsi="바탕"/>
          <w:kern w:val="0"/>
          <w:sz w:val="22"/>
        </w:rPr>
        <w:t xml:space="preserve"> </w:t>
      </w:r>
      <w:ins w:id="7" w:author="shkwon" w:date="2021-10-07T15:54:00Z">
        <w:r w:rsidR="004B0DED">
          <w:rPr>
            <w:rFonts w:ascii="바탕" w:eastAsia="바탕" w:hAnsi="바탕"/>
            <w:kern w:val="0"/>
            <w:sz w:val="22"/>
          </w:rPr>
          <w:t>2</w:t>
        </w:r>
      </w:ins>
      <w:del w:id="8" w:author="shkwon" w:date="2021-10-07T15:54:00Z">
        <w:r w:rsidR="00B36127" w:rsidRPr="00042653" w:rsidDel="004B0DED">
          <w:rPr>
            <w:rFonts w:ascii="바탕" w:eastAsia="바탕" w:hAnsi="바탕"/>
            <w:kern w:val="0"/>
            <w:sz w:val="22"/>
          </w:rPr>
          <w:delText>1</w:delText>
        </w:r>
      </w:del>
      <w:r w:rsidR="00B36127" w:rsidRPr="00042653">
        <w:rPr>
          <w:rFonts w:ascii="바탕" w:eastAsia="바탕" w:hAnsi="바탕" w:hint="eastAsia"/>
          <w:kern w:val="0"/>
          <w:sz w:val="22"/>
        </w:rPr>
        <w:t>호</w:t>
      </w:r>
      <w:r w:rsidRPr="00042653">
        <w:rPr>
          <w:rFonts w:ascii="바탕" w:eastAsia="바탕" w:hAnsi="바탕" w:hint="eastAsia"/>
          <w:kern w:val="0"/>
          <w:sz w:val="22"/>
        </w:rPr>
        <w:t>투자자약정서</w:t>
      </w:r>
      <w:r w:rsidRPr="00042653">
        <w:rPr>
          <w:rFonts w:ascii="바탕" w:eastAsia="바탕" w:hAnsi="바탕"/>
          <w:kern w:val="0"/>
          <w:sz w:val="22"/>
        </w:rPr>
        <w:t>(</w:t>
      </w:r>
      <w:r w:rsidRPr="00042653">
        <w:rPr>
          <w:rFonts w:ascii="바탕" w:eastAsia="바탕" w:hAnsi="바탕" w:hint="eastAsia"/>
          <w:kern w:val="0"/>
          <w:sz w:val="22"/>
        </w:rPr>
        <w:t>이하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/>
          <w:b/>
          <w:kern w:val="0"/>
          <w:sz w:val="22"/>
        </w:rPr>
        <w:t>“</w:t>
      </w:r>
      <w:r w:rsidRPr="00042653">
        <w:rPr>
          <w:rFonts w:ascii="바탕" w:eastAsia="바탕" w:hAnsi="바탕" w:hint="eastAsia"/>
          <w:b/>
          <w:kern w:val="0"/>
          <w:sz w:val="22"/>
        </w:rPr>
        <w:t>투자계약서</w:t>
      </w:r>
      <w:r w:rsidRPr="00042653">
        <w:rPr>
          <w:rFonts w:ascii="바탕" w:eastAsia="바탕" w:hAnsi="바탕"/>
          <w:b/>
          <w:kern w:val="0"/>
          <w:sz w:val="22"/>
        </w:rPr>
        <w:t>”</w:t>
      </w:r>
      <w:r w:rsidRPr="00042653">
        <w:rPr>
          <w:rFonts w:ascii="바탕" w:eastAsia="바탕" w:hAnsi="바탕"/>
          <w:kern w:val="0"/>
          <w:sz w:val="22"/>
        </w:rPr>
        <w:t>)</w:t>
      </w:r>
      <w:r w:rsidRPr="00042653">
        <w:rPr>
          <w:rFonts w:ascii="바탕" w:eastAsia="바탕" w:hAnsi="바탕" w:hint="eastAsia"/>
          <w:kern w:val="0"/>
          <w:sz w:val="22"/>
        </w:rPr>
        <w:t>의</w:t>
      </w:r>
      <w:r w:rsidRPr="00042653">
        <w:rPr>
          <w:rFonts w:ascii="바탕" w:eastAsia="바탕" w:hAnsi="바탕"/>
          <w:kern w:val="0"/>
          <w:sz w:val="22"/>
        </w:rPr>
        <w:t xml:space="preserve"> “</w:t>
      </w:r>
      <w:r w:rsidRPr="00042653">
        <w:rPr>
          <w:rFonts w:ascii="바탕" w:eastAsia="바탕" w:hAnsi="바탕" w:hint="eastAsia"/>
          <w:kern w:val="0"/>
          <w:sz w:val="22"/>
        </w:rPr>
        <w:t>매입약정인수약정서</w:t>
      </w:r>
      <w:r w:rsidRPr="00042653">
        <w:rPr>
          <w:rFonts w:ascii="바탕" w:eastAsia="바탕" w:hAnsi="바탕"/>
          <w:kern w:val="0"/>
          <w:sz w:val="22"/>
        </w:rPr>
        <w:t>”(</w:t>
      </w:r>
      <w:r w:rsidRPr="00042653">
        <w:rPr>
          <w:rFonts w:ascii="바탕" w:eastAsia="바탕" w:hAnsi="바탕" w:hint="eastAsia"/>
          <w:kern w:val="0"/>
          <w:sz w:val="22"/>
        </w:rPr>
        <w:t>투자계약서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="00F40A35" w:rsidRPr="00042653">
        <w:rPr>
          <w:rFonts w:ascii="바탕" w:eastAsia="바탕" w:hAnsi="바탕"/>
          <w:kern w:val="0"/>
          <w:sz w:val="22"/>
        </w:rPr>
        <w:t>[</w:t>
      </w:r>
      <w:r w:rsidR="00F40A35" w:rsidRPr="00042653">
        <w:rPr>
          <w:rFonts w:ascii="바탕" w:eastAsia="바탕" w:hAnsi="바탕" w:hint="eastAsia"/>
          <w:kern w:val="0"/>
          <w:sz w:val="22"/>
        </w:rPr>
        <w:t>별첨</w:t>
      </w:r>
      <w:r w:rsidR="00F40A35" w:rsidRPr="00042653">
        <w:rPr>
          <w:rFonts w:ascii="바탕" w:eastAsia="바탕" w:hAnsi="바탕"/>
          <w:kern w:val="0"/>
          <w:sz w:val="22"/>
        </w:rPr>
        <w:t xml:space="preserve"> 1]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양식에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따름</w:t>
      </w:r>
      <w:r w:rsidRPr="00042653">
        <w:rPr>
          <w:rFonts w:ascii="바탕" w:eastAsia="바탕" w:hAnsi="바탕"/>
          <w:kern w:val="0"/>
          <w:sz w:val="22"/>
        </w:rPr>
        <w:t>)</w:t>
      </w:r>
      <w:r w:rsidRPr="00042653">
        <w:rPr>
          <w:rFonts w:ascii="바탕" w:eastAsia="바탕" w:hAnsi="바탕" w:hint="eastAsia"/>
          <w:kern w:val="0"/>
          <w:sz w:val="22"/>
        </w:rPr>
        <w:t>를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작성하여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매수인이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매도인에게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매매대금을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송금하기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전에</w:t>
      </w:r>
      <w:r w:rsidRPr="00042653">
        <w:rPr>
          <w:rFonts w:ascii="바탕" w:eastAsia="바탕" w:hAnsi="바탕"/>
          <w:b/>
          <w:bCs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집합투자업자에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제출하여야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한다</w:t>
      </w:r>
      <w:r w:rsidRPr="00042653">
        <w:rPr>
          <w:rFonts w:ascii="바탕" w:eastAsia="바탕" w:hAnsi="바탕"/>
          <w:kern w:val="0"/>
          <w:sz w:val="22"/>
        </w:rPr>
        <w:t>.</w:t>
      </w:r>
    </w:p>
    <w:p w14:paraId="2B04E341" w14:textId="77777777" w:rsidR="00845FAD" w:rsidRPr="00042653" w:rsidRDefault="00845FAD" w:rsidP="00845FAD">
      <w:pPr>
        <w:pStyle w:val="a3"/>
        <w:spacing w:line="276" w:lineRule="auto"/>
        <w:ind w:leftChars="0" w:left="567"/>
        <w:rPr>
          <w:rFonts w:ascii="바탕" w:eastAsia="바탕" w:hAnsi="바탕"/>
          <w:sz w:val="22"/>
        </w:rPr>
      </w:pPr>
    </w:p>
    <w:p w14:paraId="758EF32D" w14:textId="434A5E7B" w:rsidR="00845FAD" w:rsidRPr="00042653" w:rsidRDefault="00845FAD" w:rsidP="005550B0">
      <w:pPr>
        <w:pStyle w:val="a3"/>
        <w:numPr>
          <w:ilvl w:val="0"/>
          <w:numId w:val="1"/>
        </w:numPr>
        <w:spacing w:line="276" w:lineRule="auto"/>
        <w:ind w:leftChars="0" w:left="567" w:hanging="567"/>
        <w:rPr>
          <w:rFonts w:ascii="바탕" w:eastAsia="바탕" w:hAnsi="바탕"/>
          <w:kern w:val="0"/>
          <w:sz w:val="22"/>
        </w:rPr>
      </w:pP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관련하여</w:t>
      </w:r>
      <w:r w:rsidRPr="00042653">
        <w:rPr>
          <w:rFonts w:ascii="바탕" w:eastAsia="바탕" w:hAnsi="바탕"/>
          <w:sz w:val="22"/>
        </w:rPr>
        <w:t xml:space="preserve"> 202</w:t>
      </w:r>
      <w:r w:rsidR="00B36127" w:rsidRPr="00042653">
        <w:rPr>
          <w:rFonts w:ascii="바탕" w:eastAsia="바탕" w:hAnsi="바탕"/>
          <w:sz w:val="22"/>
        </w:rPr>
        <w:t>1</w:t>
      </w:r>
      <w:r w:rsidRPr="00042653">
        <w:rPr>
          <w:rFonts w:ascii="바탕" w:eastAsia="바탕" w:hAnsi="바탕" w:hint="eastAsia"/>
          <w:sz w:val="22"/>
        </w:rPr>
        <w:t>년</w:t>
      </w:r>
      <w:r w:rsidRPr="00042653">
        <w:rPr>
          <w:rFonts w:ascii="바탕" w:eastAsia="바탕" w:hAnsi="바탕"/>
          <w:sz w:val="22"/>
        </w:rPr>
        <w:t xml:space="preserve"> </w:t>
      </w:r>
      <w:r w:rsidR="003F346F" w:rsidRPr="00042653">
        <w:rPr>
          <w:rFonts w:ascii="바탕" w:eastAsia="바탕" w:hAnsi="바탕"/>
          <w:sz w:val="22"/>
        </w:rPr>
        <w:t>5</w:t>
      </w:r>
      <w:r w:rsidRPr="00042653">
        <w:rPr>
          <w:rFonts w:ascii="바탕" w:eastAsia="바탕" w:hAnsi="바탕" w:hint="eastAsia"/>
          <w:sz w:val="22"/>
        </w:rPr>
        <w:t>월</w:t>
      </w:r>
      <w:r w:rsidRPr="00042653">
        <w:rPr>
          <w:rFonts w:ascii="바탕" w:eastAsia="바탕" w:hAnsi="바탕"/>
          <w:sz w:val="22"/>
        </w:rPr>
        <w:t xml:space="preserve"> </w:t>
      </w:r>
      <w:r w:rsidR="003F346F" w:rsidRPr="00042653">
        <w:rPr>
          <w:rFonts w:ascii="바탕" w:eastAsia="바탕" w:hAnsi="바탕"/>
          <w:sz w:val="22"/>
        </w:rPr>
        <w:t>14</w:t>
      </w:r>
      <w:r w:rsidRPr="00042653">
        <w:rPr>
          <w:rFonts w:ascii="바탕" w:eastAsia="바탕" w:hAnsi="바탕" w:hint="eastAsia"/>
          <w:kern w:val="0"/>
          <w:sz w:val="22"/>
        </w:rPr>
        <w:t>일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집합투자업자</w:t>
      </w:r>
      <w:r w:rsidRPr="00042653">
        <w:rPr>
          <w:rFonts w:ascii="바탕" w:eastAsia="바탕" w:hAnsi="바탕"/>
          <w:kern w:val="0"/>
          <w:sz w:val="22"/>
        </w:rPr>
        <w:t xml:space="preserve">, </w:t>
      </w:r>
      <w:r w:rsidRPr="00042653">
        <w:rPr>
          <w:rFonts w:ascii="바탕" w:eastAsia="바탕" w:hAnsi="바탕" w:hint="eastAsia"/>
          <w:kern w:val="0"/>
          <w:sz w:val="22"/>
        </w:rPr>
        <w:t>스왑은행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지위에서의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우리은행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및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신한은행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및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신탁업자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지위에서의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농협은행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주식회사와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사이에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체결한</w:t>
      </w:r>
      <w:r w:rsidRPr="00042653">
        <w:rPr>
          <w:rFonts w:ascii="바탕" w:eastAsia="바탕" w:hAnsi="바탕"/>
          <w:kern w:val="0"/>
          <w:sz w:val="22"/>
        </w:rPr>
        <w:t xml:space="preserve"> Capital Call </w:t>
      </w:r>
      <w:r w:rsidRPr="00042653">
        <w:rPr>
          <w:rFonts w:ascii="바탕" w:eastAsia="바탕" w:hAnsi="바탕" w:hint="eastAsia"/>
          <w:kern w:val="0"/>
          <w:sz w:val="22"/>
        </w:rPr>
        <w:t>약정서</w:t>
      </w:r>
      <w:r w:rsidR="00E5597A" w:rsidRPr="00042653">
        <w:rPr>
          <w:rFonts w:ascii="바탕" w:eastAsia="바탕" w:hAnsi="바탕"/>
          <w:kern w:val="0"/>
          <w:sz w:val="22"/>
        </w:rPr>
        <w:t xml:space="preserve"> (</w:t>
      </w:r>
      <w:r w:rsidR="00E5597A" w:rsidRPr="00042653">
        <w:rPr>
          <w:rFonts w:ascii="바탕" w:eastAsia="바탕" w:hAnsi="바탕" w:hint="eastAsia"/>
          <w:kern w:val="0"/>
          <w:sz w:val="22"/>
        </w:rPr>
        <w:t>우리은행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및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신한은행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각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별도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약정서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체결</w:t>
      </w:r>
      <w:r w:rsidR="00E5597A" w:rsidRPr="00042653">
        <w:rPr>
          <w:rFonts w:ascii="바탕" w:eastAsia="바탕" w:hAnsi="바탕"/>
          <w:kern w:val="0"/>
          <w:sz w:val="22"/>
        </w:rPr>
        <w:t>)</w:t>
      </w:r>
      <w:ins w:id="9" w:author="shkwon" w:date="2021-10-07T16:03:00Z">
        <w:r w:rsidR="009F657F">
          <w:rPr>
            <w:rFonts w:ascii="바탕" w:eastAsia="바탕" w:hAnsi="바탕"/>
            <w:kern w:val="0"/>
            <w:sz w:val="22"/>
          </w:rPr>
          <w:t>(</w:t>
        </w:r>
        <w:r w:rsidR="009F657F">
          <w:rPr>
            <w:rFonts w:ascii="바탕" w:eastAsia="바탕" w:hAnsi="바탕" w:hint="eastAsia"/>
            <w:kern w:val="0"/>
            <w:sz w:val="22"/>
          </w:rPr>
          <w:t xml:space="preserve">이하 </w:t>
        </w:r>
        <w:r w:rsidR="009F657F" w:rsidRPr="009F657F">
          <w:rPr>
            <w:rFonts w:ascii="바탕" w:eastAsia="바탕" w:hAnsi="바탕"/>
            <w:b/>
            <w:bCs/>
            <w:kern w:val="0"/>
            <w:sz w:val="22"/>
            <w:rPrChange w:id="10" w:author="shkwon" w:date="2021-10-07T16:03:00Z">
              <w:rPr>
                <w:rFonts w:ascii="바탕" w:eastAsia="바탕" w:hAnsi="바탕"/>
                <w:kern w:val="0"/>
                <w:sz w:val="22"/>
              </w:rPr>
            </w:rPrChange>
          </w:rPr>
          <w:t xml:space="preserve">“Capital Call </w:t>
        </w:r>
        <w:r w:rsidR="009F657F" w:rsidRPr="009F657F">
          <w:rPr>
            <w:rFonts w:ascii="바탕" w:eastAsia="바탕" w:hAnsi="바탕" w:hint="eastAsia"/>
            <w:b/>
            <w:bCs/>
            <w:kern w:val="0"/>
            <w:sz w:val="22"/>
            <w:rPrChange w:id="11" w:author="shkwon" w:date="2021-10-07T16:03:00Z">
              <w:rPr>
                <w:rFonts w:ascii="바탕" w:eastAsia="바탕" w:hAnsi="바탕" w:hint="eastAsia"/>
                <w:kern w:val="0"/>
                <w:sz w:val="22"/>
              </w:rPr>
            </w:rPrChange>
          </w:rPr>
          <w:t>약정서</w:t>
        </w:r>
        <w:r w:rsidR="009F657F" w:rsidRPr="009F657F">
          <w:rPr>
            <w:rFonts w:ascii="바탕" w:eastAsia="바탕" w:hAnsi="바탕"/>
            <w:b/>
            <w:bCs/>
            <w:kern w:val="0"/>
            <w:sz w:val="22"/>
            <w:rPrChange w:id="12" w:author="shkwon" w:date="2021-10-07T16:03:00Z">
              <w:rPr>
                <w:rFonts w:ascii="바탕" w:eastAsia="바탕" w:hAnsi="바탕"/>
                <w:kern w:val="0"/>
                <w:sz w:val="22"/>
              </w:rPr>
            </w:rPrChange>
          </w:rPr>
          <w:t>”</w:t>
        </w:r>
        <w:r w:rsidR="009F657F">
          <w:rPr>
            <w:rFonts w:ascii="바탕" w:eastAsia="바탕" w:hAnsi="바탕"/>
            <w:kern w:val="0"/>
            <w:sz w:val="22"/>
          </w:rPr>
          <w:t>)</w:t>
        </w:r>
      </w:ins>
      <w:r w:rsidRPr="00042653">
        <w:rPr>
          <w:rFonts w:ascii="바탕" w:eastAsia="바탕" w:hAnsi="바탕" w:hint="eastAsia"/>
          <w:kern w:val="0"/>
          <w:sz w:val="22"/>
        </w:rPr>
        <w:t>와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같은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내용의</w:t>
      </w:r>
      <w:r w:rsidRPr="00042653">
        <w:rPr>
          <w:rFonts w:ascii="바탕" w:eastAsia="바탕" w:hAnsi="바탕"/>
          <w:kern w:val="0"/>
          <w:sz w:val="22"/>
        </w:rPr>
        <w:t xml:space="preserve"> Capital Call </w:t>
      </w:r>
      <w:r w:rsidRPr="00042653">
        <w:rPr>
          <w:rFonts w:ascii="바탕" w:eastAsia="바탕" w:hAnsi="바탕" w:hint="eastAsia"/>
          <w:kern w:val="0"/>
          <w:sz w:val="22"/>
        </w:rPr>
        <w:t>약정서를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매수인이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매도인에게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매매대금을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송금하기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전에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체결하여야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한다</w:t>
      </w:r>
      <w:r w:rsidRPr="00042653">
        <w:rPr>
          <w:rFonts w:ascii="바탕" w:eastAsia="바탕" w:hAnsi="바탕"/>
          <w:kern w:val="0"/>
          <w:sz w:val="22"/>
        </w:rPr>
        <w:t>.</w:t>
      </w:r>
      <w:r w:rsidR="003F346F" w:rsidRPr="00042653">
        <w:rPr>
          <w:rFonts w:ascii="바탕" w:eastAsia="바탕" w:hAnsi="바탕"/>
          <w:kern w:val="0"/>
          <w:sz w:val="22"/>
        </w:rPr>
        <w:br/>
      </w:r>
      <w:r w:rsidR="003F346F" w:rsidRPr="00042653">
        <w:rPr>
          <w:rFonts w:ascii="바탕" w:eastAsia="바탕" w:hAnsi="바탕"/>
          <w:kern w:val="0"/>
          <w:sz w:val="22"/>
        </w:rPr>
        <w:br/>
      </w:r>
      <w:r w:rsidR="003F346F" w:rsidRPr="00042653">
        <w:rPr>
          <w:rFonts w:ascii="바탕" w:eastAsia="바탕" w:hAnsi="바탕" w:hint="eastAsia"/>
          <w:kern w:val="0"/>
          <w:sz w:val="22"/>
        </w:rPr>
        <w:t>매수인은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본건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투자신탁에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대한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투자와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관련하여</w:t>
      </w:r>
      <w:r w:rsidR="003F346F" w:rsidRPr="00042653">
        <w:rPr>
          <w:rFonts w:ascii="바탕" w:eastAsia="바탕" w:hAnsi="바탕"/>
          <w:kern w:val="0"/>
          <w:sz w:val="22"/>
        </w:rPr>
        <w:t xml:space="preserve"> 2021</w:t>
      </w:r>
      <w:r w:rsidR="003F346F" w:rsidRPr="00042653">
        <w:rPr>
          <w:rFonts w:ascii="바탕" w:eastAsia="바탕" w:hAnsi="바탕" w:hint="eastAsia"/>
          <w:kern w:val="0"/>
          <w:sz w:val="22"/>
        </w:rPr>
        <w:t>년</w:t>
      </w:r>
      <w:r w:rsidR="003F346F" w:rsidRPr="00042653">
        <w:rPr>
          <w:rFonts w:ascii="바탕" w:eastAsia="바탕" w:hAnsi="바탕"/>
          <w:kern w:val="0"/>
          <w:sz w:val="22"/>
        </w:rPr>
        <w:t xml:space="preserve"> 5</w:t>
      </w:r>
      <w:r w:rsidR="003F346F" w:rsidRPr="00042653">
        <w:rPr>
          <w:rFonts w:ascii="바탕" w:eastAsia="바탕" w:hAnsi="바탕" w:hint="eastAsia"/>
          <w:kern w:val="0"/>
          <w:sz w:val="22"/>
        </w:rPr>
        <w:t>월</w:t>
      </w:r>
      <w:r w:rsidR="003F346F" w:rsidRPr="00042653">
        <w:rPr>
          <w:rFonts w:ascii="바탕" w:eastAsia="바탕" w:hAnsi="바탕"/>
          <w:kern w:val="0"/>
          <w:sz w:val="22"/>
        </w:rPr>
        <w:t xml:space="preserve"> 14</w:t>
      </w:r>
      <w:r w:rsidR="003F346F" w:rsidRPr="00042653">
        <w:rPr>
          <w:rFonts w:ascii="바탕" w:eastAsia="바탕" w:hAnsi="바탕" w:hint="eastAsia"/>
          <w:kern w:val="0"/>
          <w:sz w:val="22"/>
        </w:rPr>
        <w:t>일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집합투자업자</w:t>
      </w:r>
      <w:r w:rsidR="003F346F" w:rsidRPr="00042653">
        <w:rPr>
          <w:rFonts w:ascii="바탕" w:eastAsia="바탕" w:hAnsi="바탕"/>
          <w:kern w:val="0"/>
          <w:sz w:val="22"/>
        </w:rPr>
        <w:t xml:space="preserve">, </w:t>
      </w:r>
      <w:r w:rsidR="003F346F" w:rsidRPr="00042653">
        <w:rPr>
          <w:rFonts w:ascii="바탕" w:eastAsia="바탕" w:hAnsi="바탕" w:hint="eastAsia"/>
          <w:kern w:val="0"/>
          <w:sz w:val="22"/>
        </w:rPr>
        <w:t>스왑은행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지위에서의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국민은행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및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한국투자증권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사이에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체결한</w:t>
      </w:r>
      <w:r w:rsidR="003F346F" w:rsidRPr="00042653">
        <w:rPr>
          <w:rFonts w:ascii="바탕" w:eastAsia="바탕" w:hAnsi="바탕"/>
          <w:kern w:val="0"/>
          <w:sz w:val="22"/>
        </w:rPr>
        <w:t xml:space="preserve"> Capital Call </w:t>
      </w:r>
      <w:r w:rsidR="003F346F" w:rsidRPr="00042653">
        <w:rPr>
          <w:rFonts w:ascii="바탕" w:eastAsia="바탕" w:hAnsi="바탕" w:hint="eastAsia"/>
          <w:kern w:val="0"/>
          <w:sz w:val="22"/>
        </w:rPr>
        <w:t>약정서</w:t>
      </w:r>
      <w:r w:rsidR="00E5597A" w:rsidRPr="00042653">
        <w:rPr>
          <w:rFonts w:ascii="바탕" w:eastAsia="바탕" w:hAnsi="바탕"/>
          <w:kern w:val="0"/>
          <w:sz w:val="22"/>
        </w:rPr>
        <w:lastRenderedPageBreak/>
        <w:t>(</w:t>
      </w:r>
      <w:r w:rsidR="00E5597A" w:rsidRPr="00042653">
        <w:rPr>
          <w:rFonts w:ascii="바탕" w:eastAsia="바탕" w:hAnsi="바탕" w:hint="eastAsia"/>
          <w:kern w:val="0"/>
          <w:sz w:val="22"/>
        </w:rPr>
        <w:t>국민은행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및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한국투자증권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각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별도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약정서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체결</w:t>
      </w:r>
      <w:r w:rsidR="00E5597A" w:rsidRPr="00042653">
        <w:rPr>
          <w:rFonts w:ascii="바탕" w:eastAsia="바탕" w:hAnsi="바탕"/>
          <w:kern w:val="0"/>
          <w:sz w:val="22"/>
        </w:rPr>
        <w:t xml:space="preserve">) </w:t>
      </w:r>
      <w:r w:rsidR="003F346F" w:rsidRPr="00042653">
        <w:rPr>
          <w:rFonts w:ascii="바탕" w:eastAsia="바탕" w:hAnsi="바탕" w:hint="eastAsia"/>
          <w:kern w:val="0"/>
          <w:sz w:val="22"/>
        </w:rPr>
        <w:t>에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대해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확인하고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인지하고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있으며</w:t>
      </w:r>
      <w:r w:rsidR="003F346F" w:rsidRPr="00042653">
        <w:rPr>
          <w:rFonts w:ascii="바탕" w:eastAsia="바탕" w:hAnsi="바탕"/>
          <w:kern w:val="0"/>
          <w:sz w:val="22"/>
        </w:rPr>
        <w:t xml:space="preserve">, </w:t>
      </w:r>
      <w:r w:rsidR="003F346F" w:rsidRPr="00042653">
        <w:rPr>
          <w:rFonts w:ascii="바탕" w:eastAsia="바탕" w:hAnsi="바탕" w:hint="eastAsia"/>
          <w:kern w:val="0"/>
          <w:sz w:val="22"/>
        </w:rPr>
        <w:t>해당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약정서상의</w:t>
      </w:r>
      <w:r w:rsidR="003F346F" w:rsidRPr="00042653">
        <w:rPr>
          <w:rFonts w:ascii="바탕" w:eastAsia="바탕" w:hAnsi="바탕"/>
          <w:kern w:val="0"/>
          <w:sz w:val="22"/>
        </w:rPr>
        <w:t xml:space="preserve"> “</w:t>
      </w:r>
      <w:r w:rsidR="003F346F" w:rsidRPr="00042653">
        <w:rPr>
          <w:rFonts w:ascii="바탕" w:eastAsia="바탕" w:hAnsi="바탕" w:hint="eastAsia"/>
          <w:kern w:val="0"/>
          <w:sz w:val="22"/>
        </w:rPr>
        <w:t>갑</w:t>
      </w:r>
      <w:r w:rsidR="003F346F" w:rsidRPr="00042653">
        <w:rPr>
          <w:rFonts w:ascii="바탕" w:eastAsia="바탕" w:hAnsi="바탕"/>
          <w:kern w:val="0"/>
          <w:sz w:val="22"/>
        </w:rPr>
        <w:t>”</w:t>
      </w:r>
      <w:r w:rsidR="003F346F" w:rsidRPr="00042653">
        <w:rPr>
          <w:rFonts w:ascii="바탕" w:eastAsia="바탕" w:hAnsi="바탕" w:hint="eastAsia"/>
          <w:kern w:val="0"/>
          <w:sz w:val="22"/>
        </w:rPr>
        <w:t>인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집합투자업자의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의무이행을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위해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협조하고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이와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관련하여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본건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투자신탁의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수익자로서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투자약정서상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의무를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이행한다</w:t>
      </w:r>
      <w:r w:rsidR="003F346F" w:rsidRPr="00042653">
        <w:rPr>
          <w:rFonts w:ascii="바탕" w:eastAsia="바탕" w:hAnsi="바탕"/>
          <w:kern w:val="0"/>
          <w:sz w:val="22"/>
        </w:rPr>
        <w:t>.</w:t>
      </w:r>
    </w:p>
    <w:p w14:paraId="0813F8E4" w14:textId="77777777" w:rsidR="00845FAD" w:rsidRPr="00042653" w:rsidRDefault="00845FAD" w:rsidP="00456BC5">
      <w:pPr>
        <w:spacing w:line="276" w:lineRule="auto"/>
        <w:rPr>
          <w:rFonts w:ascii="바탕" w:eastAsia="바탕" w:hAnsi="바탕"/>
          <w:sz w:val="22"/>
        </w:rPr>
      </w:pPr>
    </w:p>
    <w:p w14:paraId="013FF9E8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3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매도절차의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이행</w:t>
      </w:r>
      <w:r w:rsidRPr="00042653">
        <w:rPr>
          <w:rFonts w:ascii="바탕" w:eastAsia="바탕" w:hAnsi="바탕"/>
          <w:b/>
          <w:sz w:val="22"/>
        </w:rPr>
        <w:t>)</w:t>
      </w:r>
    </w:p>
    <w:p w14:paraId="0E62D9C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14A60E0" w14:textId="3077E77B" w:rsidR="00456BC5" w:rsidRPr="00042653" w:rsidRDefault="00D42A17" w:rsidP="00335E0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바탕" w:eastAsia="바탕" w:hAnsi="바탕"/>
          <w:bCs/>
          <w:sz w:val="22"/>
        </w:rPr>
      </w:pPr>
      <w:r w:rsidRPr="00042653">
        <w:rPr>
          <w:rFonts w:ascii="바탕" w:eastAsia="바탕" w:hAnsi="바탕" w:hint="eastAsia"/>
          <w:bCs/>
          <w:sz w:val="22"/>
        </w:rPr>
        <w:t>매도인</w:t>
      </w:r>
      <w:r w:rsidR="00456BC5" w:rsidRPr="00042653">
        <w:rPr>
          <w:rFonts w:ascii="바탕" w:eastAsia="바탕" w:hAnsi="바탕" w:hint="eastAsia"/>
          <w:bCs/>
          <w:sz w:val="22"/>
        </w:rPr>
        <w:t>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매수인으로부터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제</w:t>
      </w:r>
      <w:r w:rsidR="00456BC5" w:rsidRPr="00042653">
        <w:rPr>
          <w:rFonts w:ascii="바탕" w:eastAsia="바탕" w:hAnsi="바탕"/>
          <w:bCs/>
          <w:sz w:val="22"/>
        </w:rPr>
        <w:t>2</w:t>
      </w:r>
      <w:r w:rsidR="00456BC5" w:rsidRPr="00042653">
        <w:rPr>
          <w:rFonts w:ascii="바탕" w:eastAsia="바탕" w:hAnsi="바탕" w:hint="eastAsia"/>
          <w:bCs/>
          <w:sz w:val="22"/>
        </w:rPr>
        <w:t>조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제</w:t>
      </w:r>
      <w:r w:rsidR="00456BC5" w:rsidRPr="00042653">
        <w:rPr>
          <w:rFonts w:ascii="바탕" w:eastAsia="바탕" w:hAnsi="바탕"/>
          <w:bCs/>
          <w:sz w:val="22"/>
        </w:rPr>
        <w:t>2</w:t>
      </w:r>
      <w:r w:rsidR="00456BC5" w:rsidRPr="00042653">
        <w:rPr>
          <w:rFonts w:ascii="바탕" w:eastAsia="바탕" w:hAnsi="바탕" w:hint="eastAsia"/>
          <w:bCs/>
          <w:sz w:val="22"/>
        </w:rPr>
        <w:t>항에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따라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매매대금을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지급받음과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동시에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매매목적물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전부를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본건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투자신탁의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판매회사인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del w:id="13" w:author="shkwon" w:date="2021-10-07T16:01:00Z">
        <w:r w:rsidR="0096258F" w:rsidRPr="00042653" w:rsidDel="00C96E89">
          <w:rPr>
            <w:rFonts w:ascii="바탕" w:eastAsia="바탕" w:hAnsi="바탕"/>
            <w:bCs/>
            <w:sz w:val="22"/>
          </w:rPr>
          <w:delText>DB</w:delText>
        </w:r>
        <w:r w:rsidR="0096258F" w:rsidRPr="00042653" w:rsidDel="00C96E89">
          <w:rPr>
            <w:rFonts w:ascii="바탕" w:eastAsia="바탕" w:hAnsi="바탕" w:hint="eastAsia"/>
            <w:bCs/>
            <w:sz w:val="22"/>
          </w:rPr>
          <w:delText>금융투자주식회사</w:delText>
        </w:r>
      </w:del>
      <w:ins w:id="14" w:author="shkwon" w:date="2021-10-07T16:01:00Z">
        <w:r w:rsidR="00C96E89">
          <w:rPr>
            <w:rFonts w:ascii="바탕" w:eastAsia="바탕" w:hAnsi="바탕"/>
            <w:bCs/>
            <w:sz w:val="22"/>
          </w:rPr>
          <w:t>디비금융투자 주식회사</w:t>
        </w:r>
      </w:ins>
      <w:r w:rsidR="005550B0" w:rsidRPr="00042653">
        <w:rPr>
          <w:rFonts w:ascii="바탕" w:eastAsia="바탕" w:hAnsi="바탕"/>
          <w:bCs/>
          <w:sz w:val="22"/>
        </w:rPr>
        <w:t>(</w:t>
      </w:r>
      <w:r w:rsidR="00456BC5" w:rsidRPr="00042653">
        <w:rPr>
          <w:rFonts w:ascii="바탕" w:eastAsia="바탕" w:hAnsi="바탕" w:hint="eastAsia"/>
          <w:bCs/>
          <w:sz w:val="22"/>
        </w:rPr>
        <w:t>이하</w:t>
      </w:r>
      <w:r w:rsidR="00456BC5" w:rsidRPr="00042653">
        <w:rPr>
          <w:rFonts w:ascii="바탕" w:eastAsia="바탕" w:hAnsi="바탕"/>
          <w:bCs/>
          <w:sz w:val="22"/>
        </w:rPr>
        <w:t xml:space="preserve"> “</w:t>
      </w:r>
      <w:r w:rsidR="00456BC5" w:rsidRPr="00042653">
        <w:rPr>
          <w:rFonts w:ascii="바탕" w:eastAsia="바탕" w:hAnsi="바탕" w:hint="eastAsia"/>
          <w:b/>
          <w:bCs/>
          <w:sz w:val="22"/>
        </w:rPr>
        <w:t>판매회사</w:t>
      </w:r>
      <w:r w:rsidR="00456BC5" w:rsidRPr="00042653">
        <w:rPr>
          <w:rFonts w:ascii="바탕" w:eastAsia="바탕" w:hAnsi="바탕"/>
          <w:bCs/>
          <w:sz w:val="22"/>
        </w:rPr>
        <w:t>”)</w:t>
      </w:r>
      <w:r w:rsidR="00456BC5" w:rsidRPr="00042653">
        <w:rPr>
          <w:rFonts w:ascii="바탕" w:eastAsia="바탕" w:hAnsi="바탕" w:hint="eastAsia"/>
          <w:bCs/>
          <w:sz w:val="22"/>
        </w:rPr>
        <w:t>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개설된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</w:t>
      </w:r>
      <w:r w:rsidR="00F07D4B">
        <w:rPr>
          <w:rFonts w:ascii="바탕" w:eastAsia="바탕" w:hAnsi="바탕" w:hint="eastAsia"/>
          <w:bCs/>
          <w:sz w:val="22"/>
        </w:rPr>
        <w:t>이 요청하는 계좌</w:t>
      </w:r>
      <w:r w:rsidR="00456BC5" w:rsidRPr="00042653">
        <w:rPr>
          <w:rFonts w:ascii="바탕" w:eastAsia="바탕" w:hAnsi="바탕"/>
          <w:bCs/>
          <w:sz w:val="22"/>
        </w:rPr>
        <w:t xml:space="preserve"> (</w:t>
      </w:r>
      <w:r w:rsidR="00456BC5" w:rsidRPr="00042653">
        <w:rPr>
          <w:rFonts w:ascii="바탕" w:eastAsia="바탕" w:hAnsi="바탕" w:hint="eastAsia"/>
          <w:bCs/>
          <w:sz w:val="22"/>
        </w:rPr>
        <w:t>계좌번호</w:t>
      </w:r>
      <w:r w:rsidR="00BB12F7">
        <w:rPr>
          <w:rFonts w:ascii="바탕" w:eastAsia="바탕" w:hAnsi="바탕"/>
          <w:bCs/>
          <w:sz w:val="22"/>
        </w:rPr>
        <w:t xml:space="preserve">: </w:t>
      </w:r>
      <w:r w:rsidR="00BB12F7" w:rsidRPr="00BB12F7">
        <w:rPr>
          <w:rFonts w:ascii="바탕" w:eastAsia="바탕" w:hAnsi="바탕"/>
          <w:bCs/>
          <w:sz w:val="22"/>
        </w:rPr>
        <w:t>DB</w:t>
      </w:r>
      <w:r w:rsidR="00BB12F7" w:rsidRPr="00BB12F7">
        <w:rPr>
          <w:rFonts w:ascii="바탕" w:eastAsia="바탕" w:hAnsi="바탕" w:hint="eastAsia"/>
          <w:bCs/>
          <w:sz w:val="22"/>
        </w:rPr>
        <w:t xml:space="preserve">금융투자 </w:t>
      </w:r>
      <w:proofErr w:type="gramStart"/>
      <w:r w:rsidR="00F67993" w:rsidRPr="00F67993">
        <w:rPr>
          <w:rFonts w:ascii="바탕" w:eastAsia="바탕" w:hAnsi="바탕"/>
          <w:bCs/>
          <w:sz w:val="22"/>
          <w:highlight w:val="yellow"/>
        </w:rPr>
        <w:t>[  ]</w:t>
      </w:r>
      <w:proofErr w:type="gramEnd"/>
      <w:r w:rsidR="00456BC5" w:rsidRPr="00042653">
        <w:rPr>
          <w:rFonts w:ascii="바탕" w:eastAsia="바탕" w:hAnsi="바탕"/>
          <w:bCs/>
          <w:sz w:val="22"/>
        </w:rPr>
        <w:t>)</w:t>
      </w:r>
      <w:r w:rsidR="00456BC5" w:rsidRPr="00042653">
        <w:rPr>
          <w:rFonts w:ascii="바탕" w:eastAsia="바탕" w:hAnsi="바탕" w:hint="eastAsia"/>
          <w:bCs/>
          <w:sz w:val="22"/>
        </w:rPr>
        <w:t>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계좌</w:t>
      </w:r>
      <w:r w:rsidR="00DE3B38" w:rsidRPr="00042653">
        <w:rPr>
          <w:rFonts w:ascii="바탕" w:eastAsia="바탕" w:hAnsi="바탕" w:hint="eastAsia"/>
          <w:bCs/>
          <w:sz w:val="22"/>
        </w:rPr>
        <w:t>간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대체</w:t>
      </w:r>
      <w:r w:rsidR="009855F8" w:rsidRPr="00042653">
        <w:rPr>
          <w:rFonts w:ascii="바탕" w:eastAsia="바탕" w:hAnsi="바탕" w:hint="eastAsia"/>
          <w:bCs/>
          <w:sz w:val="22"/>
        </w:rPr>
        <w:t>를</w:t>
      </w:r>
      <w:r w:rsidR="00DE3B38" w:rsidRPr="00042653">
        <w:rPr>
          <w:rFonts w:ascii="바탕" w:eastAsia="바탕" w:hAnsi="바탕"/>
          <w:bCs/>
          <w:sz w:val="22"/>
        </w:rPr>
        <w:t xml:space="preserve"> </w:t>
      </w:r>
      <w:r w:rsidR="00DE3B38" w:rsidRPr="00042653">
        <w:rPr>
          <w:rFonts w:ascii="바탕" w:eastAsia="바탕" w:hAnsi="바탕" w:hint="eastAsia"/>
          <w:bCs/>
          <w:sz w:val="22"/>
        </w:rPr>
        <w:t>전자등록</w:t>
      </w:r>
      <w:r w:rsidR="00456BC5" w:rsidRPr="00042653">
        <w:rPr>
          <w:rFonts w:ascii="바탕" w:eastAsia="바탕" w:hAnsi="바탕" w:hint="eastAsia"/>
          <w:bCs/>
          <w:sz w:val="22"/>
        </w:rPr>
        <w:t>하는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방법으로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매수인에게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교부하여야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한다</w:t>
      </w:r>
      <w:r w:rsidR="00456BC5" w:rsidRPr="00042653">
        <w:rPr>
          <w:rFonts w:ascii="바탕" w:eastAsia="바탕" w:hAnsi="바탕"/>
          <w:bCs/>
          <w:sz w:val="22"/>
        </w:rPr>
        <w:t>.</w:t>
      </w:r>
    </w:p>
    <w:p w14:paraId="1D73105C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6247643D" w14:textId="58C799F2" w:rsidR="00456BC5" w:rsidRPr="00042653" w:rsidRDefault="00D42A17" w:rsidP="00456BC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bCs/>
          <w:sz w:val="22"/>
        </w:rPr>
        <w:t>매도인</w:t>
      </w:r>
      <w:r w:rsidR="00456BC5" w:rsidRPr="00042653">
        <w:rPr>
          <w:rFonts w:ascii="바탕" w:eastAsia="바탕" w:hAnsi="바탕" w:hint="eastAsia"/>
          <w:bCs/>
          <w:sz w:val="22"/>
        </w:rPr>
        <w:t>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매수인으로부터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제</w:t>
      </w:r>
      <w:r w:rsidR="00456BC5" w:rsidRPr="00042653">
        <w:rPr>
          <w:rFonts w:ascii="바탕" w:eastAsia="바탕" w:hAnsi="바탕"/>
          <w:bCs/>
          <w:sz w:val="22"/>
        </w:rPr>
        <w:t>2</w:t>
      </w:r>
      <w:r w:rsidR="00456BC5" w:rsidRPr="00042653">
        <w:rPr>
          <w:rFonts w:ascii="바탕" w:eastAsia="바탕" w:hAnsi="바탕" w:hint="eastAsia"/>
          <w:bCs/>
          <w:sz w:val="22"/>
        </w:rPr>
        <w:t>조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제</w:t>
      </w:r>
      <w:r w:rsidR="00456BC5" w:rsidRPr="00042653">
        <w:rPr>
          <w:rFonts w:ascii="바탕" w:eastAsia="바탕" w:hAnsi="바탕"/>
          <w:bCs/>
          <w:sz w:val="22"/>
        </w:rPr>
        <w:t>2</w:t>
      </w:r>
      <w:r w:rsidR="00456BC5" w:rsidRPr="00042653">
        <w:rPr>
          <w:rFonts w:ascii="바탕" w:eastAsia="바탕" w:hAnsi="바탕" w:hint="eastAsia"/>
          <w:bCs/>
          <w:sz w:val="22"/>
        </w:rPr>
        <w:t>항에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따라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매매대금을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지급받음과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동시에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매수인이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매매목적물의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수익자로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기재되어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있는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F870A9" w:rsidRPr="00042653">
        <w:rPr>
          <w:rFonts w:ascii="바탕" w:eastAsia="바탕" w:hAnsi="바탕" w:hint="eastAsia"/>
          <w:bCs/>
          <w:sz w:val="22"/>
        </w:rPr>
        <w:t>고객</w:t>
      </w:r>
      <w:r w:rsidR="00456BC5" w:rsidRPr="00042653">
        <w:rPr>
          <w:rFonts w:ascii="바탕" w:eastAsia="바탕" w:hAnsi="바탕" w:hint="eastAsia"/>
          <w:bCs/>
          <w:sz w:val="22"/>
        </w:rPr>
        <w:t>계좌부의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인증된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사본을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판매회사를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통해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매수인에게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발급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및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교부하여야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한다</w:t>
      </w:r>
      <w:r w:rsidR="00456BC5" w:rsidRPr="00042653">
        <w:rPr>
          <w:rFonts w:ascii="바탕" w:eastAsia="바탕" w:hAnsi="바탕"/>
          <w:bCs/>
          <w:sz w:val="22"/>
        </w:rPr>
        <w:t>.</w:t>
      </w:r>
    </w:p>
    <w:p w14:paraId="67DD5871" w14:textId="77777777" w:rsidR="00456BC5" w:rsidRPr="00042653" w:rsidRDefault="00456BC5" w:rsidP="00456BC5">
      <w:pPr>
        <w:pStyle w:val="a3"/>
        <w:rPr>
          <w:rFonts w:ascii="바탕" w:eastAsia="바탕" w:hAnsi="바탕"/>
          <w:sz w:val="22"/>
        </w:rPr>
      </w:pPr>
    </w:p>
    <w:p w14:paraId="3196D08D" w14:textId="7CE1B475" w:rsidR="00456BC5" w:rsidRPr="00042653" w:rsidRDefault="00D42A17" w:rsidP="00456BC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bCs/>
          <w:sz w:val="22"/>
        </w:rPr>
        <w:t>매도인</w:t>
      </w:r>
      <w:r w:rsidR="00456BC5" w:rsidRPr="00042653">
        <w:rPr>
          <w:rFonts w:ascii="바탕" w:eastAsia="바탕" w:hAnsi="바탕" w:hint="eastAsia"/>
          <w:bCs/>
          <w:sz w:val="22"/>
        </w:rPr>
        <w:t>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집합투자업자가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정하는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절차에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따라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성명과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주소가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수익자명부에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기재될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있도록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하여야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한다</w:t>
      </w:r>
      <w:r w:rsidR="00456BC5" w:rsidRPr="00042653">
        <w:rPr>
          <w:rFonts w:ascii="바탕" w:eastAsia="바탕" w:hAnsi="바탕"/>
          <w:bCs/>
          <w:sz w:val="22"/>
        </w:rPr>
        <w:t>.</w:t>
      </w:r>
    </w:p>
    <w:p w14:paraId="01CB817A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7732C709" w14:textId="75C0CD92" w:rsidR="00456BC5" w:rsidRPr="00042653" w:rsidRDefault="00D42A17" w:rsidP="00456BC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바탕" w:eastAsia="바탕" w:hAnsi="바탕"/>
          <w:bCs/>
          <w:sz w:val="22"/>
        </w:rPr>
      </w:pPr>
      <w:r w:rsidRPr="00042653">
        <w:rPr>
          <w:rFonts w:ascii="바탕" w:eastAsia="바탕" w:hAnsi="바탕" w:hint="eastAsia"/>
          <w:bCs/>
          <w:sz w:val="22"/>
        </w:rPr>
        <w:t>매도인</w:t>
      </w:r>
      <w:r w:rsidR="00456BC5" w:rsidRPr="00042653">
        <w:rPr>
          <w:rFonts w:ascii="바탕" w:eastAsia="바탕" w:hAnsi="바탕" w:hint="eastAsia"/>
          <w:bCs/>
          <w:sz w:val="22"/>
        </w:rPr>
        <w:t>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제</w:t>
      </w:r>
      <w:r w:rsidR="00456BC5" w:rsidRPr="00042653">
        <w:rPr>
          <w:rFonts w:ascii="바탕" w:eastAsia="바탕" w:hAnsi="바탕"/>
          <w:bCs/>
          <w:sz w:val="22"/>
        </w:rPr>
        <w:t>3</w:t>
      </w:r>
      <w:r w:rsidR="00456BC5" w:rsidRPr="00042653">
        <w:rPr>
          <w:rFonts w:ascii="바탕" w:eastAsia="바탕" w:hAnsi="바탕" w:hint="eastAsia"/>
          <w:bCs/>
          <w:sz w:val="22"/>
        </w:rPr>
        <w:t>항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이외에도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매수인이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매매목적물의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집합투자업자와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판매회사에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대하여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자신의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본건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투자신탁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수익자로서의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지위와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동등한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법적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및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실질적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지위를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인정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받고</w:t>
      </w:r>
      <w:r w:rsidR="00456BC5" w:rsidRPr="00042653">
        <w:rPr>
          <w:rFonts w:ascii="바탕" w:eastAsia="바탕" w:hAnsi="바탕"/>
          <w:bCs/>
          <w:sz w:val="22"/>
        </w:rPr>
        <w:t xml:space="preserve">, </w:t>
      </w:r>
      <w:r w:rsidR="00456BC5" w:rsidRPr="00042653">
        <w:rPr>
          <w:rFonts w:ascii="바탕" w:eastAsia="바탕" w:hAnsi="바탕" w:hint="eastAsia"/>
          <w:bCs/>
          <w:sz w:val="22"/>
        </w:rPr>
        <w:t>집합투자업자를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포함한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제</w:t>
      </w:r>
      <w:r w:rsidR="00456BC5" w:rsidRPr="00042653">
        <w:rPr>
          <w:rFonts w:ascii="바탕" w:eastAsia="바탕" w:hAnsi="바탕"/>
          <w:bCs/>
          <w:sz w:val="22"/>
        </w:rPr>
        <w:t>3</w:t>
      </w:r>
      <w:r w:rsidR="00456BC5" w:rsidRPr="00042653">
        <w:rPr>
          <w:rFonts w:ascii="바탕" w:eastAsia="바탕" w:hAnsi="바탕" w:hint="eastAsia"/>
          <w:bCs/>
          <w:sz w:val="22"/>
        </w:rPr>
        <w:t>자에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대한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수익자로서의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권리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행사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및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대항요건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구비에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필요한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조치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또는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절차가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완료될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있도록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매도인으로서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협조하여야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한다</w:t>
      </w:r>
      <w:r w:rsidR="00456BC5" w:rsidRPr="00042653">
        <w:rPr>
          <w:rFonts w:ascii="바탕" w:eastAsia="바탕" w:hAnsi="바탕"/>
          <w:bCs/>
          <w:sz w:val="22"/>
        </w:rPr>
        <w:t xml:space="preserve">. </w:t>
      </w:r>
    </w:p>
    <w:p w14:paraId="720A9A6E" w14:textId="77777777" w:rsidR="00456BC5" w:rsidRPr="00042653" w:rsidRDefault="00456BC5" w:rsidP="00456BC5">
      <w:pPr>
        <w:pStyle w:val="a3"/>
        <w:rPr>
          <w:rFonts w:ascii="바탕" w:eastAsia="바탕" w:hAnsi="바탕"/>
          <w:bCs/>
          <w:sz w:val="22"/>
        </w:rPr>
      </w:pPr>
    </w:p>
    <w:p w14:paraId="1BD36FF7" w14:textId="432D6844" w:rsidR="00456BC5" w:rsidRPr="00042653" w:rsidRDefault="00456BC5" w:rsidP="00456BC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바탕" w:eastAsia="바탕" w:hAnsi="바탕"/>
          <w:bCs/>
          <w:sz w:val="22"/>
        </w:rPr>
      </w:pPr>
      <w:r w:rsidRPr="00042653">
        <w:rPr>
          <w:rFonts w:ascii="바탕" w:eastAsia="바탕" w:hAnsi="바탕" w:hint="eastAsia"/>
          <w:bCs/>
          <w:sz w:val="22"/>
        </w:rPr>
        <w:t>매수인은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="00D42A17" w:rsidRPr="00042653">
        <w:rPr>
          <w:rFonts w:ascii="바탕" w:eastAsia="바탕" w:hAnsi="바탕" w:hint="eastAsia"/>
          <w:bCs/>
          <w:sz w:val="22"/>
        </w:rPr>
        <w:t>매도인</w:t>
      </w:r>
      <w:r w:rsidRPr="00042653">
        <w:rPr>
          <w:rFonts w:ascii="바탕" w:eastAsia="바탕" w:hAnsi="바탕" w:hint="eastAsia"/>
          <w:bCs/>
          <w:sz w:val="22"/>
        </w:rPr>
        <w:t>이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요청하는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바에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따라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본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계약에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따른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매매목적물의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매매거래의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완결을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위하여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필요한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절차</w:t>
      </w:r>
      <w:r w:rsidRPr="00042653">
        <w:rPr>
          <w:rFonts w:ascii="바탕" w:eastAsia="바탕" w:hAnsi="바탕"/>
          <w:bCs/>
          <w:sz w:val="22"/>
        </w:rPr>
        <w:t>(</w:t>
      </w:r>
      <w:r w:rsidRPr="00042653">
        <w:rPr>
          <w:rFonts w:ascii="바탕" w:eastAsia="바탕" w:hAnsi="바탕" w:hint="eastAsia"/>
          <w:bCs/>
          <w:sz w:val="22"/>
        </w:rPr>
        <w:t>본건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투자신탁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관련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투자계약서에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따른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매수인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명의의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="00B36127" w:rsidRPr="00042653">
        <w:rPr>
          <w:rFonts w:ascii="바탕" w:eastAsia="바탕" w:hAnsi="바탕" w:hint="eastAsia"/>
          <w:bCs/>
          <w:sz w:val="22"/>
        </w:rPr>
        <w:t>매입약정인수약정서</w:t>
      </w:r>
      <w:r w:rsidRPr="00042653">
        <w:rPr>
          <w:rFonts w:ascii="바탕" w:eastAsia="바탕" w:hAnsi="바탕" w:hint="eastAsia"/>
          <w:bCs/>
          <w:sz w:val="22"/>
        </w:rPr>
        <w:t>의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제출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또는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본건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투자신탁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관련</w:t>
      </w:r>
      <w:r w:rsidRPr="00042653">
        <w:rPr>
          <w:rFonts w:ascii="바탕" w:eastAsia="바탕" w:hAnsi="바탕"/>
          <w:bCs/>
          <w:sz w:val="22"/>
        </w:rPr>
        <w:t xml:space="preserve"> Capital Call </w:t>
      </w:r>
      <w:r w:rsidRPr="00042653">
        <w:rPr>
          <w:rFonts w:ascii="바탕" w:eastAsia="바탕" w:hAnsi="바탕" w:hint="eastAsia"/>
          <w:bCs/>
          <w:sz w:val="22"/>
        </w:rPr>
        <w:t>약정서와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동일한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내용의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계약의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체결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등을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포함하되</w:t>
      </w:r>
      <w:r w:rsidRPr="00042653">
        <w:rPr>
          <w:rFonts w:ascii="바탕" w:eastAsia="바탕" w:hAnsi="바탕"/>
          <w:bCs/>
          <w:sz w:val="22"/>
        </w:rPr>
        <w:t xml:space="preserve">, </w:t>
      </w:r>
      <w:r w:rsidRPr="00042653">
        <w:rPr>
          <w:rFonts w:ascii="바탕" w:eastAsia="바탕" w:hAnsi="바탕" w:hint="eastAsia"/>
          <w:bCs/>
          <w:sz w:val="22"/>
        </w:rPr>
        <w:t>이에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한정되지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아니함</w:t>
      </w:r>
      <w:r w:rsidRPr="00042653">
        <w:rPr>
          <w:rFonts w:ascii="바탕" w:eastAsia="바탕" w:hAnsi="바탕"/>
          <w:bCs/>
          <w:sz w:val="22"/>
        </w:rPr>
        <w:t>)</w:t>
      </w:r>
      <w:r w:rsidRPr="00042653">
        <w:rPr>
          <w:rFonts w:ascii="바탕" w:eastAsia="바탕" w:hAnsi="바탕" w:hint="eastAsia"/>
          <w:bCs/>
          <w:sz w:val="22"/>
        </w:rPr>
        <w:t>를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이행하여야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하며</w:t>
      </w:r>
      <w:r w:rsidRPr="00042653">
        <w:rPr>
          <w:rFonts w:ascii="바탕" w:eastAsia="바탕" w:hAnsi="바탕"/>
          <w:bCs/>
          <w:sz w:val="22"/>
        </w:rPr>
        <w:t xml:space="preserve">, </w:t>
      </w:r>
      <w:r w:rsidRPr="00042653">
        <w:rPr>
          <w:rFonts w:ascii="바탕" w:eastAsia="바탕" w:hAnsi="바탕" w:hint="eastAsia"/>
          <w:bCs/>
          <w:sz w:val="22"/>
        </w:rPr>
        <w:t>이를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위하여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="00A17DD9" w:rsidRPr="00042653">
        <w:rPr>
          <w:rFonts w:ascii="바탕" w:eastAsia="바탕" w:hAnsi="바탕" w:hint="eastAsia"/>
          <w:bCs/>
          <w:sz w:val="22"/>
        </w:rPr>
        <w:t>해당</w:t>
      </w:r>
      <w:r w:rsidR="00A17DD9"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매도인에게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성실하게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협조하여야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한다</w:t>
      </w:r>
      <w:r w:rsidRPr="00042653">
        <w:rPr>
          <w:rFonts w:ascii="바탕" w:eastAsia="바탕" w:hAnsi="바탕"/>
          <w:bCs/>
          <w:sz w:val="22"/>
        </w:rPr>
        <w:t>.</w:t>
      </w:r>
    </w:p>
    <w:p w14:paraId="197B0FE7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211DDB19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4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매매의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효력</w:t>
      </w:r>
      <w:r w:rsidRPr="00042653">
        <w:rPr>
          <w:rFonts w:ascii="바탕" w:eastAsia="바탕" w:hAnsi="바탕"/>
          <w:b/>
          <w:sz w:val="22"/>
        </w:rPr>
        <w:t>)</w:t>
      </w:r>
    </w:p>
    <w:p w14:paraId="116B212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55E4A60B" w14:textId="5FEB464E" w:rsidR="00456BC5" w:rsidRPr="00042653" w:rsidRDefault="00456BC5" w:rsidP="00456BC5">
      <w:pPr>
        <w:pStyle w:val="a3"/>
        <w:numPr>
          <w:ilvl w:val="0"/>
          <w:numId w:val="11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2</w:t>
      </w:r>
      <w:r w:rsidRPr="00042653">
        <w:rPr>
          <w:rFonts w:ascii="바탕" w:eastAsia="바탕" w:hAnsi="바탕" w:hint="eastAsia"/>
          <w:sz w:val="22"/>
        </w:rPr>
        <w:t>조에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매매대금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3</w:t>
      </w:r>
      <w:r w:rsidRPr="00042653">
        <w:rPr>
          <w:rFonts w:ascii="바탕" w:eastAsia="바탕" w:hAnsi="바탕" w:hint="eastAsia"/>
          <w:sz w:val="22"/>
        </w:rPr>
        <w:t>조에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매도절차의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이행이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완결</w:t>
      </w:r>
      <w:r w:rsidRPr="00042653">
        <w:rPr>
          <w:rFonts w:ascii="바탕" w:eastAsia="바탕" w:hAnsi="바탕"/>
          <w:sz w:val="22"/>
        </w:rPr>
        <w:t>(</w:t>
      </w:r>
      <w:r w:rsidRPr="00042653">
        <w:rPr>
          <w:rFonts w:ascii="바탕" w:eastAsia="바탕" w:hAnsi="바탕" w:hint="eastAsia"/>
          <w:sz w:val="22"/>
        </w:rPr>
        <w:t>이하</w:t>
      </w:r>
      <w:r w:rsidRPr="00042653">
        <w:rPr>
          <w:rFonts w:ascii="바탕" w:eastAsia="바탕" w:hAnsi="바탕"/>
          <w:sz w:val="22"/>
        </w:rPr>
        <w:t xml:space="preserve"> “</w:t>
      </w:r>
      <w:r w:rsidRPr="00042653">
        <w:rPr>
          <w:rFonts w:ascii="바탕" w:eastAsia="바탕" w:hAnsi="바탕" w:hint="eastAsia"/>
          <w:b/>
          <w:sz w:val="22"/>
        </w:rPr>
        <w:t>거래종결</w:t>
      </w:r>
      <w:r w:rsidRPr="00042653">
        <w:rPr>
          <w:rFonts w:ascii="바탕" w:eastAsia="바탕" w:hAnsi="바탕"/>
          <w:sz w:val="22"/>
        </w:rPr>
        <w:t>”)</w:t>
      </w:r>
      <w:r w:rsidRPr="00042653">
        <w:rPr>
          <w:rFonts w:ascii="바탕" w:eastAsia="바탕" w:hAnsi="바탕" w:hint="eastAsia"/>
          <w:sz w:val="22"/>
        </w:rPr>
        <w:t>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때에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대하여</w:t>
      </w:r>
      <w:r w:rsidRPr="00042653">
        <w:rPr>
          <w:rFonts w:ascii="바탕" w:eastAsia="바탕" w:hAnsi="바탕"/>
          <w:sz w:val="22"/>
        </w:rPr>
        <w:t xml:space="preserve"> </w:t>
      </w:r>
      <w:r w:rsidR="00D42A17" w:rsidRPr="00042653">
        <w:rPr>
          <w:rFonts w:ascii="바탕" w:eastAsia="바탕" w:hAnsi="바탕" w:hint="eastAsia"/>
          <w:sz w:val="22"/>
        </w:rPr>
        <w:t>매도인</w:t>
      </w:r>
      <w:r w:rsidRPr="00042653">
        <w:rPr>
          <w:rFonts w:ascii="바탕" w:eastAsia="바탕" w:hAnsi="바탕" w:hint="eastAsia"/>
          <w:sz w:val="22"/>
        </w:rPr>
        <w:t>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갖는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이전된다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3FC2E703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332530F6" w14:textId="57C15B67" w:rsidR="00456BC5" w:rsidRPr="00042653" w:rsidRDefault="00456BC5" w:rsidP="00456BC5">
      <w:pPr>
        <w:pStyle w:val="a3"/>
        <w:numPr>
          <w:ilvl w:val="0"/>
          <w:numId w:val="11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1</w:t>
      </w:r>
      <w:r w:rsidRPr="00042653">
        <w:rPr>
          <w:rFonts w:ascii="바탕" w:eastAsia="바탕" w:hAnsi="바탕" w:hint="eastAsia"/>
          <w:sz w:val="22"/>
        </w:rPr>
        <w:t>항에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수익권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처분권은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귀속하며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="00D42A17" w:rsidRPr="00042653">
        <w:rPr>
          <w:rFonts w:ascii="바탕" w:eastAsia="바탕" w:hAnsi="바탕" w:hint="eastAsia"/>
          <w:sz w:val="22"/>
        </w:rPr>
        <w:t>매도인</w:t>
      </w:r>
      <w:r w:rsidRPr="00042653">
        <w:rPr>
          <w:rFonts w:ascii="바탕" w:eastAsia="바탕" w:hAnsi="바탕" w:hint="eastAsia"/>
          <w:sz w:val="22"/>
        </w:rPr>
        <w:t>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전에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투자신탁으로부터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지급받은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배당을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제외하고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투자신탁으로부터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발생하는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배당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일체의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이익금을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분배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받을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권리를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가진다</w:t>
      </w:r>
      <w:r w:rsidRPr="00042653">
        <w:rPr>
          <w:rFonts w:ascii="바탕" w:eastAsia="바탕" w:hAnsi="바탕"/>
          <w:sz w:val="22"/>
        </w:rPr>
        <w:t>.</w:t>
      </w:r>
    </w:p>
    <w:p w14:paraId="34D42329" w14:textId="77777777" w:rsidR="00456BC5" w:rsidRPr="00042653" w:rsidRDefault="00456BC5" w:rsidP="00456BC5">
      <w:pPr>
        <w:pStyle w:val="a3"/>
        <w:rPr>
          <w:rFonts w:ascii="바탕" w:eastAsia="바탕" w:hAnsi="바탕"/>
          <w:sz w:val="22"/>
        </w:rPr>
      </w:pPr>
    </w:p>
    <w:p w14:paraId="351B37DD" w14:textId="77777777" w:rsidR="00456BC5" w:rsidRPr="00042653" w:rsidRDefault="00456BC5" w:rsidP="00456BC5">
      <w:pPr>
        <w:pStyle w:val="a3"/>
        <w:spacing w:line="276" w:lineRule="auto"/>
        <w:ind w:leftChars="0" w:left="567"/>
        <w:rPr>
          <w:rFonts w:ascii="바탕" w:eastAsia="바탕" w:hAnsi="바탕"/>
          <w:sz w:val="22"/>
        </w:rPr>
      </w:pPr>
    </w:p>
    <w:p w14:paraId="703AE64F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5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선행조건</w:t>
      </w:r>
      <w:r w:rsidRPr="00042653">
        <w:rPr>
          <w:rFonts w:ascii="바탕" w:eastAsia="바탕" w:hAnsi="바탕"/>
          <w:b/>
          <w:sz w:val="22"/>
        </w:rPr>
        <w:t>)</w:t>
      </w:r>
    </w:p>
    <w:p w14:paraId="1EA25A6A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557355C5" w14:textId="77777777" w:rsidR="00456BC5" w:rsidRPr="00042653" w:rsidRDefault="00456BC5" w:rsidP="00456BC5">
      <w:pPr>
        <w:pStyle w:val="a3"/>
        <w:numPr>
          <w:ilvl w:val="0"/>
          <w:numId w:val="3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2</w:t>
      </w:r>
      <w:r w:rsidRPr="00042653">
        <w:rPr>
          <w:rFonts w:ascii="바탕" w:eastAsia="바탕" w:hAnsi="바탕" w:hint="eastAsia"/>
          <w:sz w:val="22"/>
        </w:rPr>
        <w:t>조에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매매대금의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선행조건은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각호와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같다</w:t>
      </w:r>
    </w:p>
    <w:p w14:paraId="44AE486C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6D1D399D" w14:textId="1EC3C646" w:rsidR="00456BC5" w:rsidRPr="00042653" w:rsidRDefault="00456BC5" w:rsidP="00456BC5">
      <w:pPr>
        <w:pStyle w:val="a3"/>
        <w:numPr>
          <w:ilvl w:val="0"/>
          <w:numId w:val="4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6</w:t>
      </w:r>
      <w:r w:rsidRPr="00042653">
        <w:rPr>
          <w:rFonts w:ascii="바탕" w:eastAsia="바탕" w:hAnsi="바탕" w:hint="eastAsia"/>
          <w:sz w:val="22"/>
        </w:rPr>
        <w:t>조의</w:t>
      </w:r>
      <w:r w:rsidRPr="00042653">
        <w:rPr>
          <w:rFonts w:ascii="바탕" w:eastAsia="바탕" w:hAnsi="바탕"/>
          <w:sz w:val="22"/>
        </w:rPr>
        <w:t xml:space="preserve"> </w:t>
      </w:r>
      <w:r w:rsidR="00D42A17" w:rsidRPr="00042653">
        <w:rPr>
          <w:rFonts w:ascii="바탕" w:eastAsia="바탕" w:hAnsi="바탕" w:hint="eastAsia"/>
          <w:sz w:val="22"/>
        </w:rPr>
        <w:t>매도인</w:t>
      </w:r>
      <w:r w:rsidRPr="00042653">
        <w:rPr>
          <w:rFonts w:ascii="바탕" w:eastAsia="바탕" w:hAnsi="바탕" w:hint="eastAsia"/>
          <w:sz w:val="22"/>
        </w:rPr>
        <w:t>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진술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보장이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진실하고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정확할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</w:t>
      </w:r>
    </w:p>
    <w:p w14:paraId="153828D5" w14:textId="0780C791" w:rsidR="00456BC5" w:rsidRPr="00042653" w:rsidRDefault="00D42A17" w:rsidP="00456BC5">
      <w:pPr>
        <w:pStyle w:val="a3"/>
        <w:numPr>
          <w:ilvl w:val="0"/>
          <w:numId w:val="4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</w:t>
      </w:r>
      <w:r w:rsidR="00456BC5" w:rsidRPr="00042653">
        <w:rPr>
          <w:rFonts w:ascii="바탕" w:eastAsia="바탕" w:hAnsi="바탕" w:hint="eastAsia"/>
          <w:sz w:val="22"/>
        </w:rPr>
        <w:t>이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자신의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법인등기부등본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원본</w:t>
      </w:r>
      <w:r w:rsidR="00456BC5" w:rsidRPr="00042653">
        <w:rPr>
          <w:rFonts w:ascii="바탕" w:eastAsia="바탕" w:hAnsi="바탕"/>
          <w:sz w:val="22"/>
        </w:rPr>
        <w:t xml:space="preserve"> 1</w:t>
      </w:r>
      <w:r w:rsidR="00456BC5" w:rsidRPr="00042653">
        <w:rPr>
          <w:rFonts w:ascii="바탕" w:eastAsia="바탕" w:hAnsi="바탕" w:hint="eastAsia"/>
          <w:sz w:val="22"/>
        </w:rPr>
        <w:t>부</w:t>
      </w:r>
      <w:r w:rsidR="00456BC5" w:rsidRPr="00042653">
        <w:rPr>
          <w:rFonts w:ascii="바탕" w:eastAsia="바탕" w:hAnsi="바탕"/>
          <w:sz w:val="22"/>
        </w:rPr>
        <w:t xml:space="preserve">, </w:t>
      </w:r>
      <w:r w:rsidR="00456BC5" w:rsidRPr="00042653">
        <w:rPr>
          <w:rFonts w:ascii="바탕" w:eastAsia="바탕" w:hAnsi="바탕" w:hint="eastAsia"/>
          <w:sz w:val="22"/>
        </w:rPr>
        <w:t>법인인감증명서</w:t>
      </w:r>
      <w:r w:rsidR="00456BC5" w:rsidRPr="00042653">
        <w:rPr>
          <w:rFonts w:ascii="바탕" w:eastAsia="바탕" w:hAnsi="바탕"/>
          <w:sz w:val="22"/>
        </w:rPr>
        <w:t>(</w:t>
      </w:r>
      <w:r w:rsidR="00456BC5" w:rsidRPr="00042653">
        <w:rPr>
          <w:rFonts w:ascii="바탕" w:eastAsia="바탕" w:hAnsi="바탕" w:hint="eastAsia"/>
          <w:sz w:val="22"/>
        </w:rPr>
        <w:t>필요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시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사용인감계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포함</w:t>
      </w:r>
      <w:r w:rsidR="00456BC5" w:rsidRPr="00042653">
        <w:rPr>
          <w:rFonts w:ascii="바탕" w:eastAsia="바탕" w:hAnsi="바탕"/>
          <w:sz w:val="22"/>
        </w:rPr>
        <w:t xml:space="preserve">) </w:t>
      </w:r>
      <w:r w:rsidR="00456BC5" w:rsidRPr="00042653">
        <w:rPr>
          <w:rFonts w:ascii="바탕" w:eastAsia="바탕" w:hAnsi="바탕" w:hint="eastAsia"/>
          <w:sz w:val="22"/>
        </w:rPr>
        <w:t>원본</w:t>
      </w:r>
      <w:r w:rsidR="00456BC5" w:rsidRPr="00042653">
        <w:rPr>
          <w:rFonts w:ascii="바탕" w:eastAsia="바탕" w:hAnsi="바탕"/>
          <w:sz w:val="22"/>
        </w:rPr>
        <w:t xml:space="preserve"> 1</w:t>
      </w:r>
      <w:r w:rsidR="00456BC5" w:rsidRPr="00042653">
        <w:rPr>
          <w:rFonts w:ascii="바탕" w:eastAsia="바탕" w:hAnsi="바탕" w:hint="eastAsia"/>
          <w:sz w:val="22"/>
        </w:rPr>
        <w:t>부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및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사업자등록증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사본</w:t>
      </w:r>
      <w:r w:rsidR="00456BC5" w:rsidRPr="00042653">
        <w:rPr>
          <w:rFonts w:ascii="바탕" w:eastAsia="바탕" w:hAnsi="바탕"/>
          <w:sz w:val="22"/>
        </w:rPr>
        <w:t xml:space="preserve"> 1</w:t>
      </w:r>
      <w:r w:rsidR="00456BC5" w:rsidRPr="00042653">
        <w:rPr>
          <w:rFonts w:ascii="바탕" w:eastAsia="바탕" w:hAnsi="바탕" w:hint="eastAsia"/>
          <w:sz w:val="22"/>
        </w:rPr>
        <w:t>부를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매수인에게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교부할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것</w:t>
      </w:r>
    </w:p>
    <w:p w14:paraId="26834354" w14:textId="4BA05E47" w:rsidR="00845FAD" w:rsidRPr="00042653" w:rsidRDefault="00845FAD" w:rsidP="00845FAD">
      <w:pPr>
        <w:pStyle w:val="a3"/>
        <w:numPr>
          <w:ilvl w:val="0"/>
          <w:numId w:val="4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투자매매목적물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양도에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집합투자업자의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동의를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받</w:t>
      </w:r>
      <w:ins w:id="15" w:author="shkwon" w:date="2021-10-08T11:27:00Z">
        <w:r w:rsidR="00B01FA8">
          <w:rPr>
            <w:rFonts w:ascii="바탕" w:eastAsia="바탕" w:hAnsi="바탕" w:hint="eastAsia"/>
            <w:sz w:val="22"/>
          </w:rPr>
          <w:t>고,</w:t>
        </w:r>
        <w:r w:rsidR="00B01FA8">
          <w:rPr>
            <w:rFonts w:ascii="바탕" w:eastAsia="바탕" w:hAnsi="바탕"/>
            <w:sz w:val="22"/>
          </w:rPr>
          <w:t xml:space="preserve"> </w:t>
        </w:r>
        <w:r w:rsidR="00B01FA8">
          <w:rPr>
            <w:rFonts w:ascii="바탕" w:eastAsia="바탕" w:hAnsi="바탕" w:hint="eastAsia"/>
            <w:sz w:val="22"/>
          </w:rPr>
          <w:t>그 사실을 확인할 수 있는 서</w:t>
        </w:r>
      </w:ins>
      <w:ins w:id="16" w:author="shkwon" w:date="2021-10-08T11:28:00Z">
        <w:r w:rsidR="00B01FA8">
          <w:rPr>
            <w:rFonts w:ascii="바탕" w:eastAsia="바탕" w:hAnsi="바탕" w:hint="eastAsia"/>
            <w:sz w:val="22"/>
          </w:rPr>
          <w:t>류를 교부할 것</w:t>
        </w:r>
      </w:ins>
      <w:del w:id="17" w:author="shkwon" w:date="2021-10-08T11:27:00Z">
        <w:r w:rsidRPr="00042653" w:rsidDel="00B01FA8">
          <w:rPr>
            <w:rFonts w:ascii="바탕" w:eastAsia="바탕" w:hAnsi="바탕" w:hint="eastAsia"/>
            <w:sz w:val="22"/>
          </w:rPr>
          <w:delText>았을</w:delText>
        </w:r>
        <w:r w:rsidRPr="00042653" w:rsidDel="00B01FA8">
          <w:rPr>
            <w:rFonts w:ascii="바탕" w:eastAsia="바탕" w:hAnsi="바탕"/>
            <w:sz w:val="22"/>
          </w:rPr>
          <w:delText xml:space="preserve"> </w:delText>
        </w:r>
        <w:r w:rsidRPr="00042653" w:rsidDel="00B01FA8">
          <w:rPr>
            <w:rFonts w:ascii="바탕" w:eastAsia="바탕" w:hAnsi="바탕" w:hint="eastAsia"/>
            <w:sz w:val="22"/>
          </w:rPr>
          <w:delText>것</w:delText>
        </w:r>
      </w:del>
    </w:p>
    <w:p w14:paraId="5B67EC46" w14:textId="5C115774" w:rsidR="00456BC5" w:rsidRPr="00042653" w:rsidRDefault="00D42A17" w:rsidP="00456BC5">
      <w:pPr>
        <w:pStyle w:val="a3"/>
        <w:numPr>
          <w:ilvl w:val="0"/>
          <w:numId w:val="4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</w:t>
      </w:r>
      <w:r w:rsidR="00456BC5" w:rsidRPr="00042653">
        <w:rPr>
          <w:rFonts w:ascii="바탕" w:eastAsia="바탕" w:hAnsi="바탕" w:hint="eastAsia"/>
          <w:sz w:val="22"/>
        </w:rPr>
        <w:t>이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본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계약의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체결과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관련된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내부수권절차를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모두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완료하였을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것</w:t>
      </w:r>
    </w:p>
    <w:p w14:paraId="3CE022E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7DA8D4B5" w14:textId="2C252680" w:rsidR="00456BC5" w:rsidRPr="00042653" w:rsidRDefault="00D42A17" w:rsidP="00456BC5">
      <w:pPr>
        <w:pStyle w:val="a3"/>
        <w:numPr>
          <w:ilvl w:val="0"/>
          <w:numId w:val="3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</w:t>
      </w:r>
      <w:r w:rsidR="00456BC5" w:rsidRPr="00042653">
        <w:rPr>
          <w:rFonts w:ascii="바탕" w:eastAsia="바탕" w:hAnsi="바탕" w:hint="eastAsia"/>
          <w:sz w:val="22"/>
        </w:rPr>
        <w:t>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제</w:t>
      </w:r>
      <w:r w:rsidR="00456BC5" w:rsidRPr="00042653">
        <w:rPr>
          <w:rFonts w:ascii="바탕" w:eastAsia="바탕" w:hAnsi="바탕"/>
          <w:sz w:val="22"/>
        </w:rPr>
        <w:t>3</w:t>
      </w:r>
      <w:r w:rsidR="00456BC5" w:rsidRPr="00042653">
        <w:rPr>
          <w:rFonts w:ascii="바탕" w:eastAsia="바탕" w:hAnsi="바탕" w:hint="eastAsia"/>
          <w:sz w:val="22"/>
        </w:rPr>
        <w:t>조에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따른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매도절차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이행을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위한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선행조건은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다음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각호와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같다</w:t>
      </w:r>
      <w:r w:rsidR="00456BC5" w:rsidRPr="00042653">
        <w:rPr>
          <w:rFonts w:ascii="바탕" w:eastAsia="바탕" w:hAnsi="바탕"/>
          <w:sz w:val="22"/>
        </w:rPr>
        <w:t>.</w:t>
      </w:r>
    </w:p>
    <w:p w14:paraId="50F51233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64C7FE79" w14:textId="77777777" w:rsidR="00456BC5" w:rsidRPr="00042653" w:rsidRDefault="00456BC5" w:rsidP="00456BC5">
      <w:pPr>
        <w:pStyle w:val="a3"/>
        <w:numPr>
          <w:ilvl w:val="0"/>
          <w:numId w:val="5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7</w:t>
      </w:r>
      <w:r w:rsidRPr="00042653">
        <w:rPr>
          <w:rFonts w:ascii="바탕" w:eastAsia="바탕" w:hAnsi="바탕" w:hint="eastAsia"/>
          <w:sz w:val="22"/>
        </w:rPr>
        <w:t>조의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진술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보장이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진실하고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정확할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</w:t>
      </w:r>
    </w:p>
    <w:p w14:paraId="677A60E4" w14:textId="2DEAEA70" w:rsidR="00456BC5" w:rsidRPr="00042653" w:rsidRDefault="00456BC5" w:rsidP="00456BC5">
      <w:pPr>
        <w:pStyle w:val="a3"/>
        <w:numPr>
          <w:ilvl w:val="0"/>
          <w:numId w:val="5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자신의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법인등기부등본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원본</w:t>
      </w:r>
      <w:r w:rsidRPr="00042653">
        <w:rPr>
          <w:rFonts w:ascii="바탕" w:eastAsia="바탕" w:hAnsi="바탕"/>
          <w:sz w:val="22"/>
        </w:rPr>
        <w:t xml:space="preserve"> 1</w:t>
      </w:r>
      <w:r w:rsidRPr="00042653">
        <w:rPr>
          <w:rFonts w:ascii="바탕" w:eastAsia="바탕" w:hAnsi="바탕" w:hint="eastAsia"/>
          <w:sz w:val="22"/>
        </w:rPr>
        <w:t>부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법인인감증명서</w:t>
      </w:r>
      <w:r w:rsidRPr="00042653">
        <w:rPr>
          <w:rFonts w:ascii="바탕" w:eastAsia="바탕" w:hAnsi="바탕"/>
          <w:sz w:val="22"/>
        </w:rPr>
        <w:t>(</w:t>
      </w:r>
      <w:r w:rsidRPr="00042653">
        <w:rPr>
          <w:rFonts w:ascii="바탕" w:eastAsia="바탕" w:hAnsi="바탕" w:hint="eastAsia"/>
          <w:sz w:val="22"/>
        </w:rPr>
        <w:t>필요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사용인감계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포함</w:t>
      </w:r>
      <w:r w:rsidRPr="00042653">
        <w:rPr>
          <w:rFonts w:ascii="바탕" w:eastAsia="바탕" w:hAnsi="바탕"/>
          <w:sz w:val="22"/>
        </w:rPr>
        <w:t xml:space="preserve">) </w:t>
      </w:r>
      <w:r w:rsidRPr="00042653">
        <w:rPr>
          <w:rFonts w:ascii="바탕" w:eastAsia="바탕" w:hAnsi="바탕" w:hint="eastAsia"/>
          <w:sz w:val="22"/>
        </w:rPr>
        <w:t>원본</w:t>
      </w:r>
      <w:r w:rsidRPr="00042653">
        <w:rPr>
          <w:rFonts w:ascii="바탕" w:eastAsia="바탕" w:hAnsi="바탕"/>
          <w:sz w:val="22"/>
        </w:rPr>
        <w:t xml:space="preserve"> 1</w:t>
      </w:r>
      <w:r w:rsidRPr="00042653">
        <w:rPr>
          <w:rFonts w:ascii="바탕" w:eastAsia="바탕" w:hAnsi="바탕" w:hint="eastAsia"/>
          <w:sz w:val="22"/>
        </w:rPr>
        <w:t>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사업자등록증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사본</w:t>
      </w:r>
      <w:r w:rsidRPr="00042653">
        <w:rPr>
          <w:rFonts w:ascii="바탕" w:eastAsia="바탕" w:hAnsi="바탕"/>
          <w:sz w:val="22"/>
        </w:rPr>
        <w:t xml:space="preserve"> 1</w:t>
      </w:r>
      <w:r w:rsidRPr="00042653">
        <w:rPr>
          <w:rFonts w:ascii="바탕" w:eastAsia="바탕" w:hAnsi="바탕" w:hint="eastAsia"/>
          <w:sz w:val="22"/>
        </w:rPr>
        <w:t>부를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교부할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</w:t>
      </w:r>
    </w:p>
    <w:p w14:paraId="2830976A" w14:textId="4153B419" w:rsidR="00CA6519" w:rsidRPr="00042653" w:rsidRDefault="00CA6519" w:rsidP="00456BC5">
      <w:pPr>
        <w:pStyle w:val="a3"/>
        <w:numPr>
          <w:ilvl w:val="0"/>
          <w:numId w:val="5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2</w:t>
      </w:r>
      <w:r w:rsidRPr="00042653">
        <w:rPr>
          <w:rFonts w:ascii="바탕" w:eastAsia="바탕" w:hAnsi="바탕" w:hint="eastAsia"/>
          <w:sz w:val="22"/>
        </w:rPr>
        <w:t>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3</w:t>
      </w:r>
      <w:r w:rsidRPr="00042653">
        <w:rPr>
          <w:rFonts w:ascii="바탕" w:eastAsia="바탕" w:hAnsi="바탕" w:hint="eastAsia"/>
          <w:sz w:val="22"/>
        </w:rPr>
        <w:t>항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4</w:t>
      </w:r>
      <w:r w:rsidRPr="00042653">
        <w:rPr>
          <w:rFonts w:ascii="바탕" w:eastAsia="바탕" w:hAnsi="바탕" w:hint="eastAsia"/>
          <w:sz w:val="22"/>
        </w:rPr>
        <w:t>항의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이행하였을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</w:t>
      </w:r>
    </w:p>
    <w:p w14:paraId="2EBF7AAC" w14:textId="77777777" w:rsidR="00456BC5" w:rsidRPr="00042653" w:rsidRDefault="00456BC5" w:rsidP="00456BC5">
      <w:pPr>
        <w:pStyle w:val="a3"/>
        <w:numPr>
          <w:ilvl w:val="0"/>
          <w:numId w:val="5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내부수권절차를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완료하였을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</w:t>
      </w:r>
    </w:p>
    <w:p w14:paraId="02D1E8BD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9DA3C61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6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매도인의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진술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및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보장</w:t>
      </w:r>
      <w:r w:rsidRPr="00042653">
        <w:rPr>
          <w:rFonts w:ascii="바탕" w:eastAsia="바탕" w:hAnsi="바탕"/>
          <w:b/>
          <w:sz w:val="22"/>
        </w:rPr>
        <w:t>)</w:t>
      </w:r>
    </w:p>
    <w:p w14:paraId="544B250A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61D8CC45" w14:textId="7ACA38F9" w:rsidR="00456BC5" w:rsidRPr="00042653" w:rsidRDefault="00D42A17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</w:t>
      </w:r>
      <w:r w:rsidR="00456BC5" w:rsidRPr="00042653">
        <w:rPr>
          <w:rFonts w:ascii="바탕" w:eastAsia="바탕" w:hAnsi="바탕" w:hint="eastAsia"/>
          <w:sz w:val="22"/>
        </w:rPr>
        <w:t>은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본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계약의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체결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및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거래종결일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현재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매수인에게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다음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각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호의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사항을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9F765A" w:rsidRPr="00042653">
        <w:rPr>
          <w:rFonts w:ascii="바탕" w:eastAsia="바탕" w:hAnsi="바탕" w:hint="eastAsia"/>
          <w:sz w:val="22"/>
        </w:rPr>
        <w:t>각자</w:t>
      </w:r>
      <w:r w:rsidR="00456BC5" w:rsidRPr="00042653">
        <w:rPr>
          <w:rFonts w:ascii="바탕" w:eastAsia="바탕" w:hAnsi="바탕" w:hint="eastAsia"/>
          <w:sz w:val="22"/>
        </w:rPr>
        <w:t>진술하고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보장한다</w:t>
      </w:r>
      <w:r w:rsidR="00456BC5" w:rsidRPr="00042653">
        <w:rPr>
          <w:rFonts w:ascii="바탕" w:eastAsia="바탕" w:hAnsi="바탕"/>
          <w:sz w:val="22"/>
        </w:rPr>
        <w:t>.</w:t>
      </w:r>
    </w:p>
    <w:p w14:paraId="55215286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7A67C840" w14:textId="77777777" w:rsidR="00456BC5" w:rsidRPr="0004265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대한민국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적법하게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설립되고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유효하게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존속하는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법인이다</w:t>
      </w:r>
      <w:r w:rsidRPr="00042653">
        <w:rPr>
          <w:rFonts w:ascii="바탕" w:eastAsia="바탕" w:hAnsi="바탕"/>
          <w:sz w:val="22"/>
        </w:rPr>
        <w:t>.</w:t>
      </w:r>
    </w:p>
    <w:p w14:paraId="7A7A3CD4" w14:textId="77777777" w:rsidR="00456BC5" w:rsidRPr="0004265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내용에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권한과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능력이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있고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필요한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내부절차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정부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인허가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필요한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절차를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완료하였다</w:t>
      </w:r>
      <w:r w:rsidRPr="00042653">
        <w:rPr>
          <w:rFonts w:ascii="바탕" w:eastAsia="바탕" w:hAnsi="바탕"/>
          <w:sz w:val="22"/>
        </w:rPr>
        <w:t>.</w:t>
      </w:r>
    </w:p>
    <w:p w14:paraId="3E7C7B57" w14:textId="77777777" w:rsidR="00456BC5" w:rsidRPr="0004265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iCs/>
          <w:sz w:val="22"/>
        </w:rPr>
        <w:t>매도인은</w:t>
      </w:r>
      <w:r w:rsidRPr="00042653">
        <w:rPr>
          <w:rFonts w:ascii="바탕" w:eastAsia="바탕" w:hAnsi="바탕"/>
          <w:iCs/>
          <w:sz w:val="22"/>
        </w:rPr>
        <w:t xml:space="preserve"> </w:t>
      </w:r>
      <w:r w:rsidRPr="00042653">
        <w:rPr>
          <w:rFonts w:ascii="바탕" w:eastAsia="바탕" w:hAnsi="바탕" w:hint="eastAsia"/>
          <w:iCs/>
          <w:sz w:val="22"/>
        </w:rPr>
        <w:t>그</w:t>
      </w:r>
      <w:r w:rsidRPr="00042653">
        <w:rPr>
          <w:rFonts w:ascii="바탕" w:eastAsia="바탕" w:hAnsi="바탕"/>
          <w:iCs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소유인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법률상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없는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완전한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소유권을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보유하며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매매목적물은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압류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가압류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가처분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등을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포함한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법원의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명령의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대상이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되거나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질권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양도담보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등의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담보로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제공되지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아니하였다</w:t>
      </w:r>
      <w:r w:rsidRPr="00042653">
        <w:rPr>
          <w:rFonts w:ascii="바탕" w:eastAsia="바탕" w:hAnsi="바탕"/>
          <w:sz w:val="22"/>
        </w:rPr>
        <w:t>.</w:t>
      </w:r>
    </w:p>
    <w:p w14:paraId="489488DA" w14:textId="77777777" w:rsidR="00456BC5" w:rsidRPr="0004265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매도인으로부터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완전한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권리가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이전하며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매수인이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데에는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이상의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조건성취나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요건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제한이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존재하지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않는다</w:t>
      </w:r>
      <w:r w:rsidRPr="00042653">
        <w:rPr>
          <w:rFonts w:ascii="바탕" w:eastAsia="바탕" w:hAnsi="바탕"/>
          <w:sz w:val="22"/>
        </w:rPr>
        <w:t>.</w:t>
      </w:r>
    </w:p>
    <w:p w14:paraId="055301A5" w14:textId="77777777" w:rsidR="00456BC5" w:rsidRPr="0004265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내용은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정관에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위배되지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않으며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매도인을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구속하는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어떠한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계약이나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법원의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재판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행정기관의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행정처분이나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지시나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권고에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위배되지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아니한다</w:t>
      </w:r>
      <w:r w:rsidRPr="00042653">
        <w:rPr>
          <w:rFonts w:ascii="바탕" w:eastAsia="바탕" w:hAnsi="바탕"/>
          <w:sz w:val="22"/>
        </w:rPr>
        <w:t>.</w:t>
      </w:r>
    </w:p>
    <w:p w14:paraId="5C72C060" w14:textId="77777777" w:rsidR="00456BC5" w:rsidRPr="0004265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일반채권자를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행위가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매도인은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일반채권자를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</w:t>
      </w:r>
      <w:r w:rsidRPr="00042653">
        <w:rPr>
          <w:rFonts w:ascii="바탕" w:eastAsia="바탕" w:hAnsi="바탕"/>
          <w:sz w:val="22"/>
        </w:rPr>
        <w:t>(</w:t>
      </w:r>
      <w:r w:rsidRPr="00042653">
        <w:rPr>
          <w:rFonts w:ascii="바탕" w:eastAsia="바탕" w:hAnsi="바탕" w:hint="eastAsia"/>
          <w:sz w:val="22"/>
        </w:rPr>
        <w:t>害</w:t>
      </w:r>
      <w:r w:rsidRPr="00042653">
        <w:rPr>
          <w:rFonts w:ascii="바탕" w:eastAsia="바탕" w:hAnsi="바탕"/>
          <w:sz w:val="22"/>
        </w:rPr>
        <w:t>)</w:t>
      </w:r>
      <w:r w:rsidRPr="00042653">
        <w:rPr>
          <w:rFonts w:ascii="바탕" w:eastAsia="바탕" w:hAnsi="바탕" w:hint="eastAsia"/>
          <w:sz w:val="22"/>
        </w:rPr>
        <w:t>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의도로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14A6C748" w14:textId="060FEA79" w:rsidR="000630C6" w:rsidRPr="0004265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이행에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필요한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타인의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동의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승인이나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통지는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매도인이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lastRenderedPageBreak/>
        <w:t>계약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현재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완료하였거나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거래종결일까지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완료하여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현재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유효한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상태에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0F600C8A" w14:textId="77777777" w:rsidR="00456BC5" w:rsidRPr="0004265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한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진술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보장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제공된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등은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중요한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사실에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거짓이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있거나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중요한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사실을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누락하지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아니하였다</w:t>
      </w:r>
      <w:r w:rsidRPr="00042653">
        <w:rPr>
          <w:rFonts w:ascii="바탕" w:eastAsia="바탕" w:hAnsi="바탕"/>
          <w:sz w:val="22"/>
        </w:rPr>
        <w:t>.</w:t>
      </w:r>
    </w:p>
    <w:p w14:paraId="72CDCC84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</w:p>
    <w:p w14:paraId="5C2BE19B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7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매수인의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진술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및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보장</w:t>
      </w:r>
      <w:r w:rsidRPr="00042653">
        <w:rPr>
          <w:rFonts w:ascii="바탕" w:eastAsia="바탕" w:hAnsi="바탕"/>
          <w:b/>
          <w:sz w:val="22"/>
        </w:rPr>
        <w:t>)</w:t>
      </w:r>
    </w:p>
    <w:p w14:paraId="1A7AE8AD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783D07DD" w14:textId="573C711F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="00D42A17" w:rsidRPr="00042653">
        <w:rPr>
          <w:rFonts w:ascii="바탕" w:eastAsia="바탕" w:hAnsi="바탕" w:hint="eastAsia"/>
          <w:sz w:val="22"/>
        </w:rPr>
        <w:t>매도인</w:t>
      </w:r>
      <w:r w:rsidRPr="00042653">
        <w:rPr>
          <w:rFonts w:ascii="바탕" w:eastAsia="바탕" w:hAnsi="바탕" w:hint="eastAsia"/>
          <w:sz w:val="22"/>
        </w:rPr>
        <w:t>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사항을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확인하고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보장한다</w:t>
      </w:r>
      <w:r w:rsidRPr="00042653">
        <w:rPr>
          <w:rFonts w:ascii="바탕" w:eastAsia="바탕" w:hAnsi="바탕"/>
          <w:sz w:val="22"/>
        </w:rPr>
        <w:t>.</w:t>
      </w:r>
    </w:p>
    <w:p w14:paraId="5863B360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3E56117" w14:textId="77777777" w:rsidR="00456BC5" w:rsidRPr="00042653" w:rsidRDefault="00456BC5" w:rsidP="00456BC5">
      <w:pPr>
        <w:pStyle w:val="a3"/>
        <w:numPr>
          <w:ilvl w:val="0"/>
          <w:numId w:val="7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대한민국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적법하게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설립되고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유효하게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존속하는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법인이다</w:t>
      </w:r>
      <w:r w:rsidRPr="00042653">
        <w:rPr>
          <w:rFonts w:ascii="바탕" w:eastAsia="바탕" w:hAnsi="바탕"/>
          <w:sz w:val="22"/>
        </w:rPr>
        <w:t>.</w:t>
      </w:r>
    </w:p>
    <w:p w14:paraId="11CA6276" w14:textId="77777777" w:rsidR="00456BC5" w:rsidRPr="00042653" w:rsidRDefault="00456BC5" w:rsidP="00456BC5">
      <w:pPr>
        <w:pStyle w:val="a3"/>
        <w:numPr>
          <w:ilvl w:val="0"/>
          <w:numId w:val="7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부담할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권한과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능력이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있으며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필요한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내부절차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정부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인허가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필요한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절차를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완료하였다</w:t>
      </w:r>
      <w:r w:rsidRPr="00042653">
        <w:rPr>
          <w:rFonts w:ascii="바탕" w:eastAsia="바탕" w:hAnsi="바탕"/>
          <w:sz w:val="22"/>
        </w:rPr>
        <w:t>.</w:t>
      </w:r>
    </w:p>
    <w:p w14:paraId="1C2FF7B3" w14:textId="77777777" w:rsidR="00456BC5" w:rsidRPr="00042653" w:rsidRDefault="00456BC5" w:rsidP="00456BC5">
      <w:pPr>
        <w:pStyle w:val="a3"/>
        <w:numPr>
          <w:ilvl w:val="0"/>
          <w:numId w:val="7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매매대금의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내용은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정관에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위배되지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아니하며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매수인에게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효력을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가지는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어떠한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계약이나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법원의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재판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행정기관의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행정처분이나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지시</w:t>
      </w:r>
      <w:r w:rsidRPr="00042653">
        <w:rPr>
          <w:rFonts w:ascii="바탕" w:eastAsia="바탕" w:hAnsi="바탕"/>
          <w:sz w:val="22"/>
        </w:rPr>
        <w:t>·</w:t>
      </w:r>
      <w:r w:rsidRPr="00042653">
        <w:rPr>
          <w:rFonts w:ascii="바탕" w:eastAsia="바탕" w:hAnsi="바탕" w:hint="eastAsia"/>
          <w:sz w:val="22"/>
        </w:rPr>
        <w:t>권고에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위배되지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아니한다</w:t>
      </w:r>
      <w:r w:rsidRPr="00042653">
        <w:rPr>
          <w:rFonts w:ascii="바탕" w:eastAsia="바탕" w:hAnsi="바탕"/>
          <w:sz w:val="22"/>
        </w:rPr>
        <w:t>.</w:t>
      </w:r>
    </w:p>
    <w:p w14:paraId="773E55A8" w14:textId="77777777" w:rsidR="00456BC5" w:rsidRPr="00042653" w:rsidRDefault="00456BC5" w:rsidP="00456BC5">
      <w:pPr>
        <w:pStyle w:val="a3"/>
        <w:numPr>
          <w:ilvl w:val="0"/>
          <w:numId w:val="7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현재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채무초과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지급불능의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상태에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있거나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그러한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상태에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빠질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위험에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처해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아니하다</w:t>
      </w:r>
      <w:r w:rsidRPr="00042653">
        <w:rPr>
          <w:rFonts w:ascii="바탕" w:eastAsia="바탕" w:hAnsi="바탕"/>
          <w:sz w:val="22"/>
        </w:rPr>
        <w:t>.</w:t>
      </w:r>
    </w:p>
    <w:p w14:paraId="2D6900BF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304E7CD3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E177189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8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계약의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해제</w:t>
      </w:r>
      <w:r w:rsidRPr="00042653">
        <w:rPr>
          <w:rFonts w:ascii="바탕" w:eastAsia="바탕" w:hAnsi="바탕"/>
          <w:b/>
          <w:sz w:val="22"/>
        </w:rPr>
        <w:t>)</w:t>
      </w:r>
    </w:p>
    <w:p w14:paraId="746B6829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7CF3CC70" w14:textId="27470A41" w:rsidR="00F95343" w:rsidRPr="00042653" w:rsidRDefault="00D42A17" w:rsidP="00456BC5">
      <w:pPr>
        <w:pStyle w:val="a3"/>
        <w:numPr>
          <w:ilvl w:val="0"/>
          <w:numId w:val="8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</w:t>
      </w:r>
      <w:r w:rsidR="00456BC5" w:rsidRPr="00042653">
        <w:rPr>
          <w:rFonts w:ascii="바탕" w:eastAsia="바탕" w:hAnsi="바탕" w:hint="eastAsia"/>
          <w:sz w:val="22"/>
        </w:rPr>
        <w:t>과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매수인은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서면에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의한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합의로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본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계약을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해제할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있다</w:t>
      </w:r>
      <w:r w:rsidR="00456BC5" w:rsidRPr="00042653">
        <w:rPr>
          <w:rFonts w:ascii="바탕" w:eastAsia="바탕" w:hAnsi="바탕"/>
          <w:sz w:val="22"/>
        </w:rPr>
        <w:t>.</w:t>
      </w:r>
    </w:p>
    <w:p w14:paraId="2681FC98" w14:textId="375848C4" w:rsidR="00A66B77" w:rsidRPr="00042653" w:rsidDel="00A66B77" w:rsidRDefault="00A66B77" w:rsidP="00456BC5">
      <w:pPr>
        <w:spacing w:line="276" w:lineRule="auto"/>
        <w:rPr>
          <w:del w:id="18" w:author="shkwon" w:date="2021-10-08T11:33:00Z"/>
          <w:rFonts w:ascii="바탕" w:eastAsia="바탕" w:hAnsi="바탕" w:hint="eastAsia"/>
          <w:sz w:val="22"/>
        </w:rPr>
      </w:pPr>
    </w:p>
    <w:p w14:paraId="69A15335" w14:textId="77777777" w:rsidR="00456BC5" w:rsidRPr="00042653" w:rsidRDefault="00456BC5" w:rsidP="00456BC5">
      <w:pPr>
        <w:pStyle w:val="a3"/>
        <w:numPr>
          <w:ilvl w:val="0"/>
          <w:numId w:val="8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일방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어느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하나의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사유가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발생한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상대방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서면통지로서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즉시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해제할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있다</w:t>
      </w:r>
      <w:r w:rsidRPr="00042653">
        <w:rPr>
          <w:rFonts w:ascii="바탕" w:eastAsia="바탕" w:hAnsi="바탕"/>
          <w:sz w:val="22"/>
        </w:rPr>
        <w:t>.</w:t>
      </w:r>
    </w:p>
    <w:p w14:paraId="6D02065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1B9717A" w14:textId="77777777" w:rsidR="00456BC5" w:rsidRPr="00042653" w:rsidRDefault="00456BC5" w:rsidP="00456BC5">
      <w:pPr>
        <w:pStyle w:val="a3"/>
        <w:numPr>
          <w:ilvl w:val="0"/>
          <w:numId w:val="9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일방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6</w:t>
      </w:r>
      <w:r w:rsidRPr="00042653">
        <w:rPr>
          <w:rFonts w:ascii="바탕" w:eastAsia="바탕" w:hAnsi="바탕" w:hint="eastAsia"/>
          <w:sz w:val="22"/>
        </w:rPr>
        <w:t>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7</w:t>
      </w:r>
      <w:r w:rsidRPr="00042653">
        <w:rPr>
          <w:rFonts w:ascii="바탕" w:eastAsia="바탕" w:hAnsi="바탕" w:hint="eastAsia"/>
          <w:sz w:val="22"/>
        </w:rPr>
        <w:t>조에서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진술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보장사항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의무조항을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중대하게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위반하여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상대방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당사자로부터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그러한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위반을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치유할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요청한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서면통지를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받았음에도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불구하고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통지서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수령일로부터</w:t>
      </w:r>
      <w:r w:rsidRPr="00042653">
        <w:rPr>
          <w:rFonts w:ascii="바탕" w:eastAsia="바탕" w:hAnsi="바탕"/>
          <w:sz w:val="22"/>
        </w:rPr>
        <w:t xml:space="preserve"> 7</w:t>
      </w:r>
      <w:r w:rsidRPr="00042653">
        <w:rPr>
          <w:rFonts w:ascii="바탕" w:eastAsia="바탕" w:hAnsi="바탕" w:hint="eastAsia"/>
          <w:sz w:val="22"/>
        </w:rPr>
        <w:t>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이내에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그러한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위반을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치유하지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못한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</w:p>
    <w:p w14:paraId="42430832" w14:textId="77777777" w:rsidR="00456BC5" w:rsidRPr="00042653" w:rsidRDefault="00456BC5" w:rsidP="00456BC5">
      <w:pPr>
        <w:pStyle w:val="a3"/>
        <w:numPr>
          <w:ilvl w:val="0"/>
          <w:numId w:val="9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2</w:t>
      </w:r>
      <w:r w:rsidRPr="00042653">
        <w:rPr>
          <w:rFonts w:ascii="바탕" w:eastAsia="바탕" w:hAnsi="바탕" w:hint="eastAsia"/>
          <w:sz w:val="22"/>
        </w:rPr>
        <w:t>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3</w:t>
      </w:r>
      <w:r w:rsidRPr="00042653">
        <w:rPr>
          <w:rFonts w:ascii="바탕" w:eastAsia="바탕" w:hAnsi="바탕" w:hint="eastAsia"/>
          <w:sz w:val="22"/>
        </w:rPr>
        <w:t>조에서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사항이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이행되기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이전에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청산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지급정지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부도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파산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회생절차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유사한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절차가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개시된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</w:p>
    <w:p w14:paraId="209E4CD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73F5D8EC" w14:textId="7BC13CD9" w:rsidR="00456BC5" w:rsidRPr="00042653" w:rsidRDefault="00456BC5" w:rsidP="00456BC5">
      <w:pPr>
        <w:pStyle w:val="a3"/>
        <w:numPr>
          <w:ilvl w:val="0"/>
          <w:numId w:val="8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</w:t>
      </w:r>
      <w:ins w:id="19" w:author="shkwon" w:date="2021-10-08T11:42:00Z">
        <w:r w:rsidR="009A43E6">
          <w:rPr>
            <w:rFonts w:ascii="바탕" w:eastAsia="바탕" w:hAnsi="바탕" w:hint="eastAsia"/>
            <w:sz w:val="22"/>
          </w:rPr>
          <w:t xml:space="preserve"> 제2항</w:t>
        </w:r>
      </w:ins>
      <w:r w:rsidRPr="00042653">
        <w:rPr>
          <w:rFonts w:ascii="바탕" w:eastAsia="바탕" w:hAnsi="바탕" w:hint="eastAsia"/>
          <w:sz w:val="22"/>
        </w:rPr>
        <w:t>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해제되는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 xml:space="preserve">, (i) </w:t>
      </w:r>
      <w:r w:rsidR="00D42A17" w:rsidRPr="00042653">
        <w:rPr>
          <w:rFonts w:ascii="바탕" w:eastAsia="바탕" w:hAnsi="바탕" w:hint="eastAsia"/>
          <w:sz w:val="22"/>
        </w:rPr>
        <w:t>매도인</w:t>
      </w:r>
      <w:r w:rsidRPr="00042653">
        <w:rPr>
          <w:rFonts w:ascii="바탕" w:eastAsia="바탕" w:hAnsi="바탕" w:hint="eastAsia"/>
          <w:sz w:val="22"/>
        </w:rPr>
        <w:t>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매수인에게</w:t>
      </w:r>
      <w:r w:rsidRPr="00042653">
        <w:rPr>
          <w:rFonts w:ascii="바탕" w:eastAsia="바탕" w:hAnsi="바탕"/>
          <w:sz w:val="22"/>
        </w:rPr>
        <w:t xml:space="preserve"> </w:t>
      </w:r>
      <w:commentRangeStart w:id="20"/>
      <w:r w:rsidRPr="00042653">
        <w:rPr>
          <w:rFonts w:ascii="바탕" w:eastAsia="바탕" w:hAnsi="바탕" w:hint="eastAsia"/>
          <w:sz w:val="22"/>
        </w:rPr>
        <w:t>매매대금</w:t>
      </w:r>
      <w:ins w:id="21" w:author="shkwon" w:date="2021-10-08T11:40:00Z">
        <w:r w:rsidR="00C130D9">
          <w:rPr>
            <w:rFonts w:ascii="바탕" w:eastAsia="바탕" w:hAnsi="바탕"/>
            <w:sz w:val="22"/>
          </w:rPr>
          <w:t xml:space="preserve"> </w:t>
        </w:r>
        <w:r w:rsidR="00C130D9">
          <w:rPr>
            <w:rFonts w:ascii="바탕" w:eastAsia="바탕" w:hAnsi="바탕" w:hint="eastAsia"/>
            <w:sz w:val="22"/>
          </w:rPr>
          <w:t>및 그에 대한 이자(매</w:t>
        </w:r>
      </w:ins>
      <w:ins w:id="22" w:author="shkwon" w:date="2021-10-08T11:41:00Z">
        <w:r w:rsidR="00C130D9">
          <w:rPr>
            <w:rFonts w:ascii="바탕" w:eastAsia="바탕" w:hAnsi="바탕" w:hint="eastAsia"/>
            <w:sz w:val="22"/>
          </w:rPr>
          <w:t xml:space="preserve">매대금 수령일로부터 그 전액을 매수인에게 반환하는 날까지 </w:t>
        </w:r>
      </w:ins>
      <w:ins w:id="23" w:author="shkwon" w:date="2021-10-08T11:50:00Z">
        <w:r w:rsidR="00B34988" w:rsidRPr="00042653">
          <w:rPr>
            <w:rFonts w:ascii="바탕" w:eastAsia="바탕" w:hAnsi="바탕" w:hint="eastAsia"/>
            <w:sz w:val="22"/>
          </w:rPr>
          <w:t>대한민국</w:t>
        </w:r>
        <w:r w:rsidR="00B34988" w:rsidRPr="00042653">
          <w:rPr>
            <w:rFonts w:ascii="바탕" w:eastAsia="바탕" w:hAnsi="바탕"/>
            <w:sz w:val="22"/>
          </w:rPr>
          <w:t xml:space="preserve"> </w:t>
        </w:r>
        <w:r w:rsidR="00B34988" w:rsidRPr="00042653">
          <w:rPr>
            <w:rFonts w:ascii="바탕" w:eastAsia="바탕" w:hAnsi="바탕" w:hint="eastAsia"/>
            <w:sz w:val="22"/>
          </w:rPr>
          <w:t>서울에</w:t>
        </w:r>
        <w:r w:rsidR="00B34988" w:rsidRPr="00042653">
          <w:rPr>
            <w:rFonts w:ascii="바탕" w:eastAsia="바탕" w:hAnsi="바탕"/>
            <w:sz w:val="22"/>
          </w:rPr>
          <w:t xml:space="preserve"> </w:t>
        </w:r>
        <w:r w:rsidR="00B34988" w:rsidRPr="00042653">
          <w:rPr>
            <w:rFonts w:ascii="바탕" w:eastAsia="바탕" w:hAnsi="바탕" w:hint="eastAsia"/>
            <w:sz w:val="22"/>
          </w:rPr>
          <w:t>소재를</w:t>
        </w:r>
        <w:r w:rsidR="00B34988" w:rsidRPr="00042653">
          <w:rPr>
            <w:rFonts w:ascii="바탕" w:eastAsia="바탕" w:hAnsi="바탕"/>
            <w:sz w:val="22"/>
          </w:rPr>
          <w:t xml:space="preserve"> </w:t>
        </w:r>
        <w:r w:rsidR="00B34988" w:rsidRPr="00042653">
          <w:rPr>
            <w:rFonts w:ascii="바탕" w:eastAsia="바탕" w:hAnsi="바탕" w:hint="eastAsia"/>
            <w:sz w:val="22"/>
          </w:rPr>
          <w:t>두고</w:t>
        </w:r>
        <w:r w:rsidR="00B34988" w:rsidRPr="00042653">
          <w:rPr>
            <w:rFonts w:ascii="바탕" w:eastAsia="바탕" w:hAnsi="바탕"/>
            <w:sz w:val="22"/>
          </w:rPr>
          <w:t xml:space="preserve"> </w:t>
        </w:r>
        <w:r w:rsidR="00B34988" w:rsidRPr="00042653">
          <w:rPr>
            <w:rFonts w:ascii="바탕" w:eastAsia="바탕" w:hAnsi="바탕" w:hint="eastAsia"/>
            <w:sz w:val="22"/>
          </w:rPr>
          <w:t>있는</w:t>
        </w:r>
        <w:r w:rsidR="00B34988" w:rsidRPr="00042653">
          <w:rPr>
            <w:rFonts w:ascii="바탕" w:eastAsia="바탕" w:hAnsi="바탕"/>
            <w:sz w:val="22"/>
          </w:rPr>
          <w:t xml:space="preserve"> </w:t>
        </w:r>
        <w:r w:rsidR="00B34988" w:rsidRPr="00042653">
          <w:rPr>
            <w:rFonts w:ascii="바탕" w:eastAsia="바탕" w:hAnsi="바탕" w:hint="eastAsia"/>
            <w:sz w:val="22"/>
          </w:rPr>
          <w:t>시중은행</w:t>
        </w:r>
        <w:r w:rsidR="00B34988" w:rsidRPr="00042653">
          <w:rPr>
            <w:rFonts w:ascii="바탕" w:eastAsia="바탕" w:hAnsi="바탕"/>
            <w:sz w:val="22"/>
          </w:rPr>
          <w:t xml:space="preserve"> </w:t>
        </w:r>
        <w:r w:rsidR="00B34988" w:rsidRPr="00042653">
          <w:rPr>
            <w:rFonts w:ascii="바탕" w:eastAsia="바탕" w:hAnsi="바탕" w:hint="eastAsia"/>
            <w:sz w:val="22"/>
          </w:rPr>
          <w:t>중</w:t>
        </w:r>
        <w:r w:rsidR="00B34988" w:rsidRPr="00042653">
          <w:rPr>
            <w:rFonts w:ascii="바탕" w:eastAsia="바탕" w:hAnsi="바탕"/>
            <w:sz w:val="22"/>
          </w:rPr>
          <w:t xml:space="preserve"> </w:t>
        </w:r>
        <w:r w:rsidR="00B34988" w:rsidRPr="00042653">
          <w:rPr>
            <w:rFonts w:ascii="바탕" w:eastAsia="바탕" w:hAnsi="바탕" w:hint="eastAsia"/>
            <w:sz w:val="22"/>
          </w:rPr>
          <w:t>최고</w:t>
        </w:r>
        <w:r w:rsidR="00B34988" w:rsidRPr="00042653">
          <w:rPr>
            <w:rFonts w:ascii="바탕" w:eastAsia="바탕" w:hAnsi="바탕"/>
            <w:sz w:val="22"/>
          </w:rPr>
          <w:t xml:space="preserve"> </w:t>
        </w:r>
        <w:r w:rsidR="00B34988" w:rsidRPr="00042653">
          <w:rPr>
            <w:rFonts w:ascii="바탕" w:eastAsia="바탕" w:hAnsi="바탕" w:hint="eastAsia"/>
            <w:sz w:val="22"/>
          </w:rPr>
          <w:t>연체이자율을</w:t>
        </w:r>
        <w:r w:rsidR="00B34988" w:rsidRPr="00042653">
          <w:rPr>
            <w:rFonts w:ascii="바탕" w:eastAsia="바탕" w:hAnsi="바탕"/>
            <w:sz w:val="22"/>
          </w:rPr>
          <w:t xml:space="preserve"> </w:t>
        </w:r>
        <w:r w:rsidR="00B34988" w:rsidRPr="00042653">
          <w:rPr>
            <w:rFonts w:ascii="바탕" w:eastAsia="바탕" w:hAnsi="바탕" w:hint="eastAsia"/>
            <w:sz w:val="22"/>
          </w:rPr>
          <w:t>적용한</w:t>
        </w:r>
        <w:r w:rsidR="00B34988" w:rsidRPr="00042653">
          <w:rPr>
            <w:rFonts w:ascii="바탕" w:eastAsia="바탕" w:hAnsi="바탕"/>
            <w:sz w:val="22"/>
          </w:rPr>
          <w:t xml:space="preserve"> </w:t>
        </w:r>
        <w:r w:rsidR="00B34988" w:rsidRPr="00042653">
          <w:rPr>
            <w:rFonts w:ascii="바탕" w:eastAsia="바탕" w:hAnsi="바탕" w:hint="eastAsia"/>
            <w:sz w:val="22"/>
          </w:rPr>
          <w:t>지연이자</w:t>
        </w:r>
      </w:ins>
      <w:ins w:id="24" w:author="shkwon" w:date="2021-10-08T11:41:00Z">
        <w:r w:rsidR="00C130D9">
          <w:rPr>
            <w:rFonts w:ascii="바탕" w:eastAsia="바탕" w:hAnsi="바탕" w:hint="eastAsia"/>
            <w:sz w:val="22"/>
          </w:rPr>
          <w:t>를 말함)</w:t>
        </w:r>
        <w:commentRangeEnd w:id="20"/>
        <w:r w:rsidR="00C130D9">
          <w:rPr>
            <w:rStyle w:val="a7"/>
          </w:rPr>
          <w:commentReference w:id="20"/>
        </w:r>
      </w:ins>
      <w:r w:rsidRPr="00042653">
        <w:rPr>
          <w:rFonts w:ascii="바탕" w:eastAsia="바탕" w:hAnsi="바탕" w:hint="eastAsia"/>
          <w:sz w:val="22"/>
        </w:rPr>
        <w:t>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반환하여야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하고</w:t>
      </w:r>
      <w:r w:rsidRPr="00042653">
        <w:rPr>
          <w:rFonts w:ascii="바탕" w:eastAsia="바탕" w:hAnsi="바탕"/>
          <w:sz w:val="22"/>
        </w:rPr>
        <w:t xml:space="preserve">, (ii) </w:t>
      </w: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3</w:t>
      </w:r>
      <w:r w:rsidRPr="00042653">
        <w:rPr>
          <w:rFonts w:ascii="바탕" w:eastAsia="바탕" w:hAnsi="바탕" w:hint="eastAsia"/>
          <w:sz w:val="22"/>
        </w:rPr>
        <w:t>조에서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절차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</w:t>
      </w:r>
      <w:r w:rsidRPr="00042653">
        <w:rPr>
          <w:rFonts w:ascii="바탕" w:eastAsia="바탕" w:hAnsi="바탕" w:hint="eastAsia"/>
          <w:sz w:val="22"/>
        </w:rPr>
        <w:lastRenderedPageBreak/>
        <w:t>목적물의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소유권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반환에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필요한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일체의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절차를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취하여</w:t>
      </w:r>
      <w:r w:rsidRPr="00042653">
        <w:rPr>
          <w:rFonts w:ascii="바탕" w:eastAsia="바탕" w:hAnsi="바탕"/>
          <w:sz w:val="22"/>
        </w:rPr>
        <w:t xml:space="preserve"> </w:t>
      </w:r>
      <w:r w:rsidR="00D42A17" w:rsidRPr="00042653">
        <w:rPr>
          <w:rFonts w:ascii="바탕" w:eastAsia="바탕" w:hAnsi="바탕" w:hint="eastAsia"/>
          <w:sz w:val="22"/>
        </w:rPr>
        <w:t>매도인</w:t>
      </w:r>
      <w:r w:rsidRPr="00042653">
        <w:rPr>
          <w:rFonts w:ascii="바탕" w:eastAsia="바탕" w:hAnsi="바탕" w:hint="eastAsia"/>
          <w:sz w:val="22"/>
        </w:rPr>
        <w:t>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소유권을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반환해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주어야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한다</w:t>
      </w:r>
      <w:r w:rsidRPr="00042653">
        <w:rPr>
          <w:rFonts w:ascii="바탕" w:eastAsia="바탕" w:hAnsi="바탕"/>
          <w:sz w:val="22"/>
        </w:rPr>
        <w:t>.</w:t>
      </w:r>
    </w:p>
    <w:p w14:paraId="398FBE43" w14:textId="77777777" w:rsidR="00456BC5" w:rsidRPr="00042653" w:rsidRDefault="00456BC5" w:rsidP="00456BC5">
      <w:pPr>
        <w:pStyle w:val="a3"/>
        <w:spacing w:line="276" w:lineRule="auto"/>
        <w:ind w:leftChars="0" w:left="567"/>
        <w:rPr>
          <w:rFonts w:ascii="바탕" w:eastAsia="바탕" w:hAnsi="바탕"/>
          <w:sz w:val="22"/>
        </w:rPr>
      </w:pPr>
    </w:p>
    <w:p w14:paraId="5A82D2CD" w14:textId="77777777" w:rsidR="00456BC5" w:rsidRPr="00042653" w:rsidRDefault="00456BC5" w:rsidP="00456BC5">
      <w:pPr>
        <w:pStyle w:val="a3"/>
        <w:numPr>
          <w:ilvl w:val="0"/>
          <w:numId w:val="8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해제는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9</w:t>
      </w:r>
      <w:r w:rsidRPr="00042653">
        <w:rPr>
          <w:rFonts w:ascii="바탕" w:eastAsia="바탕" w:hAnsi="바탕" w:hint="eastAsia"/>
          <w:sz w:val="22"/>
        </w:rPr>
        <w:t>조에서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손해배상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청구에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영향을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미치지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아니한다</w:t>
      </w:r>
      <w:r w:rsidRPr="00042653">
        <w:rPr>
          <w:rFonts w:ascii="바탕" w:eastAsia="바탕" w:hAnsi="바탕"/>
          <w:sz w:val="22"/>
        </w:rPr>
        <w:t>.</w:t>
      </w:r>
    </w:p>
    <w:p w14:paraId="67DDE0BB" w14:textId="77777777" w:rsidR="00456BC5" w:rsidRPr="00042653" w:rsidRDefault="00456BC5" w:rsidP="00456BC5">
      <w:pPr>
        <w:pStyle w:val="a3"/>
        <w:spacing w:line="276" w:lineRule="auto"/>
        <w:ind w:leftChars="0" w:left="567"/>
        <w:rPr>
          <w:rFonts w:ascii="바탕" w:eastAsia="바탕" w:hAnsi="바탕"/>
          <w:sz w:val="22"/>
        </w:rPr>
      </w:pPr>
    </w:p>
    <w:p w14:paraId="4603531B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9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손해배상</w:t>
      </w:r>
      <w:r w:rsidRPr="00042653">
        <w:rPr>
          <w:rFonts w:ascii="바탕" w:eastAsia="바탕" w:hAnsi="바탕"/>
          <w:b/>
          <w:sz w:val="22"/>
        </w:rPr>
        <w:t>)</w:t>
      </w:r>
    </w:p>
    <w:p w14:paraId="0897FF3D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A278520" w14:textId="77777777" w:rsidR="00456BC5" w:rsidRPr="00042653" w:rsidRDefault="00456BC5" w:rsidP="00456BC5">
      <w:pPr>
        <w:pStyle w:val="a3"/>
        <w:numPr>
          <w:ilvl w:val="0"/>
          <w:numId w:val="12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pacing w:val="3"/>
          <w:sz w:val="22"/>
        </w:rPr>
        <w:t>본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계약의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당사자들은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본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계약에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따른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제반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사항을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성실히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준수할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것을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약정하며</w:t>
      </w:r>
      <w:r w:rsidRPr="00042653">
        <w:rPr>
          <w:rFonts w:ascii="바탕" w:eastAsia="바탕" w:hAnsi="바탕"/>
          <w:spacing w:val="3"/>
          <w:sz w:val="22"/>
        </w:rPr>
        <w:t xml:space="preserve">, </w:t>
      </w:r>
      <w:r w:rsidRPr="00042653">
        <w:rPr>
          <w:rFonts w:ascii="바탕" w:eastAsia="바탕" w:hAnsi="바탕" w:hint="eastAsia"/>
          <w:spacing w:val="3"/>
          <w:sz w:val="22"/>
        </w:rPr>
        <w:t>이를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준수하지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못한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경우에는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그로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인하여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상대방이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입게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되는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손해를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배상한다</w:t>
      </w:r>
      <w:r w:rsidRPr="00042653">
        <w:rPr>
          <w:rFonts w:ascii="바탕" w:eastAsia="바탕" w:hAnsi="바탕"/>
          <w:spacing w:val="3"/>
          <w:sz w:val="22"/>
        </w:rPr>
        <w:t>.</w:t>
      </w:r>
    </w:p>
    <w:p w14:paraId="692AFEC7" w14:textId="77777777" w:rsidR="00456BC5" w:rsidRPr="00042653" w:rsidRDefault="00456BC5" w:rsidP="00456BC5">
      <w:pPr>
        <w:pStyle w:val="a3"/>
        <w:spacing w:line="276" w:lineRule="auto"/>
        <w:ind w:leftChars="0" w:left="567"/>
        <w:rPr>
          <w:rFonts w:ascii="바탕" w:eastAsia="바탕" w:hAnsi="바탕"/>
          <w:sz w:val="22"/>
        </w:rPr>
      </w:pPr>
    </w:p>
    <w:p w14:paraId="317D168C" w14:textId="77777777" w:rsidR="00456BC5" w:rsidRPr="00042653" w:rsidRDefault="00456BC5" w:rsidP="00456BC5">
      <w:pPr>
        <w:pStyle w:val="a3"/>
        <w:numPr>
          <w:ilvl w:val="0"/>
          <w:numId w:val="12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commentRangeStart w:id="25"/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9</w:t>
      </w:r>
      <w:r w:rsidRPr="00042653">
        <w:rPr>
          <w:rFonts w:ascii="바탕" w:eastAsia="바탕" w:hAnsi="바탕" w:hint="eastAsia"/>
          <w:sz w:val="22"/>
        </w:rPr>
        <w:t>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1</w:t>
      </w:r>
      <w:r w:rsidRPr="00042653">
        <w:rPr>
          <w:rFonts w:ascii="바탕" w:eastAsia="바탕" w:hAnsi="바탕" w:hint="eastAsia"/>
          <w:sz w:val="22"/>
        </w:rPr>
        <w:t>항에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손해배상책임은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거래종결일로부터</w:t>
      </w:r>
      <w:r w:rsidRPr="00042653">
        <w:rPr>
          <w:rFonts w:ascii="바탕" w:eastAsia="바탕" w:hAnsi="바탕"/>
          <w:sz w:val="22"/>
        </w:rPr>
        <w:t xml:space="preserve"> 6</w:t>
      </w:r>
      <w:r w:rsidRPr="00042653">
        <w:rPr>
          <w:rFonts w:ascii="바탕" w:eastAsia="바탕" w:hAnsi="바탕" w:hint="eastAsia"/>
          <w:sz w:val="22"/>
        </w:rPr>
        <w:t>개월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이내에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행사하여야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하며</w:t>
      </w:r>
      <w:r w:rsidRPr="00042653">
        <w:rPr>
          <w:rFonts w:ascii="바탕" w:eastAsia="바탕" w:hAnsi="바탕"/>
          <w:sz w:val="22"/>
        </w:rPr>
        <w:t xml:space="preserve">, </w:t>
      </w:r>
      <w:r w:rsidR="00606EB4" w:rsidRPr="00042653">
        <w:rPr>
          <w:rFonts w:ascii="바탕" w:eastAsia="바탕" w:hAnsi="바탕" w:hint="eastAsia"/>
          <w:sz w:val="22"/>
        </w:rPr>
        <w:t>손해배상청구권자</w:t>
      </w:r>
      <w:r w:rsidRPr="00042653">
        <w:rPr>
          <w:rFonts w:ascii="바탕" w:eastAsia="바탕" w:hAnsi="바탕" w:hint="eastAsia"/>
          <w:sz w:val="22"/>
        </w:rPr>
        <w:t>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거래종결일로부터</w:t>
      </w:r>
      <w:r w:rsidRPr="00042653">
        <w:rPr>
          <w:rFonts w:ascii="바탕" w:eastAsia="바탕" w:hAnsi="바탕"/>
          <w:sz w:val="22"/>
        </w:rPr>
        <w:t xml:space="preserve"> 6</w:t>
      </w:r>
      <w:r w:rsidRPr="00042653">
        <w:rPr>
          <w:rFonts w:ascii="바탕" w:eastAsia="바탕" w:hAnsi="바탕" w:hint="eastAsia"/>
          <w:sz w:val="22"/>
        </w:rPr>
        <w:t>개월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이내에</w:t>
      </w:r>
      <w:r w:rsidRPr="00042653">
        <w:rPr>
          <w:rFonts w:ascii="바탕" w:eastAsia="바탕" w:hAnsi="바탕"/>
          <w:sz w:val="22"/>
        </w:rPr>
        <w:t xml:space="preserve"> </w:t>
      </w:r>
      <w:r w:rsidR="00606EB4" w:rsidRPr="00042653">
        <w:rPr>
          <w:rFonts w:ascii="바탕" w:eastAsia="바탕" w:hAnsi="바탕" w:hint="eastAsia"/>
          <w:sz w:val="22"/>
        </w:rPr>
        <w:t>손해배상의무자</w:t>
      </w:r>
      <w:r w:rsidRPr="00042653">
        <w:rPr>
          <w:rFonts w:ascii="바탕" w:eastAsia="바탕" w:hAnsi="바탕" w:hint="eastAsia"/>
          <w:sz w:val="22"/>
        </w:rPr>
        <w:t>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손해액과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손해의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원인이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사실을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서면으로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통지하지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아니하면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소멸한다</w:t>
      </w:r>
      <w:r w:rsidRPr="00042653">
        <w:rPr>
          <w:rFonts w:ascii="바탕" w:eastAsia="바탕" w:hAnsi="바탕"/>
          <w:sz w:val="22"/>
        </w:rPr>
        <w:t xml:space="preserve">. </w:t>
      </w:r>
      <w:commentRangeEnd w:id="25"/>
      <w:r w:rsidR="004F3EAF">
        <w:rPr>
          <w:rStyle w:val="a7"/>
        </w:rPr>
        <w:commentReference w:id="25"/>
      </w:r>
    </w:p>
    <w:p w14:paraId="26D6D52C" w14:textId="77777777" w:rsidR="00456BC5" w:rsidRPr="00042653" w:rsidRDefault="00456BC5" w:rsidP="00456BC5">
      <w:pPr>
        <w:pStyle w:val="a3"/>
        <w:rPr>
          <w:rFonts w:ascii="바탕" w:eastAsia="바탕" w:hAnsi="바탕"/>
          <w:sz w:val="22"/>
        </w:rPr>
      </w:pPr>
    </w:p>
    <w:p w14:paraId="1ABCCA6F" w14:textId="6486CCBB" w:rsidR="00456BC5" w:rsidRPr="00042653" w:rsidRDefault="00456BC5" w:rsidP="00456BC5">
      <w:pPr>
        <w:pStyle w:val="a3"/>
        <w:numPr>
          <w:ilvl w:val="0"/>
          <w:numId w:val="12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8</w:t>
      </w:r>
      <w:r w:rsidRPr="00042653">
        <w:rPr>
          <w:rFonts w:ascii="바탕" w:eastAsia="바탕" w:hAnsi="바탕" w:hint="eastAsia"/>
          <w:sz w:val="22"/>
        </w:rPr>
        <w:t>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1</w:t>
      </w:r>
      <w:r w:rsidRPr="00042653">
        <w:rPr>
          <w:rFonts w:ascii="바탕" w:eastAsia="바탕" w:hAnsi="바탕" w:hint="eastAsia"/>
          <w:sz w:val="22"/>
        </w:rPr>
        <w:t>항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2</w:t>
      </w:r>
      <w:r w:rsidRPr="00042653">
        <w:rPr>
          <w:rFonts w:ascii="바탕" w:eastAsia="바탕" w:hAnsi="바탕" w:hint="eastAsia"/>
          <w:sz w:val="22"/>
        </w:rPr>
        <w:t>항에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해제되지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않거나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해제의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사유가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발생하지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않았음에도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불구하고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매매대금의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지체할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매매대금이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때까지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대한민국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서울에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소재를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두고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시중은행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중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최고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연체이자율을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적용한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지연이자를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계산하여</w:t>
      </w:r>
      <w:r w:rsidRPr="00042653">
        <w:rPr>
          <w:rFonts w:ascii="바탕" w:eastAsia="바탕" w:hAnsi="바탕"/>
          <w:sz w:val="22"/>
        </w:rPr>
        <w:t xml:space="preserve"> </w:t>
      </w:r>
      <w:r w:rsidR="00D42A17" w:rsidRPr="00042653">
        <w:rPr>
          <w:rFonts w:ascii="바탕" w:eastAsia="바탕" w:hAnsi="바탕" w:hint="eastAsia"/>
          <w:sz w:val="22"/>
        </w:rPr>
        <w:t>매도인</w:t>
      </w:r>
      <w:r w:rsidRPr="00042653">
        <w:rPr>
          <w:rFonts w:ascii="바탕" w:eastAsia="바탕" w:hAnsi="바탕" w:hint="eastAsia"/>
          <w:sz w:val="22"/>
        </w:rPr>
        <w:t>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지급하여야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한다</w:t>
      </w:r>
      <w:r w:rsidRPr="00042653">
        <w:rPr>
          <w:rFonts w:ascii="바탕" w:eastAsia="바탕" w:hAnsi="바탕"/>
          <w:sz w:val="22"/>
        </w:rPr>
        <w:t>.</w:t>
      </w:r>
    </w:p>
    <w:p w14:paraId="57AEC8CF" w14:textId="77777777" w:rsidR="00456BC5" w:rsidRPr="00042653" w:rsidRDefault="00456BC5" w:rsidP="00456BC5">
      <w:pPr>
        <w:pStyle w:val="a3"/>
        <w:rPr>
          <w:rFonts w:ascii="바탕" w:eastAsia="바탕" w:hAnsi="바탕"/>
          <w:sz w:val="22"/>
        </w:rPr>
      </w:pPr>
    </w:p>
    <w:p w14:paraId="675A87C9" w14:textId="77777777" w:rsidR="00456BC5" w:rsidRPr="00042653" w:rsidRDefault="00456BC5" w:rsidP="00456BC5">
      <w:pPr>
        <w:pStyle w:val="a3"/>
        <w:numPr>
          <w:ilvl w:val="0"/>
          <w:numId w:val="12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전항의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2</w:t>
      </w:r>
      <w:r w:rsidRPr="00042653">
        <w:rPr>
          <w:rFonts w:ascii="바탕" w:eastAsia="바탕" w:hAnsi="바탕" w:hint="eastAsia"/>
          <w:sz w:val="22"/>
        </w:rPr>
        <w:t>항의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시효는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적용하지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아니한다</w:t>
      </w:r>
      <w:r w:rsidRPr="00042653">
        <w:rPr>
          <w:rFonts w:ascii="바탕" w:eastAsia="바탕" w:hAnsi="바탕"/>
          <w:sz w:val="22"/>
        </w:rPr>
        <w:t>.</w:t>
      </w:r>
    </w:p>
    <w:p w14:paraId="17181B04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12D118A3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10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세금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및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비용</w:t>
      </w:r>
      <w:r w:rsidRPr="00042653">
        <w:rPr>
          <w:rFonts w:ascii="바탕" w:eastAsia="바탕" w:hAnsi="바탕"/>
          <w:b/>
          <w:sz w:val="22"/>
        </w:rPr>
        <w:t>)</w:t>
      </w:r>
    </w:p>
    <w:p w14:paraId="7AAAD0D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619FD8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bCs/>
          <w:sz w:val="22"/>
        </w:rPr>
        <w:t>각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당사자는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본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계약의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체결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및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이행과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관련하여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관련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법령에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따라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각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당사자에게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부과되는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일체의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제세공과금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및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각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당사자가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지출한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비용을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각자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부담한다</w:t>
      </w:r>
      <w:r w:rsidRPr="00042653">
        <w:rPr>
          <w:rFonts w:ascii="바탕" w:eastAsia="바탕" w:hAnsi="바탕"/>
          <w:bCs/>
          <w:sz w:val="22"/>
        </w:rPr>
        <w:t>.</w:t>
      </w:r>
    </w:p>
    <w:p w14:paraId="2E20EE67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066B9A3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11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통지</w:t>
      </w:r>
      <w:r w:rsidRPr="00042653">
        <w:rPr>
          <w:rFonts w:ascii="바탕" w:eastAsia="바탕" w:hAnsi="바탕"/>
          <w:b/>
          <w:sz w:val="22"/>
        </w:rPr>
        <w:t>)</w:t>
      </w:r>
    </w:p>
    <w:p w14:paraId="3FEC8259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6F516BE4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행하여지는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통지는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주소로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직접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교부하거나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요금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선납의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등기우편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팩시밀리로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하여야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한다</w:t>
      </w:r>
      <w:r w:rsidRPr="00042653">
        <w:rPr>
          <w:rFonts w:ascii="바탕" w:eastAsia="바탕" w:hAnsi="바탕"/>
          <w:sz w:val="22"/>
        </w:rPr>
        <w:t xml:space="preserve">. </w:t>
      </w:r>
      <w:r w:rsidRPr="00042653">
        <w:rPr>
          <w:rFonts w:ascii="바탕" w:eastAsia="바탕" w:hAnsi="바탕" w:hint="eastAsia"/>
          <w:sz w:val="22"/>
        </w:rPr>
        <w:t>다만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팩시밀리로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송부하는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수령을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확인하는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내용을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팩시밀리로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받아야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한다</w:t>
      </w:r>
      <w:r w:rsidRPr="00042653">
        <w:rPr>
          <w:rFonts w:ascii="바탕" w:eastAsia="바탕" w:hAnsi="바탕"/>
          <w:sz w:val="22"/>
        </w:rPr>
        <w:t>.</w:t>
      </w:r>
    </w:p>
    <w:p w14:paraId="21A508AF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252"/>
        <w:gridCol w:w="7099"/>
      </w:tblGrid>
      <w:tr w:rsidR="007738BC" w:rsidRPr="00064AA5" w14:paraId="3FC59348" w14:textId="77777777" w:rsidTr="007738BC">
        <w:tc>
          <w:tcPr>
            <w:tcW w:w="1252" w:type="dxa"/>
            <w:shd w:val="clear" w:color="auto" w:fill="auto"/>
          </w:tcPr>
          <w:p w14:paraId="48F253C0" w14:textId="568C828C" w:rsidR="007738BC" w:rsidRPr="00042653" w:rsidRDefault="007738BC" w:rsidP="007738BC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E12DF4">
              <w:rPr>
                <w:rFonts w:ascii="Times New Roman" w:eastAsia="바탕" w:hAnsi="Times New Roman"/>
                <w:b/>
                <w:sz w:val="22"/>
              </w:rPr>
              <w:t>매도인</w:t>
            </w:r>
            <w:r w:rsidRPr="00E12DF4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099" w:type="dxa"/>
            <w:shd w:val="clear" w:color="auto" w:fill="auto"/>
          </w:tcPr>
          <w:p w14:paraId="677911B2" w14:textId="4C81C462" w:rsidR="007738BC" w:rsidRPr="00E12DF4" w:rsidRDefault="007738BC" w:rsidP="007738BC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del w:id="26" w:author="shkwon" w:date="2021-10-07T15:45:00Z">
              <w:r w:rsidRPr="00E12DF4" w:rsidDel="00785947">
                <w:rPr>
                  <w:rFonts w:ascii="Times New Roman" w:eastAsia="바탕" w:hAnsi="Times New Roman" w:hint="eastAsia"/>
                  <w:b/>
                  <w:sz w:val="22"/>
                </w:rPr>
                <w:delText>NH</w:delText>
              </w:r>
              <w:r w:rsidRPr="00E12DF4" w:rsidDel="00785947">
                <w:rPr>
                  <w:rFonts w:ascii="Times New Roman" w:eastAsia="바탕" w:hAnsi="Times New Roman" w:hint="eastAsia"/>
                  <w:b/>
                  <w:sz w:val="22"/>
                </w:rPr>
                <w:delText>투자증권</w:delText>
              </w:r>
              <w:r w:rsidRPr="00E12DF4" w:rsidDel="00785947">
                <w:rPr>
                  <w:rFonts w:ascii="Times New Roman" w:eastAsia="바탕" w:hAnsi="Times New Roman" w:hint="eastAsia"/>
                  <w:b/>
                  <w:sz w:val="22"/>
                </w:rPr>
                <w:delText xml:space="preserve"> </w:delText>
              </w:r>
              <w:r w:rsidRPr="00E12DF4" w:rsidDel="00785947">
                <w:rPr>
                  <w:rFonts w:ascii="Times New Roman" w:eastAsia="바탕" w:hAnsi="Times New Roman" w:hint="eastAsia"/>
                  <w:b/>
                  <w:sz w:val="22"/>
                </w:rPr>
                <w:delText>주식회사</w:delText>
              </w:r>
            </w:del>
            <w:ins w:id="27" w:author="shkwon" w:date="2021-10-07T15:45:00Z">
              <w:r w:rsidR="00785947">
                <w:rPr>
                  <w:rFonts w:ascii="Times New Roman" w:eastAsia="바탕" w:hAnsi="Times New Roman" w:hint="eastAsia"/>
                  <w:b/>
                  <w:sz w:val="22"/>
                </w:rPr>
                <w:t>엔에이치투자증권</w:t>
              </w:r>
              <w:r w:rsidR="00785947">
                <w:rPr>
                  <w:rFonts w:ascii="Times New Roman" w:eastAsia="바탕" w:hAnsi="Times New Roman" w:hint="eastAsia"/>
                  <w:b/>
                  <w:sz w:val="22"/>
                </w:rPr>
                <w:t xml:space="preserve"> </w:t>
              </w:r>
              <w:r w:rsidR="00785947">
                <w:rPr>
                  <w:rFonts w:ascii="Times New Roman" w:eastAsia="바탕" w:hAnsi="Times New Roman" w:hint="eastAsia"/>
                  <w:b/>
                  <w:sz w:val="22"/>
                </w:rPr>
                <w:t>주식회사</w:t>
              </w:r>
            </w:ins>
          </w:p>
          <w:p w14:paraId="2AA8B587" w14:textId="77777777" w:rsidR="007738BC" w:rsidRPr="00E12DF4" w:rsidRDefault="007738BC" w:rsidP="007738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E12DF4">
              <w:rPr>
                <w:rFonts w:ascii="Times New Roman" w:eastAsia="바탕" w:hAnsi="Times New Roman"/>
                <w:sz w:val="22"/>
              </w:rPr>
              <w:t>주소</w:t>
            </w:r>
            <w:r w:rsidRPr="00E12DF4">
              <w:rPr>
                <w:rFonts w:ascii="Times New Roman" w:eastAsia="바탕" w:hAnsi="Times New Roman"/>
                <w:sz w:val="22"/>
              </w:rPr>
              <w:t xml:space="preserve">: 07321 </w:t>
            </w:r>
            <w:r w:rsidRPr="00E12DF4">
              <w:rPr>
                <w:rFonts w:ascii="Times New Roman" w:eastAsia="바탕" w:hAnsi="Times New Roman"/>
                <w:sz w:val="22"/>
              </w:rPr>
              <w:t>서울특별시</w:t>
            </w:r>
            <w:r w:rsidRPr="00E12DF4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E12DF4">
              <w:rPr>
                <w:rFonts w:ascii="Times New Roman" w:eastAsia="바탕" w:hAnsi="Times New Roman"/>
                <w:sz w:val="22"/>
              </w:rPr>
              <w:t>영등포구</w:t>
            </w:r>
            <w:r w:rsidRPr="00E12DF4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여의대로</w:t>
            </w:r>
            <w:r w:rsidRPr="00E12DF4">
              <w:rPr>
                <w:rFonts w:ascii="Times New Roman" w:eastAsia="바탕" w:hAnsi="Times New Roman"/>
                <w:sz w:val="22"/>
              </w:rPr>
              <w:t xml:space="preserve"> </w:t>
            </w:r>
            <w:r>
              <w:rPr>
                <w:rFonts w:ascii="Times New Roman" w:eastAsia="바탕" w:hAnsi="Times New Roman"/>
                <w:sz w:val="22"/>
              </w:rPr>
              <w:t xml:space="preserve">108 </w:t>
            </w:r>
            <w:r>
              <w:rPr>
                <w:rFonts w:ascii="Times New Roman" w:eastAsia="바탕" w:hAnsi="Times New Roman" w:hint="eastAsia"/>
                <w:sz w:val="22"/>
              </w:rPr>
              <w:t>파크원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/>
                <w:sz w:val="22"/>
              </w:rPr>
              <w:t>(</w:t>
            </w:r>
            <w:r>
              <w:rPr>
                <w:rFonts w:ascii="Times New Roman" w:eastAsia="바탕" w:hAnsi="Times New Roman" w:hint="eastAsia"/>
                <w:sz w:val="22"/>
              </w:rPr>
              <w:t>타워</w:t>
            </w:r>
            <w:r>
              <w:rPr>
                <w:rFonts w:ascii="Times New Roman" w:eastAsia="바탕" w:hAnsi="Times New Roman" w:hint="eastAsia"/>
                <w:sz w:val="22"/>
              </w:rPr>
              <w:t>2</w:t>
            </w:r>
            <w:r>
              <w:rPr>
                <w:rFonts w:ascii="Times New Roman" w:eastAsia="바탕" w:hAnsi="Times New Roman"/>
                <w:sz w:val="22"/>
              </w:rPr>
              <w:t>)</w:t>
            </w:r>
          </w:p>
          <w:p w14:paraId="2548CA0C" w14:textId="77777777" w:rsidR="007738BC" w:rsidRPr="00E12DF4" w:rsidRDefault="007738BC" w:rsidP="007738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E12DF4">
              <w:rPr>
                <w:rFonts w:ascii="Times New Roman" w:eastAsia="바탕" w:hAnsi="Times New Roman"/>
                <w:sz w:val="22"/>
              </w:rPr>
              <w:t>참조</w:t>
            </w:r>
            <w:r w:rsidRPr="00E12DF4">
              <w:rPr>
                <w:rFonts w:ascii="Times New Roman" w:eastAsia="바탕" w:hAnsi="Times New Roman"/>
                <w:sz w:val="22"/>
              </w:rPr>
              <w:t xml:space="preserve">: 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윤현우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차장</w:t>
            </w:r>
          </w:p>
          <w:p w14:paraId="747BE534" w14:textId="77777777" w:rsidR="007738BC" w:rsidRPr="00E12DF4" w:rsidRDefault="007738BC" w:rsidP="007738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E12DF4">
              <w:rPr>
                <w:rFonts w:ascii="Times New Roman" w:eastAsia="바탕" w:hAnsi="Times New Roman"/>
                <w:sz w:val="22"/>
              </w:rPr>
              <w:t>전화</w:t>
            </w:r>
            <w:r w:rsidRPr="00E12DF4">
              <w:rPr>
                <w:rFonts w:ascii="Times New Roman" w:eastAsia="바탕" w:hAnsi="Times New Roman"/>
                <w:sz w:val="22"/>
              </w:rPr>
              <w:t>: 02 768 7419</w:t>
            </w:r>
          </w:p>
          <w:p w14:paraId="5014FA98" w14:textId="77777777" w:rsidR="007738BC" w:rsidRPr="00E12DF4" w:rsidRDefault="007738BC" w:rsidP="007738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E12DF4">
              <w:rPr>
                <w:rFonts w:ascii="Times New Roman" w:eastAsia="바탕" w:hAnsi="Times New Roman"/>
                <w:sz w:val="22"/>
              </w:rPr>
              <w:t>팩스</w:t>
            </w:r>
            <w:r w:rsidRPr="00E12DF4">
              <w:rPr>
                <w:rFonts w:ascii="Times New Roman" w:eastAsia="바탕" w:hAnsi="Times New Roman"/>
                <w:sz w:val="22"/>
              </w:rPr>
              <w:t>: 0505 083 1417</w:t>
            </w:r>
          </w:p>
          <w:p w14:paraId="1383BBBA" w14:textId="0829C06A" w:rsidR="007738BC" w:rsidRDefault="007738BC" w:rsidP="007738BC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E12DF4">
              <w:rPr>
                <w:rFonts w:ascii="Times New Roman" w:eastAsia="바탕" w:hAnsi="Times New Roman"/>
                <w:sz w:val="22"/>
              </w:rPr>
              <w:t>전자우편</w:t>
            </w:r>
            <w:r w:rsidRPr="00E12DF4">
              <w:rPr>
                <w:rFonts w:ascii="Times New Roman" w:eastAsia="바탕" w:hAnsi="Times New Roman"/>
                <w:sz w:val="22"/>
              </w:rPr>
              <w:t xml:space="preserve">: 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kevinyoon</w:t>
            </w:r>
            <w:r w:rsidRPr="00E12DF4">
              <w:rPr>
                <w:rFonts w:ascii="Times New Roman" w:eastAsia="바탕" w:hAnsi="Times New Roman"/>
                <w:sz w:val="22"/>
              </w:rPr>
              <w:t>@nhqv.com</w:t>
            </w:r>
          </w:p>
        </w:tc>
      </w:tr>
      <w:tr w:rsidR="007738BC" w:rsidRPr="00064AA5" w14:paraId="116BA58D" w14:textId="77777777" w:rsidTr="007738BC">
        <w:tc>
          <w:tcPr>
            <w:tcW w:w="1252" w:type="dxa"/>
            <w:shd w:val="clear" w:color="auto" w:fill="auto"/>
          </w:tcPr>
          <w:p w14:paraId="0875A83E" w14:textId="77777777" w:rsidR="007738BC" w:rsidRPr="00042653" w:rsidRDefault="007738BC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</w:tc>
        <w:tc>
          <w:tcPr>
            <w:tcW w:w="7099" w:type="dxa"/>
            <w:shd w:val="clear" w:color="auto" w:fill="auto"/>
          </w:tcPr>
          <w:p w14:paraId="24C41523" w14:textId="77777777" w:rsidR="007738BC" w:rsidRDefault="007738BC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</w:tc>
      </w:tr>
      <w:tr w:rsidR="00456BC5" w:rsidRPr="00064AA5" w14:paraId="1F962C9F" w14:textId="77777777" w:rsidTr="007738BC">
        <w:tc>
          <w:tcPr>
            <w:tcW w:w="1252" w:type="dxa"/>
            <w:shd w:val="clear" w:color="auto" w:fill="auto"/>
          </w:tcPr>
          <w:p w14:paraId="534AE8FB" w14:textId="3AF8A956" w:rsidR="00456BC5" w:rsidRPr="00042653" w:rsidRDefault="00456BC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042653">
              <w:rPr>
                <w:rFonts w:ascii="바탕" w:eastAsia="바탕" w:hAnsi="바탕" w:hint="eastAsia"/>
                <w:b/>
                <w:sz w:val="22"/>
              </w:rPr>
              <w:lastRenderedPageBreak/>
              <w:t>매도인</w:t>
            </w:r>
            <w:r w:rsidRPr="00042653">
              <w:rPr>
                <w:rFonts w:ascii="바탕" w:eastAsia="바탕" w:hAnsi="바탕"/>
                <w:b/>
                <w:sz w:val="22"/>
              </w:rPr>
              <w:t>:</w:t>
            </w:r>
          </w:p>
        </w:tc>
        <w:tc>
          <w:tcPr>
            <w:tcW w:w="7099" w:type="dxa"/>
            <w:shd w:val="clear" w:color="auto" w:fill="auto"/>
          </w:tcPr>
          <w:p w14:paraId="7BD8C2FE" w14:textId="3B267795" w:rsidR="00456BC5" w:rsidRPr="00042653" w:rsidRDefault="00064AA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>
              <w:rPr>
                <w:rFonts w:ascii="바탕" w:eastAsia="바탕" w:hAnsi="바탕" w:hint="eastAsia"/>
                <w:b/>
                <w:sz w:val="22"/>
              </w:rPr>
              <w:t>한화</w:t>
            </w:r>
            <w:r w:rsidR="00456BC5" w:rsidRPr="00042653">
              <w:rPr>
                <w:rFonts w:ascii="바탕" w:eastAsia="바탕" w:hAnsi="바탕" w:hint="eastAsia"/>
                <w:b/>
                <w:sz w:val="22"/>
              </w:rPr>
              <w:t>투자증권</w:t>
            </w:r>
            <w:r w:rsidR="00456BC5" w:rsidRPr="00042653">
              <w:rPr>
                <w:rFonts w:ascii="바탕" w:eastAsia="바탕" w:hAnsi="바탕"/>
                <w:b/>
                <w:sz w:val="22"/>
              </w:rPr>
              <w:t xml:space="preserve"> </w:t>
            </w:r>
            <w:r w:rsidR="00456BC5" w:rsidRPr="00042653">
              <w:rPr>
                <w:rFonts w:ascii="바탕" w:eastAsia="바탕" w:hAnsi="바탕" w:hint="eastAsia"/>
                <w:b/>
                <w:sz w:val="22"/>
              </w:rPr>
              <w:t>주식회사</w:t>
            </w:r>
          </w:p>
          <w:p w14:paraId="4AAF0BFC" w14:textId="77777777" w:rsidR="00C712B1" w:rsidRPr="00042653" w:rsidRDefault="00C712B1" w:rsidP="00C712B1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주소</w:t>
            </w:r>
            <w:r w:rsidRPr="00042653">
              <w:rPr>
                <w:rFonts w:ascii="바탕" w:eastAsia="바탕" w:hAnsi="바탕"/>
                <w:sz w:val="22"/>
              </w:rPr>
              <w:t xml:space="preserve">: 07325 </w:t>
            </w:r>
            <w:r w:rsidRPr="00042653">
              <w:rPr>
                <w:rFonts w:ascii="바탕" w:eastAsia="바탕" w:hAnsi="바탕" w:hint="eastAsia"/>
                <w:sz w:val="22"/>
              </w:rPr>
              <w:t>서울특별시</w:t>
            </w: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  <w:r w:rsidRPr="00042653">
              <w:rPr>
                <w:rFonts w:ascii="바탕" w:eastAsia="바탕" w:hAnsi="바탕" w:hint="eastAsia"/>
                <w:sz w:val="22"/>
              </w:rPr>
              <w:t>영등포구</w:t>
            </w: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  <w:r w:rsidRPr="00042653">
              <w:rPr>
                <w:rFonts w:ascii="바탕" w:eastAsia="바탕" w:hAnsi="바탕" w:hint="eastAsia"/>
                <w:sz w:val="22"/>
              </w:rPr>
              <w:t>여의대로</w:t>
            </w:r>
            <w:r w:rsidRPr="00042653">
              <w:rPr>
                <w:rFonts w:ascii="바탕" w:eastAsia="바탕" w:hAnsi="바탕"/>
                <w:sz w:val="22"/>
              </w:rPr>
              <w:t xml:space="preserve"> 56 (</w:t>
            </w:r>
            <w:r w:rsidRPr="00042653">
              <w:rPr>
                <w:rFonts w:ascii="바탕" w:eastAsia="바탕" w:hAnsi="바탕" w:hint="eastAsia"/>
                <w:sz w:val="22"/>
              </w:rPr>
              <w:t>여의도동</w:t>
            </w:r>
            <w:r w:rsidRPr="00042653">
              <w:rPr>
                <w:rFonts w:ascii="바탕" w:eastAsia="바탕" w:hAnsi="바탕"/>
                <w:sz w:val="22"/>
              </w:rPr>
              <w:t>)</w:t>
            </w:r>
          </w:p>
          <w:p w14:paraId="386BB0C5" w14:textId="77777777" w:rsidR="00C712B1" w:rsidRPr="00042653" w:rsidRDefault="00C712B1" w:rsidP="00C712B1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참조</w:t>
            </w:r>
            <w:r w:rsidRPr="00042653">
              <w:rPr>
                <w:rFonts w:ascii="바탕" w:eastAsia="바탕" w:hAnsi="바탕"/>
                <w:sz w:val="22"/>
              </w:rPr>
              <w:t xml:space="preserve">: </w:t>
            </w:r>
            <w:r w:rsidRPr="00042653">
              <w:rPr>
                <w:rFonts w:ascii="바탕" w:eastAsia="바탕" w:hAnsi="바탕" w:hint="eastAsia"/>
                <w:sz w:val="22"/>
              </w:rPr>
              <w:t>최서웅</w:t>
            </w: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  <w:r w:rsidRPr="00042653">
              <w:rPr>
                <w:rFonts w:ascii="바탕" w:eastAsia="바탕" w:hAnsi="바탕" w:hint="eastAsia"/>
                <w:sz w:val="22"/>
              </w:rPr>
              <w:t>차장</w:t>
            </w:r>
          </w:p>
          <w:p w14:paraId="16694777" w14:textId="6B322432" w:rsidR="00C712B1" w:rsidRPr="00042653" w:rsidRDefault="00C712B1" w:rsidP="00C712B1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전화</w:t>
            </w:r>
            <w:r w:rsidR="00BB12F7">
              <w:rPr>
                <w:rFonts w:ascii="바탕" w:eastAsia="바탕" w:hAnsi="바탕"/>
                <w:sz w:val="22"/>
              </w:rPr>
              <w:t xml:space="preserve">: 02 – </w:t>
            </w:r>
            <w:r w:rsidRPr="00042653">
              <w:rPr>
                <w:rFonts w:ascii="바탕" w:eastAsia="바탕" w:hAnsi="바탕"/>
                <w:sz w:val="22"/>
              </w:rPr>
              <w:t>3772</w:t>
            </w:r>
            <w:r w:rsidR="00BB12F7">
              <w:rPr>
                <w:rFonts w:ascii="바탕" w:eastAsia="바탕" w:hAnsi="바탕"/>
                <w:sz w:val="22"/>
              </w:rPr>
              <w:t xml:space="preserve"> –</w:t>
            </w:r>
            <w:r w:rsidRPr="00042653">
              <w:rPr>
                <w:rFonts w:ascii="바탕" w:eastAsia="바탕" w:hAnsi="바탕"/>
                <w:sz w:val="22"/>
              </w:rPr>
              <w:t xml:space="preserve"> 7058</w:t>
            </w:r>
            <w:r w:rsidR="00BB12F7">
              <w:rPr>
                <w:rFonts w:ascii="바탕" w:eastAsia="바탕" w:hAnsi="바탕"/>
                <w:sz w:val="22"/>
              </w:rPr>
              <w:t xml:space="preserve"> </w:t>
            </w:r>
          </w:p>
          <w:p w14:paraId="5FE76829" w14:textId="541517D9" w:rsidR="00C712B1" w:rsidRPr="00042653" w:rsidRDefault="00C712B1" w:rsidP="00C712B1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팩스</w:t>
            </w:r>
            <w:r w:rsidR="00BB12F7">
              <w:rPr>
                <w:rFonts w:ascii="바탕" w:eastAsia="바탕" w:hAnsi="바탕"/>
                <w:sz w:val="22"/>
              </w:rPr>
              <w:t xml:space="preserve">: 02 – </w:t>
            </w:r>
            <w:r w:rsidRPr="00042653">
              <w:rPr>
                <w:rFonts w:ascii="바탕" w:eastAsia="바탕" w:hAnsi="바탕"/>
                <w:sz w:val="22"/>
              </w:rPr>
              <w:t>3772</w:t>
            </w:r>
            <w:r w:rsidR="00BB12F7">
              <w:rPr>
                <w:rFonts w:ascii="바탕" w:eastAsia="바탕" w:hAnsi="바탕"/>
                <w:sz w:val="22"/>
              </w:rPr>
              <w:t xml:space="preserve"> –</w:t>
            </w:r>
            <w:r w:rsidRPr="00042653">
              <w:rPr>
                <w:rFonts w:ascii="바탕" w:eastAsia="바탕" w:hAnsi="바탕"/>
                <w:sz w:val="22"/>
              </w:rPr>
              <w:t xml:space="preserve"> 7686</w:t>
            </w:r>
            <w:r w:rsidR="00BB12F7">
              <w:rPr>
                <w:rFonts w:ascii="바탕" w:eastAsia="바탕" w:hAnsi="바탕"/>
                <w:sz w:val="22"/>
              </w:rPr>
              <w:t xml:space="preserve"> </w:t>
            </w:r>
          </w:p>
          <w:p w14:paraId="67400F41" w14:textId="7A11393D" w:rsidR="00456BC5" w:rsidRPr="00042653" w:rsidRDefault="00C712B1" w:rsidP="002D2BA7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전자우편</w:t>
            </w:r>
            <w:r w:rsidRPr="00042653">
              <w:rPr>
                <w:rFonts w:ascii="바탕" w:eastAsia="바탕" w:hAnsi="바탕"/>
                <w:sz w:val="22"/>
              </w:rPr>
              <w:t>: ryan.choi</w:t>
            </w:r>
            <w:r w:rsidR="00BB12F7">
              <w:rPr>
                <w:rFonts w:ascii="바탕" w:eastAsia="바탕" w:hAnsi="바탕"/>
                <w:sz w:val="22"/>
              </w:rPr>
              <w:t xml:space="preserve"> </w:t>
            </w:r>
            <w:r w:rsidRPr="00042653">
              <w:rPr>
                <w:rFonts w:ascii="바탕" w:eastAsia="바탕" w:hAnsi="바탕"/>
                <w:sz w:val="22"/>
              </w:rPr>
              <w:t>@</w:t>
            </w:r>
            <w:r w:rsidR="00BB12F7">
              <w:rPr>
                <w:rFonts w:ascii="바탕" w:eastAsia="바탕" w:hAnsi="바탕"/>
                <w:sz w:val="22"/>
              </w:rPr>
              <w:t xml:space="preserve"> </w:t>
            </w:r>
            <w:r w:rsidRPr="00042653">
              <w:rPr>
                <w:rFonts w:ascii="바탕" w:eastAsia="바탕" w:hAnsi="바탕"/>
                <w:sz w:val="22"/>
              </w:rPr>
              <w:t>hanwha.com</w:t>
            </w:r>
          </w:p>
        </w:tc>
      </w:tr>
      <w:tr w:rsidR="00456BC5" w:rsidRPr="00064AA5" w14:paraId="19D0EC54" w14:textId="77777777" w:rsidTr="007738BC">
        <w:tc>
          <w:tcPr>
            <w:tcW w:w="1252" w:type="dxa"/>
            <w:shd w:val="clear" w:color="auto" w:fill="auto"/>
          </w:tcPr>
          <w:p w14:paraId="5F3A9AD7" w14:textId="77777777" w:rsidR="00456BC5" w:rsidRPr="00042653" w:rsidRDefault="00456BC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</w:tc>
        <w:tc>
          <w:tcPr>
            <w:tcW w:w="7099" w:type="dxa"/>
            <w:shd w:val="clear" w:color="auto" w:fill="auto"/>
          </w:tcPr>
          <w:p w14:paraId="66530418" w14:textId="77777777" w:rsidR="00456BC5" w:rsidRPr="00042653" w:rsidRDefault="00456BC5" w:rsidP="00C41EDD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</w:tc>
      </w:tr>
      <w:tr w:rsidR="00456BC5" w:rsidRPr="00064AA5" w14:paraId="4A69109A" w14:textId="77777777" w:rsidTr="007738BC">
        <w:tc>
          <w:tcPr>
            <w:tcW w:w="1252" w:type="dxa"/>
            <w:shd w:val="clear" w:color="auto" w:fill="auto"/>
          </w:tcPr>
          <w:p w14:paraId="7F0723A9" w14:textId="77777777" w:rsidR="00456BC5" w:rsidRPr="00042653" w:rsidRDefault="00456BC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042653">
              <w:rPr>
                <w:rFonts w:ascii="바탕" w:eastAsia="바탕" w:hAnsi="바탕" w:hint="eastAsia"/>
                <w:b/>
                <w:sz w:val="22"/>
              </w:rPr>
              <w:t>매수인</w:t>
            </w:r>
            <w:r w:rsidRPr="00042653">
              <w:rPr>
                <w:rFonts w:ascii="바탕" w:eastAsia="바탕" w:hAnsi="바탕"/>
                <w:b/>
                <w:sz w:val="22"/>
              </w:rPr>
              <w:t>:</w:t>
            </w:r>
          </w:p>
        </w:tc>
        <w:tc>
          <w:tcPr>
            <w:tcW w:w="7099" w:type="dxa"/>
            <w:shd w:val="clear" w:color="auto" w:fill="auto"/>
          </w:tcPr>
          <w:p w14:paraId="6F73A83D" w14:textId="77777777" w:rsidR="007738BC" w:rsidRPr="00920239" w:rsidRDefault="007738BC" w:rsidP="007738BC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케이디비생명보험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430A2BD7" w14:textId="77777777" w:rsidR="007738BC" w:rsidRPr="004F3D74" w:rsidRDefault="007738BC" w:rsidP="007738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주소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</w:t>
            </w:r>
            <w:r w:rsidRPr="00612E2F">
              <w:rPr>
                <w:rFonts w:ascii="바탕" w:eastAsia="바탕" w:hAnsi="바탕" w:hint="eastAsia"/>
                <w:sz w:val="22"/>
              </w:rPr>
              <w:t>서울특별시</w:t>
            </w:r>
            <w:r w:rsidRPr="00612E2F">
              <w:rPr>
                <w:rFonts w:ascii="바탕" w:eastAsia="바탕" w:hAnsi="바탕"/>
                <w:sz w:val="22"/>
              </w:rPr>
              <w:t xml:space="preserve"> </w:t>
            </w:r>
            <w:r>
              <w:rPr>
                <w:rFonts w:ascii="바탕" w:eastAsia="바탕" w:hAnsi="바탕" w:hint="eastAsia"/>
                <w:sz w:val="22"/>
              </w:rPr>
              <w:t>용산</w:t>
            </w:r>
            <w:r w:rsidRPr="00612E2F">
              <w:rPr>
                <w:rFonts w:ascii="바탕" w:eastAsia="바탕" w:hAnsi="바탕" w:hint="eastAsia"/>
                <w:sz w:val="22"/>
              </w:rPr>
              <w:t>구</w:t>
            </w:r>
            <w:r w:rsidRPr="00612E2F">
              <w:rPr>
                <w:rFonts w:ascii="바탕" w:eastAsia="바탕" w:hAnsi="바탕"/>
                <w:sz w:val="22"/>
              </w:rPr>
              <w:t xml:space="preserve"> </w:t>
            </w:r>
            <w:r>
              <w:rPr>
                <w:rFonts w:ascii="바탕" w:eastAsia="바탕" w:hAnsi="바탕" w:hint="eastAsia"/>
                <w:sz w:val="22"/>
              </w:rPr>
              <w:t>한강대</w:t>
            </w:r>
            <w:r w:rsidRPr="00612E2F">
              <w:rPr>
                <w:rFonts w:ascii="바탕" w:eastAsia="바탕" w:hAnsi="바탕" w:hint="eastAsia"/>
                <w:sz w:val="22"/>
              </w:rPr>
              <w:t>로</w:t>
            </w:r>
            <w:r w:rsidRPr="00612E2F">
              <w:rPr>
                <w:rFonts w:ascii="바탕" w:eastAsia="바탕" w:hAnsi="바탕"/>
                <w:sz w:val="22"/>
              </w:rPr>
              <w:t xml:space="preserve"> </w:t>
            </w:r>
            <w:r>
              <w:rPr>
                <w:rFonts w:ascii="바탕" w:eastAsia="바탕" w:hAnsi="바탕"/>
                <w:sz w:val="22"/>
              </w:rPr>
              <w:t>3</w:t>
            </w:r>
            <w:r w:rsidRPr="00612E2F">
              <w:rPr>
                <w:rFonts w:ascii="바탕" w:eastAsia="바탕" w:hAnsi="바탕"/>
                <w:sz w:val="22"/>
              </w:rPr>
              <w:t>7</w:t>
            </w:r>
            <w:r>
              <w:rPr>
                <w:rFonts w:ascii="바탕" w:eastAsia="바탕" w:hAnsi="바탕"/>
                <w:sz w:val="22"/>
              </w:rPr>
              <w:t>2</w:t>
            </w:r>
          </w:p>
          <w:p w14:paraId="78409E5C" w14:textId="77777777" w:rsidR="007738BC" w:rsidRPr="004F3D74" w:rsidRDefault="007738BC" w:rsidP="007738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참조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</w:t>
            </w:r>
            <w:proofErr w:type="gramStart"/>
            <w:r w:rsidRPr="00200435">
              <w:rPr>
                <w:rFonts w:ascii="Times New Roman" w:eastAsia="바탕" w:hAnsi="Times New Roman" w:hint="eastAsia"/>
                <w:sz w:val="22"/>
                <w:highlight w:val="yellow"/>
              </w:rPr>
              <w:t>[</w:t>
            </w:r>
            <w:r w:rsidRPr="00200435">
              <w:rPr>
                <w:rFonts w:ascii="Times New Roman" w:eastAsia="바탕" w:hAnsi="Times New Roman"/>
                <w:sz w:val="22"/>
                <w:highlight w:val="yellow"/>
              </w:rPr>
              <w:t xml:space="preserve">  ]</w:t>
            </w:r>
            <w:proofErr w:type="gramEnd"/>
          </w:p>
          <w:p w14:paraId="620825A8" w14:textId="77777777" w:rsidR="007738BC" w:rsidRPr="004F3D74" w:rsidRDefault="007738BC" w:rsidP="007738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전화</w:t>
            </w:r>
            <w:r>
              <w:rPr>
                <w:rFonts w:ascii="Times New Roman" w:eastAsia="바탕" w:hAnsi="Times New Roman"/>
                <w:sz w:val="22"/>
              </w:rPr>
              <w:t xml:space="preserve">: </w:t>
            </w:r>
            <w:proofErr w:type="gramStart"/>
            <w:r w:rsidRPr="00200435">
              <w:rPr>
                <w:rFonts w:ascii="Times New Roman" w:eastAsia="바탕" w:hAnsi="Times New Roman"/>
                <w:sz w:val="22"/>
                <w:highlight w:val="yellow"/>
              </w:rPr>
              <w:t>[  ]</w:t>
            </w:r>
            <w:proofErr w:type="gramEnd"/>
            <w:r>
              <w:rPr>
                <w:rFonts w:ascii="Times New Roman" w:eastAsia="바탕" w:hAnsi="Times New Roman"/>
                <w:sz w:val="22"/>
              </w:rPr>
              <w:t xml:space="preserve"> </w:t>
            </w:r>
          </w:p>
          <w:p w14:paraId="6D999025" w14:textId="77777777" w:rsidR="007738BC" w:rsidRPr="004F3D74" w:rsidRDefault="007738BC" w:rsidP="007738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팩스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</w:t>
            </w:r>
            <w:proofErr w:type="gramStart"/>
            <w:r w:rsidRPr="00200435">
              <w:rPr>
                <w:rFonts w:ascii="Times New Roman" w:eastAsia="바탕" w:hAnsi="Times New Roman"/>
                <w:sz w:val="22"/>
                <w:highlight w:val="yellow"/>
              </w:rPr>
              <w:t>[  ]</w:t>
            </w:r>
            <w:proofErr w:type="gramEnd"/>
            <w:r>
              <w:rPr>
                <w:rFonts w:ascii="Times New Roman" w:eastAsia="바탕" w:hAnsi="Times New Roman"/>
                <w:sz w:val="22"/>
              </w:rPr>
              <w:t xml:space="preserve"> </w:t>
            </w:r>
          </w:p>
          <w:p w14:paraId="3EB1E9F4" w14:textId="373BCDC8" w:rsidR="00456BC5" w:rsidRPr="00042653" w:rsidRDefault="007738BC" w:rsidP="007738BC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전자우편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</w:t>
            </w:r>
            <w:r w:rsidRPr="00200435">
              <w:rPr>
                <w:rFonts w:ascii="Times New Roman" w:eastAsia="바탕" w:hAnsi="Times New Roman"/>
                <w:sz w:val="22"/>
                <w:highlight w:val="yellow"/>
              </w:rPr>
              <w:t>[  ]</w:t>
            </w:r>
          </w:p>
        </w:tc>
      </w:tr>
    </w:tbl>
    <w:p w14:paraId="3BAED16B" w14:textId="77777777" w:rsidR="00456BC5" w:rsidRPr="00BB12F7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</w:p>
    <w:p w14:paraId="3CA4B7CF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12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양도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등</w:t>
      </w:r>
      <w:r w:rsidRPr="00042653">
        <w:rPr>
          <w:rFonts w:ascii="바탕" w:eastAsia="바탕" w:hAnsi="바탕"/>
          <w:b/>
          <w:sz w:val="22"/>
        </w:rPr>
        <w:t>)</w:t>
      </w:r>
    </w:p>
    <w:p w14:paraId="162C540C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3DA10DA7" w14:textId="77777777" w:rsidR="00456BC5" w:rsidRPr="00042653" w:rsidRDefault="00456BC5" w:rsidP="00456BC5">
      <w:pPr>
        <w:pStyle w:val="a3"/>
        <w:numPr>
          <w:ilvl w:val="0"/>
          <w:numId w:val="10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서면에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동의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없이는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계약이나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계약상의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3</w:t>
      </w:r>
      <w:r w:rsidRPr="00042653">
        <w:rPr>
          <w:rFonts w:ascii="바탕" w:eastAsia="바탕" w:hAnsi="바탕" w:hint="eastAsia"/>
          <w:sz w:val="22"/>
        </w:rPr>
        <w:t>자에게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양도할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없다</w:t>
      </w:r>
      <w:r w:rsidRPr="00042653">
        <w:rPr>
          <w:rFonts w:ascii="바탕" w:eastAsia="바탕" w:hAnsi="바탕"/>
          <w:sz w:val="22"/>
        </w:rPr>
        <w:t>.</w:t>
      </w:r>
    </w:p>
    <w:p w14:paraId="66958978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11C7BD94" w14:textId="77777777" w:rsidR="00456BC5" w:rsidRPr="00042653" w:rsidRDefault="00456BC5" w:rsidP="00456BC5">
      <w:pPr>
        <w:pStyle w:val="a3"/>
        <w:numPr>
          <w:ilvl w:val="0"/>
          <w:numId w:val="10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당사자들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그들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각자의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승계인들을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구속하고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그들에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효력을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갖는다</w:t>
      </w:r>
      <w:r w:rsidRPr="00042653">
        <w:rPr>
          <w:rFonts w:ascii="바탕" w:eastAsia="바탕" w:hAnsi="바탕"/>
          <w:sz w:val="22"/>
        </w:rPr>
        <w:t>.</w:t>
      </w:r>
    </w:p>
    <w:p w14:paraId="36C08958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1361BFC0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13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일부무효</w:t>
      </w:r>
      <w:r w:rsidRPr="00042653">
        <w:rPr>
          <w:rFonts w:ascii="바탕" w:eastAsia="바탕" w:hAnsi="바탕"/>
          <w:b/>
          <w:sz w:val="22"/>
        </w:rPr>
        <w:t>)</w:t>
      </w:r>
    </w:p>
    <w:p w14:paraId="2805E6D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5769C6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조항이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법령에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무효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위법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집행불능으로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되더라도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나머지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조항의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효력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적법성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집행가능성은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인하여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아무런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영향을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받지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않는다</w:t>
      </w:r>
      <w:r w:rsidRPr="00042653">
        <w:rPr>
          <w:rFonts w:ascii="바탕" w:eastAsia="바탕" w:hAnsi="바탕"/>
          <w:sz w:val="22"/>
        </w:rPr>
        <w:t>.</w:t>
      </w:r>
    </w:p>
    <w:p w14:paraId="325A04E3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27A5587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14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계약의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수정</w:t>
      </w:r>
      <w:r w:rsidRPr="00042653">
        <w:rPr>
          <w:rFonts w:ascii="바탕" w:eastAsia="바탕" w:hAnsi="바탕"/>
          <w:b/>
          <w:sz w:val="22"/>
        </w:rPr>
        <w:t>)</w:t>
      </w:r>
    </w:p>
    <w:p w14:paraId="6A2FE67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AA88B6A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수정이나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조건의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포기는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동의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서면계약에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의하여만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효력이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발생한다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3EF93FD8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7B130F3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15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비밀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준수</w:t>
      </w:r>
      <w:r w:rsidRPr="00042653">
        <w:rPr>
          <w:rFonts w:ascii="바탕" w:eastAsia="바탕" w:hAnsi="바탕"/>
          <w:b/>
          <w:sz w:val="22"/>
        </w:rPr>
        <w:t>)</w:t>
      </w:r>
    </w:p>
    <w:p w14:paraId="253CAC3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23A6B895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당사자는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상대방의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서면동의를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받은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법령에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강제되는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계약과관련하여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법률고문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회계사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전문가로부터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조언을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받기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필요한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권리를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행사하기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필요한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제외하고는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계약서의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내용을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3</w:t>
      </w:r>
      <w:r w:rsidRPr="00042653">
        <w:rPr>
          <w:rFonts w:ascii="바탕" w:eastAsia="바탕" w:hAnsi="바탕" w:hint="eastAsia"/>
          <w:sz w:val="22"/>
        </w:rPr>
        <w:t>자에게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공개하거나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사본을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3</w:t>
      </w:r>
      <w:r w:rsidRPr="00042653">
        <w:rPr>
          <w:rFonts w:ascii="바탕" w:eastAsia="바탕" w:hAnsi="바탕" w:hint="eastAsia"/>
          <w:sz w:val="22"/>
        </w:rPr>
        <w:t>자에게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배포할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없고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목적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용도로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사용할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없다</w:t>
      </w:r>
      <w:r w:rsidRPr="00042653">
        <w:rPr>
          <w:rFonts w:ascii="바탕" w:eastAsia="바탕" w:hAnsi="바탕"/>
          <w:sz w:val="22"/>
        </w:rPr>
        <w:t xml:space="preserve">. </w:t>
      </w:r>
      <w:r w:rsidR="00744180" w:rsidRPr="00042653">
        <w:rPr>
          <w:rFonts w:ascii="바탕" w:eastAsia="바탕" w:hAnsi="바탕" w:hint="eastAsia"/>
          <w:sz w:val="22"/>
        </w:rPr>
        <w:t>본조에</w:t>
      </w:r>
      <w:r w:rsidR="00744180" w:rsidRPr="00042653">
        <w:rPr>
          <w:rFonts w:ascii="바탕" w:eastAsia="바탕" w:hAnsi="바탕"/>
          <w:sz w:val="22"/>
        </w:rPr>
        <w:t xml:space="preserve"> </w:t>
      </w:r>
      <w:r w:rsidR="00744180" w:rsidRPr="00042653">
        <w:rPr>
          <w:rFonts w:ascii="바탕" w:eastAsia="바탕" w:hAnsi="바탕" w:hint="eastAsia"/>
          <w:sz w:val="22"/>
        </w:rPr>
        <w:t>따른</w:t>
      </w:r>
      <w:r w:rsidR="00744180" w:rsidRPr="00042653">
        <w:rPr>
          <w:rFonts w:ascii="바탕" w:eastAsia="바탕" w:hAnsi="바탕"/>
          <w:sz w:val="22"/>
        </w:rPr>
        <w:t xml:space="preserve"> </w:t>
      </w:r>
      <w:r w:rsidR="00744180" w:rsidRPr="00042653">
        <w:rPr>
          <w:rFonts w:ascii="바탕" w:eastAsia="바탕" w:hAnsi="바탕" w:hint="eastAsia"/>
          <w:sz w:val="22"/>
        </w:rPr>
        <w:t>의무는</w:t>
      </w:r>
      <w:r w:rsidR="00744180" w:rsidRPr="00042653">
        <w:rPr>
          <w:rFonts w:ascii="바탕" w:eastAsia="바탕" w:hAnsi="바탕"/>
          <w:sz w:val="22"/>
        </w:rPr>
        <w:t xml:space="preserve"> </w:t>
      </w:r>
      <w:r w:rsidR="00744180" w:rsidRPr="00042653">
        <w:rPr>
          <w:rFonts w:ascii="바탕" w:eastAsia="바탕" w:hAnsi="바탕" w:hint="eastAsia"/>
          <w:sz w:val="22"/>
        </w:rPr>
        <w:t>본</w:t>
      </w:r>
      <w:r w:rsidR="00744180" w:rsidRPr="00042653">
        <w:rPr>
          <w:rFonts w:ascii="바탕" w:eastAsia="바탕" w:hAnsi="바탕"/>
          <w:sz w:val="22"/>
        </w:rPr>
        <w:t xml:space="preserve"> </w:t>
      </w:r>
      <w:r w:rsidR="00744180" w:rsidRPr="00042653">
        <w:rPr>
          <w:rFonts w:ascii="바탕" w:eastAsia="바탕" w:hAnsi="바탕" w:hint="eastAsia"/>
          <w:sz w:val="22"/>
        </w:rPr>
        <w:t>계약</w:t>
      </w:r>
      <w:r w:rsidR="00744180" w:rsidRPr="00042653">
        <w:rPr>
          <w:rFonts w:ascii="바탕" w:eastAsia="바탕" w:hAnsi="바탕"/>
          <w:sz w:val="22"/>
        </w:rPr>
        <w:t xml:space="preserve"> </w:t>
      </w:r>
      <w:r w:rsidR="00744180" w:rsidRPr="00042653">
        <w:rPr>
          <w:rFonts w:ascii="바탕" w:eastAsia="바탕" w:hAnsi="바탕" w:hint="eastAsia"/>
          <w:sz w:val="22"/>
        </w:rPr>
        <w:t>체결일로부터</w:t>
      </w:r>
      <w:r w:rsidR="00744180" w:rsidRPr="00042653">
        <w:rPr>
          <w:rFonts w:ascii="바탕" w:eastAsia="바탕" w:hAnsi="바탕"/>
          <w:sz w:val="22"/>
        </w:rPr>
        <w:t xml:space="preserve"> </w:t>
      </w:r>
      <w:r w:rsidR="003D5038" w:rsidRPr="00042653">
        <w:rPr>
          <w:rFonts w:ascii="바탕" w:eastAsia="바탕" w:hAnsi="바탕" w:hint="eastAsia"/>
          <w:sz w:val="22"/>
        </w:rPr>
        <w:t>본</w:t>
      </w:r>
      <w:r w:rsidR="003D5038" w:rsidRPr="00042653">
        <w:rPr>
          <w:rFonts w:ascii="바탕" w:eastAsia="바탕" w:hAnsi="바탕"/>
          <w:sz w:val="22"/>
        </w:rPr>
        <w:t xml:space="preserve"> </w:t>
      </w:r>
      <w:r w:rsidR="003D5038" w:rsidRPr="00042653">
        <w:rPr>
          <w:rFonts w:ascii="바탕" w:eastAsia="바탕" w:hAnsi="바탕" w:hint="eastAsia"/>
          <w:sz w:val="22"/>
        </w:rPr>
        <w:t>계약의</w:t>
      </w:r>
      <w:r w:rsidR="003D5038" w:rsidRPr="00042653">
        <w:rPr>
          <w:rFonts w:ascii="바탕" w:eastAsia="바탕" w:hAnsi="바탕"/>
          <w:sz w:val="22"/>
        </w:rPr>
        <w:t xml:space="preserve"> </w:t>
      </w:r>
      <w:r w:rsidR="00A93ECD" w:rsidRPr="00042653">
        <w:rPr>
          <w:rFonts w:ascii="바탕" w:eastAsia="바탕" w:hAnsi="바탕" w:hint="eastAsia"/>
          <w:sz w:val="22"/>
        </w:rPr>
        <w:t>거래종결</w:t>
      </w:r>
      <w:r w:rsidR="003D5038" w:rsidRPr="00042653">
        <w:rPr>
          <w:rFonts w:ascii="바탕" w:eastAsia="바탕" w:hAnsi="바탕" w:hint="eastAsia"/>
          <w:sz w:val="22"/>
        </w:rPr>
        <w:t>일</w:t>
      </w:r>
      <w:r w:rsidR="003D5038" w:rsidRPr="00042653">
        <w:rPr>
          <w:rFonts w:ascii="바탕" w:eastAsia="바탕" w:hAnsi="바탕"/>
          <w:sz w:val="22"/>
        </w:rPr>
        <w:t xml:space="preserve"> </w:t>
      </w:r>
      <w:r w:rsidR="003D5038" w:rsidRPr="00042653">
        <w:rPr>
          <w:rFonts w:ascii="바탕" w:eastAsia="바탕" w:hAnsi="바탕" w:hint="eastAsia"/>
          <w:sz w:val="22"/>
        </w:rPr>
        <w:t>또는</w:t>
      </w:r>
      <w:r w:rsidR="003D5038" w:rsidRPr="00042653">
        <w:rPr>
          <w:rFonts w:ascii="바탕" w:eastAsia="바탕" w:hAnsi="바탕"/>
          <w:sz w:val="22"/>
        </w:rPr>
        <w:t xml:space="preserve"> </w:t>
      </w:r>
      <w:r w:rsidR="003D5038" w:rsidRPr="00042653">
        <w:rPr>
          <w:rFonts w:ascii="바탕" w:eastAsia="바탕" w:hAnsi="바탕" w:hint="eastAsia"/>
          <w:sz w:val="22"/>
        </w:rPr>
        <w:t>본건</w:t>
      </w:r>
      <w:r w:rsidR="003D5038" w:rsidRPr="00042653">
        <w:rPr>
          <w:rFonts w:ascii="바탕" w:eastAsia="바탕" w:hAnsi="바탕"/>
          <w:sz w:val="22"/>
        </w:rPr>
        <w:t xml:space="preserve"> </w:t>
      </w:r>
      <w:r w:rsidR="003D5038" w:rsidRPr="00042653">
        <w:rPr>
          <w:rFonts w:ascii="바탕" w:eastAsia="바탕" w:hAnsi="바탕" w:hint="eastAsia"/>
          <w:sz w:val="22"/>
        </w:rPr>
        <w:t>투자신탁의</w:t>
      </w:r>
      <w:r w:rsidR="003D5038" w:rsidRPr="00042653">
        <w:rPr>
          <w:rFonts w:ascii="바탕" w:eastAsia="바탕" w:hAnsi="바탕"/>
          <w:sz w:val="22"/>
        </w:rPr>
        <w:t xml:space="preserve"> </w:t>
      </w:r>
      <w:r w:rsidR="003D5038" w:rsidRPr="00042653">
        <w:rPr>
          <w:rFonts w:ascii="바탕" w:eastAsia="바탕" w:hAnsi="바탕" w:hint="eastAsia"/>
          <w:sz w:val="22"/>
        </w:rPr>
        <w:t>종료일</w:t>
      </w:r>
      <w:r w:rsidR="003D5038" w:rsidRPr="00042653">
        <w:rPr>
          <w:rFonts w:ascii="바탕" w:eastAsia="바탕" w:hAnsi="바탕"/>
          <w:sz w:val="22"/>
        </w:rPr>
        <w:t xml:space="preserve"> </w:t>
      </w:r>
      <w:r w:rsidR="003D5038" w:rsidRPr="00042653">
        <w:rPr>
          <w:rFonts w:ascii="바탕" w:eastAsia="바탕" w:hAnsi="바탕" w:hint="eastAsia"/>
          <w:sz w:val="22"/>
        </w:rPr>
        <w:t>중</w:t>
      </w:r>
      <w:r w:rsidR="003D5038" w:rsidRPr="00042653">
        <w:rPr>
          <w:rFonts w:ascii="바탕" w:eastAsia="바탕" w:hAnsi="바탕"/>
          <w:sz w:val="22"/>
        </w:rPr>
        <w:t xml:space="preserve"> </w:t>
      </w:r>
      <w:r w:rsidR="003D5038" w:rsidRPr="00042653">
        <w:rPr>
          <w:rFonts w:ascii="바탕" w:eastAsia="바탕" w:hAnsi="바탕" w:hint="eastAsia"/>
          <w:sz w:val="22"/>
        </w:rPr>
        <w:t>이른</w:t>
      </w:r>
      <w:r w:rsidR="002E735A" w:rsidRPr="00042653">
        <w:rPr>
          <w:rFonts w:ascii="바탕" w:eastAsia="바탕" w:hAnsi="바탕"/>
          <w:sz w:val="22"/>
        </w:rPr>
        <w:t xml:space="preserve"> </w:t>
      </w:r>
      <w:r w:rsidR="002E735A" w:rsidRPr="00042653">
        <w:rPr>
          <w:rFonts w:ascii="바탕" w:eastAsia="바탕" w:hAnsi="바탕" w:hint="eastAsia"/>
          <w:sz w:val="22"/>
        </w:rPr>
        <w:t>날까지</w:t>
      </w:r>
      <w:r w:rsidR="002E735A" w:rsidRPr="00042653">
        <w:rPr>
          <w:rFonts w:ascii="바탕" w:eastAsia="바탕" w:hAnsi="바탕"/>
          <w:sz w:val="22"/>
        </w:rPr>
        <w:t xml:space="preserve"> </w:t>
      </w:r>
      <w:r w:rsidR="00744180" w:rsidRPr="00042653">
        <w:rPr>
          <w:rFonts w:ascii="바탕" w:eastAsia="바탕" w:hAnsi="바탕" w:hint="eastAsia"/>
          <w:sz w:val="22"/>
        </w:rPr>
        <w:t>존속한다</w:t>
      </w:r>
      <w:r w:rsidR="00744180" w:rsidRPr="00042653">
        <w:rPr>
          <w:rFonts w:ascii="바탕" w:eastAsia="바탕" w:hAnsi="바탕"/>
          <w:sz w:val="22"/>
        </w:rPr>
        <w:t>.</w:t>
      </w:r>
    </w:p>
    <w:p w14:paraId="4E03EB5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7695AA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lastRenderedPageBreak/>
        <w:t>제</w:t>
      </w:r>
      <w:r w:rsidRPr="00042653">
        <w:rPr>
          <w:rFonts w:ascii="바탕" w:eastAsia="바탕" w:hAnsi="바탕"/>
          <w:b/>
          <w:sz w:val="22"/>
        </w:rPr>
        <w:t>16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준거법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및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관할</w:t>
      </w:r>
      <w:r w:rsidRPr="00042653">
        <w:rPr>
          <w:rFonts w:ascii="바탕" w:eastAsia="바탕" w:hAnsi="바탕"/>
          <w:b/>
          <w:sz w:val="22"/>
        </w:rPr>
        <w:t>)</w:t>
      </w:r>
    </w:p>
    <w:p w14:paraId="6FC87D68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797FE175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대한민국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법률에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해석되고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규율되며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체결ㆍ이행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위반과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제기되는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소송은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서울중앙지방법원을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1</w:t>
      </w:r>
      <w:r w:rsidRPr="00042653">
        <w:rPr>
          <w:rFonts w:ascii="바탕" w:eastAsia="바탕" w:hAnsi="바탕" w:hint="eastAsia"/>
          <w:sz w:val="22"/>
        </w:rPr>
        <w:t>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전속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관할법원으로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한다</w:t>
      </w:r>
      <w:r w:rsidRPr="00042653">
        <w:rPr>
          <w:rFonts w:ascii="바탕" w:eastAsia="바탕" w:hAnsi="바탕"/>
          <w:sz w:val="22"/>
        </w:rPr>
        <w:t>.</w:t>
      </w:r>
    </w:p>
    <w:p w14:paraId="39F94E40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2C3BB3C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17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기타</w:t>
      </w:r>
      <w:r w:rsidRPr="00042653">
        <w:rPr>
          <w:rFonts w:ascii="바탕" w:eastAsia="바탕" w:hAnsi="바탕"/>
          <w:b/>
          <w:sz w:val="22"/>
        </w:rPr>
        <w:t>)</w:t>
      </w:r>
    </w:p>
    <w:p w14:paraId="096BF066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CF22125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권리와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발생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실행은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</w:t>
      </w:r>
      <w:r w:rsidR="00543B2A"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별로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개별적으로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이루어진다</w:t>
      </w:r>
      <w:r w:rsidRPr="00042653">
        <w:rPr>
          <w:rFonts w:ascii="바탕" w:eastAsia="바탕" w:hAnsi="바탕"/>
          <w:sz w:val="22"/>
        </w:rPr>
        <w:t xml:space="preserve">.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계약에서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달리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제외하고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각자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자신의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권리를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행사하고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각자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자신의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이행하며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어느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 xml:space="preserve"> 3</w:t>
      </w:r>
      <w:r w:rsidRPr="00042653">
        <w:rPr>
          <w:rFonts w:ascii="바탕" w:eastAsia="바탕" w:hAnsi="바탕" w:hint="eastAsia"/>
          <w:sz w:val="22"/>
        </w:rPr>
        <w:t>자에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손해배상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기차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책임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사유가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발생하지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않은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당사자에게는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책임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발생하지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아니한다</w:t>
      </w:r>
      <w:r w:rsidRPr="00042653">
        <w:rPr>
          <w:rFonts w:ascii="바탕" w:eastAsia="바탕" w:hAnsi="바탕"/>
          <w:sz w:val="22"/>
        </w:rPr>
        <w:t>(</w:t>
      </w:r>
      <w:r w:rsidRPr="00042653">
        <w:rPr>
          <w:rFonts w:ascii="바탕" w:eastAsia="바탕" w:hAnsi="바탕" w:hint="eastAsia"/>
          <w:sz w:val="22"/>
        </w:rPr>
        <w:t>개별책임의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원칙</w:t>
      </w:r>
      <w:r w:rsidRPr="00042653">
        <w:rPr>
          <w:rFonts w:ascii="바탕" w:eastAsia="바탕" w:hAnsi="바탕"/>
          <w:sz w:val="22"/>
        </w:rPr>
        <w:t>)</w:t>
      </w:r>
      <w:r w:rsidR="00543B2A" w:rsidRPr="00042653">
        <w:rPr>
          <w:rFonts w:ascii="바탕" w:eastAsia="바탕" w:hAnsi="바탕"/>
          <w:sz w:val="22"/>
        </w:rPr>
        <w:t>.</w:t>
      </w:r>
    </w:p>
    <w:p w14:paraId="3FEE42BC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32830C47" w14:textId="77777777" w:rsidR="00456BC5" w:rsidRPr="00042653" w:rsidRDefault="00456BC5" w:rsidP="00456BC5">
      <w:pPr>
        <w:widowControl/>
        <w:wordWrap/>
        <w:autoSpaceDE/>
        <w:autoSpaceDN/>
        <w:jc w:val="center"/>
        <w:rPr>
          <w:rFonts w:ascii="바탕" w:eastAsia="바탕" w:hAnsi="바탕"/>
          <w:sz w:val="22"/>
        </w:rPr>
      </w:pPr>
      <w:r w:rsidRPr="00042653">
        <w:rPr>
          <w:rFonts w:ascii="바탕" w:eastAsia="바탕" w:hAnsi="바탕"/>
          <w:i/>
          <w:sz w:val="22"/>
        </w:rPr>
        <w:t>(</w:t>
      </w:r>
      <w:r w:rsidRPr="00042653">
        <w:rPr>
          <w:rFonts w:ascii="바탕" w:eastAsia="바탕" w:hAnsi="바탕" w:hint="eastAsia"/>
          <w:i/>
          <w:sz w:val="22"/>
        </w:rPr>
        <w:t>기명날인</w:t>
      </w:r>
      <w:r w:rsidRPr="00042653">
        <w:rPr>
          <w:rFonts w:ascii="바탕" w:eastAsia="바탕" w:hAnsi="바탕"/>
          <w:i/>
          <w:sz w:val="22"/>
        </w:rPr>
        <w:t xml:space="preserve"> </w:t>
      </w:r>
      <w:r w:rsidRPr="00042653">
        <w:rPr>
          <w:rFonts w:ascii="바탕" w:eastAsia="바탕" w:hAnsi="바탕" w:hint="eastAsia"/>
          <w:i/>
          <w:sz w:val="22"/>
        </w:rPr>
        <w:t>또는</w:t>
      </w:r>
      <w:r w:rsidRPr="00042653">
        <w:rPr>
          <w:rFonts w:ascii="바탕" w:eastAsia="바탕" w:hAnsi="바탕"/>
          <w:i/>
          <w:sz w:val="22"/>
        </w:rPr>
        <w:t xml:space="preserve"> </w:t>
      </w:r>
      <w:r w:rsidRPr="00042653">
        <w:rPr>
          <w:rFonts w:ascii="바탕" w:eastAsia="바탕" w:hAnsi="바탕" w:hint="eastAsia"/>
          <w:i/>
          <w:sz w:val="22"/>
        </w:rPr>
        <w:t>서명은</w:t>
      </w:r>
      <w:r w:rsidRPr="00042653">
        <w:rPr>
          <w:rFonts w:ascii="바탕" w:eastAsia="바탕" w:hAnsi="바탕"/>
          <w:i/>
          <w:sz w:val="22"/>
        </w:rPr>
        <w:t xml:space="preserve"> </w:t>
      </w:r>
      <w:r w:rsidRPr="00042653">
        <w:rPr>
          <w:rFonts w:ascii="바탕" w:eastAsia="바탕" w:hAnsi="바탕" w:hint="eastAsia"/>
          <w:i/>
          <w:sz w:val="22"/>
        </w:rPr>
        <w:t>다음</w:t>
      </w:r>
      <w:r w:rsidRPr="00042653">
        <w:rPr>
          <w:rFonts w:ascii="바탕" w:eastAsia="바탕" w:hAnsi="바탕"/>
          <w:i/>
          <w:sz w:val="22"/>
        </w:rPr>
        <w:t xml:space="preserve"> </w:t>
      </w:r>
      <w:r w:rsidRPr="00042653">
        <w:rPr>
          <w:rFonts w:ascii="바탕" w:eastAsia="바탕" w:hAnsi="바탕" w:hint="eastAsia"/>
          <w:i/>
          <w:sz w:val="22"/>
        </w:rPr>
        <w:t>페이지에</w:t>
      </w:r>
      <w:r w:rsidRPr="00042653">
        <w:rPr>
          <w:rFonts w:ascii="바탕" w:eastAsia="바탕" w:hAnsi="바탕"/>
          <w:i/>
          <w:sz w:val="22"/>
        </w:rPr>
        <w:t>)</w:t>
      </w:r>
    </w:p>
    <w:p w14:paraId="687ABB6F" w14:textId="77777777" w:rsidR="00456BC5" w:rsidRPr="00042653" w:rsidRDefault="00456BC5" w:rsidP="00456BC5">
      <w:pPr>
        <w:widowControl/>
        <w:wordWrap/>
        <w:autoSpaceDE/>
        <w:autoSpaceDN/>
        <w:jc w:val="left"/>
        <w:rPr>
          <w:rFonts w:ascii="바탕" w:eastAsia="바탕" w:hAnsi="바탕"/>
          <w:sz w:val="22"/>
        </w:rPr>
      </w:pPr>
      <w:r w:rsidRPr="00042653">
        <w:rPr>
          <w:rFonts w:ascii="바탕" w:eastAsia="바탕" w:hAnsi="바탕"/>
          <w:sz w:val="22"/>
        </w:rPr>
        <w:br w:type="page"/>
      </w:r>
    </w:p>
    <w:p w14:paraId="14AE0AB1" w14:textId="1EC821E3" w:rsidR="005242C1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lastRenderedPageBreak/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적법한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증명하기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당사자들은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계약서</w:t>
      </w:r>
      <w:r w:rsidR="009C2F82" w:rsidRPr="00042653">
        <w:rPr>
          <w:rFonts w:ascii="바탕" w:eastAsia="바탕" w:hAnsi="바탕"/>
          <w:sz w:val="22"/>
        </w:rPr>
        <w:t xml:space="preserve"> </w:t>
      </w:r>
      <w:r w:rsidR="009C2F82" w:rsidRPr="00042653">
        <w:rPr>
          <w:rFonts w:ascii="바탕" w:eastAsia="바탕" w:hAnsi="바탕" w:hint="eastAsia"/>
          <w:sz w:val="22"/>
        </w:rPr>
        <w:t>원본</w:t>
      </w:r>
      <w:r w:rsidRPr="00042653">
        <w:rPr>
          <w:rFonts w:ascii="바탕" w:eastAsia="바탕" w:hAnsi="바탕"/>
          <w:sz w:val="22"/>
        </w:rPr>
        <w:t xml:space="preserve"> </w:t>
      </w:r>
      <w:r w:rsidR="0096258F" w:rsidRPr="00042653">
        <w:rPr>
          <w:rFonts w:ascii="바탕" w:eastAsia="바탕" w:hAnsi="바탕"/>
          <w:sz w:val="22"/>
        </w:rPr>
        <w:t>2</w:t>
      </w:r>
      <w:r w:rsidR="009C2F82" w:rsidRPr="00042653">
        <w:rPr>
          <w:rFonts w:ascii="바탕" w:eastAsia="바탕" w:hAnsi="바탕" w:hint="eastAsia"/>
          <w:sz w:val="22"/>
        </w:rPr>
        <w:t>부를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작성한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각자</w:t>
      </w:r>
      <w:r w:rsidRPr="00042653">
        <w:rPr>
          <w:rFonts w:ascii="바탕" w:eastAsia="바탕" w:hAnsi="바탕"/>
          <w:sz w:val="22"/>
        </w:rPr>
        <w:t xml:space="preserve"> 1</w:t>
      </w:r>
      <w:r w:rsidRPr="00042653">
        <w:rPr>
          <w:rFonts w:ascii="바탕" w:eastAsia="바탕" w:hAnsi="바탕" w:hint="eastAsia"/>
          <w:sz w:val="22"/>
        </w:rPr>
        <w:t>부씩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보관하기로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한다</w:t>
      </w:r>
      <w:r w:rsidRPr="00042653">
        <w:rPr>
          <w:rFonts w:ascii="바탕" w:eastAsia="바탕" w:hAnsi="바탕"/>
          <w:sz w:val="22"/>
        </w:rPr>
        <w:t>.</w:t>
      </w:r>
    </w:p>
    <w:p w14:paraId="640B2BB0" w14:textId="3497F40E" w:rsidR="00456BC5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47A8B63" w14:textId="2F7F3333" w:rsidR="00984D7A" w:rsidRDefault="00984D7A" w:rsidP="00456BC5">
      <w:pPr>
        <w:spacing w:line="276" w:lineRule="auto"/>
        <w:rPr>
          <w:rFonts w:ascii="바탕" w:eastAsia="바탕" w:hAnsi="바탕"/>
          <w:sz w:val="22"/>
        </w:rPr>
      </w:pPr>
    </w:p>
    <w:p w14:paraId="3DDBF69B" w14:textId="70C648E4" w:rsidR="00984D7A" w:rsidRDefault="00984D7A" w:rsidP="00456BC5">
      <w:pPr>
        <w:spacing w:line="276" w:lineRule="auto"/>
        <w:rPr>
          <w:rFonts w:ascii="바탕" w:eastAsia="바탕" w:hAnsi="바탕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4"/>
        <w:gridCol w:w="889"/>
        <w:gridCol w:w="7183"/>
      </w:tblGrid>
      <w:tr w:rsidR="00984D7A" w:rsidRPr="00064AA5" w14:paraId="2B672DAA" w14:textId="77777777" w:rsidTr="00DE1697">
        <w:trPr>
          <w:trHeight w:val="1313"/>
        </w:trPr>
        <w:tc>
          <w:tcPr>
            <w:tcW w:w="954" w:type="dxa"/>
            <w:shd w:val="clear" w:color="auto" w:fill="auto"/>
          </w:tcPr>
          <w:p w14:paraId="007EA651" w14:textId="77777777" w:rsidR="00984D7A" w:rsidRPr="004E6E08" w:rsidRDefault="00984D7A" w:rsidP="00DE169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4E6E08">
              <w:rPr>
                <w:rFonts w:ascii="바탕" w:eastAsia="바탕" w:hAnsi="바탕" w:hint="eastAsia"/>
                <w:b/>
                <w:sz w:val="22"/>
              </w:rPr>
              <w:t>매도인</w:t>
            </w:r>
            <w:r w:rsidRPr="004E6E08">
              <w:rPr>
                <w:rFonts w:ascii="바탕" w:eastAsia="바탕" w:hAnsi="바탕"/>
                <w:b/>
                <w:sz w:val="22"/>
              </w:rPr>
              <w:t>:</w:t>
            </w:r>
          </w:p>
        </w:tc>
        <w:tc>
          <w:tcPr>
            <w:tcW w:w="889" w:type="dxa"/>
          </w:tcPr>
          <w:p w14:paraId="15BF1E89" w14:textId="77777777" w:rsidR="00984D7A" w:rsidRPr="004E6E08" w:rsidRDefault="00984D7A" w:rsidP="00DE169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</w:tc>
        <w:tc>
          <w:tcPr>
            <w:tcW w:w="7183" w:type="dxa"/>
            <w:shd w:val="clear" w:color="auto" w:fill="auto"/>
          </w:tcPr>
          <w:p w14:paraId="60032E95" w14:textId="2957C60F" w:rsidR="00984D7A" w:rsidRPr="004E6E08" w:rsidRDefault="00984D7A" w:rsidP="00DE169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del w:id="28" w:author="shkwon" w:date="2021-10-07T15:45:00Z">
              <w:r w:rsidDel="00785947">
                <w:rPr>
                  <w:rFonts w:ascii="바탕" w:eastAsia="바탕" w:hAnsi="바탕" w:hint="eastAsia"/>
                  <w:b/>
                  <w:sz w:val="22"/>
                </w:rPr>
                <w:delText>NH</w:delText>
              </w:r>
              <w:r w:rsidRPr="004E6E08" w:rsidDel="00785947">
                <w:rPr>
                  <w:rFonts w:ascii="바탕" w:eastAsia="바탕" w:hAnsi="바탕" w:hint="eastAsia"/>
                  <w:b/>
                  <w:sz w:val="22"/>
                </w:rPr>
                <w:delText>투자증권</w:delText>
              </w:r>
              <w:r w:rsidRPr="004E6E08" w:rsidDel="00785947">
                <w:rPr>
                  <w:rFonts w:ascii="바탕" w:eastAsia="바탕" w:hAnsi="바탕"/>
                  <w:b/>
                  <w:sz w:val="22"/>
                </w:rPr>
                <w:delText xml:space="preserve"> </w:delText>
              </w:r>
              <w:r w:rsidRPr="004E6E08" w:rsidDel="00785947">
                <w:rPr>
                  <w:rFonts w:ascii="바탕" w:eastAsia="바탕" w:hAnsi="바탕" w:hint="eastAsia"/>
                  <w:b/>
                  <w:sz w:val="22"/>
                </w:rPr>
                <w:delText>주식회사</w:delText>
              </w:r>
            </w:del>
            <w:ins w:id="29" w:author="shkwon" w:date="2021-10-07T15:45:00Z">
              <w:r w:rsidR="00785947">
                <w:rPr>
                  <w:rFonts w:ascii="바탕" w:eastAsia="바탕" w:hAnsi="바탕" w:hint="eastAsia"/>
                  <w:b/>
                  <w:sz w:val="22"/>
                </w:rPr>
                <w:t>엔에이치투자증권 주식회사</w:t>
              </w:r>
            </w:ins>
          </w:p>
          <w:p w14:paraId="751EF40A" w14:textId="77777777" w:rsidR="00984D7A" w:rsidRPr="004E6E08" w:rsidRDefault="00984D7A" w:rsidP="00DE1697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  <w:p w14:paraId="3F8506FD" w14:textId="77777777" w:rsidR="00984D7A" w:rsidRPr="004E6E08" w:rsidRDefault="00984D7A" w:rsidP="00DE1697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4E6E08">
              <w:rPr>
                <w:rFonts w:ascii="바탕" w:eastAsia="바탕" w:hAnsi="바탕" w:hint="eastAsia"/>
                <w:sz w:val="22"/>
              </w:rPr>
              <w:t>대표이사</w:t>
            </w:r>
            <w:r w:rsidRPr="004E6E08">
              <w:rPr>
                <w:rFonts w:ascii="바탕" w:eastAsia="바탕" w:hAnsi="바탕"/>
                <w:sz w:val="22"/>
              </w:rPr>
              <w:tab/>
            </w:r>
            <w:r>
              <w:rPr>
                <w:rFonts w:ascii="바탕" w:eastAsia="바탕" w:hAnsi="바탕" w:hint="eastAsia"/>
                <w:sz w:val="22"/>
              </w:rPr>
              <w:t>정</w:t>
            </w:r>
            <w:r w:rsidRPr="004E6E08">
              <w:rPr>
                <w:rFonts w:ascii="바탕" w:eastAsia="바탕" w:hAnsi="바탕"/>
                <w:sz w:val="22"/>
              </w:rPr>
              <w:t xml:space="preserve"> </w:t>
            </w:r>
            <w:r>
              <w:rPr>
                <w:rFonts w:ascii="바탕" w:eastAsia="바탕" w:hAnsi="바탕" w:hint="eastAsia"/>
                <w:sz w:val="22"/>
              </w:rPr>
              <w:t>영</w:t>
            </w:r>
            <w:r w:rsidRPr="004E6E08">
              <w:rPr>
                <w:rFonts w:ascii="바탕" w:eastAsia="바탕" w:hAnsi="바탕"/>
                <w:sz w:val="22"/>
              </w:rPr>
              <w:t xml:space="preserve"> </w:t>
            </w:r>
            <w:r>
              <w:rPr>
                <w:rFonts w:ascii="바탕" w:eastAsia="바탕" w:hAnsi="바탕" w:hint="eastAsia"/>
                <w:sz w:val="22"/>
              </w:rPr>
              <w:t>채</w:t>
            </w:r>
          </w:p>
          <w:p w14:paraId="6D69EC5A" w14:textId="77777777" w:rsidR="00984D7A" w:rsidRPr="004E6E08" w:rsidRDefault="00984D7A" w:rsidP="00DE1697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  <w:p w14:paraId="139D2DBD" w14:textId="77777777" w:rsidR="00984D7A" w:rsidRPr="004E6E08" w:rsidRDefault="00984D7A" w:rsidP="00DE1697">
            <w:pPr>
              <w:rPr>
                <w:rFonts w:ascii="바탕" w:eastAsia="바탕" w:hAnsi="바탕"/>
                <w:sz w:val="22"/>
              </w:rPr>
            </w:pPr>
          </w:p>
          <w:p w14:paraId="0FF054A6" w14:textId="77777777" w:rsidR="00984D7A" w:rsidRPr="004E6E08" w:rsidRDefault="00984D7A" w:rsidP="00DE1697">
            <w:pPr>
              <w:rPr>
                <w:rFonts w:ascii="바탕" w:eastAsia="바탕" w:hAnsi="바탕"/>
                <w:sz w:val="22"/>
              </w:rPr>
            </w:pPr>
            <w:r w:rsidRPr="004E6E08">
              <w:rPr>
                <w:rFonts w:ascii="바탕" w:eastAsia="바탕" w:hAnsi="바탕"/>
                <w:sz w:val="22"/>
              </w:rPr>
              <w:t>_____________________________</w:t>
            </w:r>
          </w:p>
          <w:p w14:paraId="11EC257F" w14:textId="77777777" w:rsidR="00984D7A" w:rsidRPr="004E6E08" w:rsidRDefault="00984D7A" w:rsidP="00DE1697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</w:tc>
      </w:tr>
    </w:tbl>
    <w:p w14:paraId="01E742B3" w14:textId="77777777" w:rsidR="00984D7A" w:rsidRPr="00042653" w:rsidRDefault="00984D7A" w:rsidP="00456BC5">
      <w:pPr>
        <w:spacing w:line="276" w:lineRule="auto"/>
        <w:rPr>
          <w:rFonts w:ascii="바탕" w:eastAsia="바탕" w:hAnsi="바탕"/>
          <w:sz w:val="22"/>
        </w:rPr>
      </w:pPr>
    </w:p>
    <w:p w14:paraId="77B33EC0" w14:textId="7D05443B" w:rsidR="00984D7A" w:rsidRDefault="00984D7A">
      <w:pPr>
        <w:widowControl/>
        <w:wordWrap/>
        <w:autoSpaceDE/>
        <w:autoSpaceDN/>
        <w:spacing w:after="160" w:line="259" w:lineRule="auto"/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br w:type="page"/>
      </w:r>
    </w:p>
    <w:p w14:paraId="57440E94" w14:textId="77777777" w:rsidR="004879A4" w:rsidRPr="00042653" w:rsidRDefault="004879A4" w:rsidP="00456BC5">
      <w:pPr>
        <w:spacing w:line="276" w:lineRule="auto"/>
        <w:rPr>
          <w:rFonts w:ascii="바탕" w:eastAsia="바탕" w:hAnsi="바탕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4"/>
        <w:gridCol w:w="889"/>
        <w:gridCol w:w="7183"/>
      </w:tblGrid>
      <w:tr w:rsidR="004879A4" w:rsidRPr="00064AA5" w14:paraId="7FB4E1AC" w14:textId="77777777" w:rsidTr="00042653">
        <w:trPr>
          <w:trHeight w:val="1313"/>
        </w:trPr>
        <w:tc>
          <w:tcPr>
            <w:tcW w:w="954" w:type="dxa"/>
            <w:shd w:val="clear" w:color="auto" w:fill="auto"/>
          </w:tcPr>
          <w:p w14:paraId="1B97E31F" w14:textId="77777777" w:rsidR="004879A4" w:rsidRPr="00042653" w:rsidRDefault="004879A4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042653">
              <w:rPr>
                <w:rFonts w:ascii="바탕" w:eastAsia="바탕" w:hAnsi="바탕" w:hint="eastAsia"/>
                <w:b/>
                <w:sz w:val="22"/>
              </w:rPr>
              <w:t>매도인</w:t>
            </w:r>
            <w:r w:rsidRPr="00042653">
              <w:rPr>
                <w:rFonts w:ascii="바탕" w:eastAsia="바탕" w:hAnsi="바탕"/>
                <w:b/>
                <w:sz w:val="22"/>
              </w:rPr>
              <w:t>:</w:t>
            </w:r>
          </w:p>
        </w:tc>
        <w:tc>
          <w:tcPr>
            <w:tcW w:w="889" w:type="dxa"/>
          </w:tcPr>
          <w:p w14:paraId="74614F8E" w14:textId="77777777" w:rsidR="004879A4" w:rsidRPr="00042653" w:rsidRDefault="004879A4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</w:tc>
        <w:tc>
          <w:tcPr>
            <w:tcW w:w="7183" w:type="dxa"/>
            <w:shd w:val="clear" w:color="auto" w:fill="auto"/>
          </w:tcPr>
          <w:p w14:paraId="2CF0CA1F" w14:textId="77F9B2E8" w:rsidR="004879A4" w:rsidRPr="00042653" w:rsidRDefault="007F1C8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042653">
              <w:rPr>
                <w:rFonts w:ascii="바탕" w:eastAsia="바탕" w:hAnsi="바탕" w:hint="eastAsia"/>
                <w:b/>
                <w:sz w:val="22"/>
              </w:rPr>
              <w:t>한화</w:t>
            </w:r>
            <w:r w:rsidR="004879A4" w:rsidRPr="00042653">
              <w:rPr>
                <w:rFonts w:ascii="바탕" w:eastAsia="바탕" w:hAnsi="바탕" w:hint="eastAsia"/>
                <w:b/>
                <w:sz w:val="22"/>
              </w:rPr>
              <w:t>투자증권</w:t>
            </w:r>
            <w:r w:rsidR="004879A4" w:rsidRPr="00042653">
              <w:rPr>
                <w:rFonts w:ascii="바탕" w:eastAsia="바탕" w:hAnsi="바탕"/>
                <w:b/>
                <w:sz w:val="22"/>
              </w:rPr>
              <w:t xml:space="preserve"> </w:t>
            </w:r>
            <w:r w:rsidR="004879A4" w:rsidRPr="00042653">
              <w:rPr>
                <w:rFonts w:ascii="바탕" w:eastAsia="바탕" w:hAnsi="바탕" w:hint="eastAsia"/>
                <w:b/>
                <w:sz w:val="22"/>
              </w:rPr>
              <w:t>주식회사</w:t>
            </w:r>
          </w:p>
          <w:p w14:paraId="7EA243D3" w14:textId="77777777" w:rsidR="007F1C85" w:rsidRPr="00042653" w:rsidRDefault="007F1C85" w:rsidP="002D2BA7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  <w:p w14:paraId="48A82B78" w14:textId="27B35B7E" w:rsidR="004879A4" w:rsidRPr="00042653" w:rsidRDefault="004879A4" w:rsidP="002D2BA7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대표이사</w:t>
            </w:r>
            <w:r w:rsidRPr="00042653">
              <w:rPr>
                <w:rFonts w:ascii="바탕" w:eastAsia="바탕" w:hAnsi="바탕"/>
                <w:sz w:val="22"/>
              </w:rPr>
              <w:tab/>
            </w:r>
            <w:r w:rsidR="007F1C85" w:rsidRPr="00042653">
              <w:rPr>
                <w:rFonts w:ascii="바탕" w:eastAsia="바탕" w:hAnsi="바탕" w:hint="eastAsia"/>
                <w:sz w:val="22"/>
              </w:rPr>
              <w:t>권</w:t>
            </w: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  <w:r w:rsidR="007F1C85" w:rsidRPr="00042653">
              <w:rPr>
                <w:rFonts w:ascii="바탕" w:eastAsia="바탕" w:hAnsi="바탕" w:hint="eastAsia"/>
                <w:sz w:val="22"/>
              </w:rPr>
              <w:t>희</w:t>
            </w: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  <w:r w:rsidR="007F1C85" w:rsidRPr="00042653">
              <w:rPr>
                <w:rFonts w:ascii="바탕" w:eastAsia="바탕" w:hAnsi="바탕" w:hint="eastAsia"/>
                <w:sz w:val="22"/>
              </w:rPr>
              <w:t>백</w:t>
            </w:r>
          </w:p>
          <w:p w14:paraId="76987315" w14:textId="77777777" w:rsidR="004879A4" w:rsidRPr="00042653" w:rsidRDefault="004879A4" w:rsidP="002D2BA7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  <w:p w14:paraId="5183DA53" w14:textId="77777777" w:rsidR="004879A4" w:rsidRPr="00042653" w:rsidRDefault="004879A4" w:rsidP="002D2BA7">
            <w:pPr>
              <w:rPr>
                <w:rFonts w:ascii="바탕" w:eastAsia="바탕" w:hAnsi="바탕"/>
                <w:sz w:val="22"/>
              </w:rPr>
            </w:pPr>
          </w:p>
          <w:p w14:paraId="4A5B78FE" w14:textId="77777777" w:rsidR="004879A4" w:rsidRPr="00042653" w:rsidRDefault="004879A4" w:rsidP="002D2BA7">
            <w:pPr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/>
                <w:sz w:val="22"/>
              </w:rPr>
              <w:t>_____________________________</w:t>
            </w:r>
          </w:p>
          <w:p w14:paraId="323D961F" w14:textId="77777777" w:rsidR="004879A4" w:rsidRPr="00042653" w:rsidRDefault="004879A4" w:rsidP="002D2BA7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</w:tc>
      </w:tr>
    </w:tbl>
    <w:p w14:paraId="59428F73" w14:textId="77777777" w:rsidR="00456BC5" w:rsidRPr="00042653" w:rsidRDefault="00456BC5" w:rsidP="00042653">
      <w:pPr>
        <w:rPr>
          <w:rFonts w:ascii="바탕" w:eastAsia="바탕" w:hAnsi="바탕"/>
        </w:rPr>
      </w:pPr>
      <w:r w:rsidRPr="00042653">
        <w:rPr>
          <w:rFonts w:ascii="바탕" w:eastAsia="바탕" w:hAnsi="바탕"/>
        </w:rPr>
        <w:br w:type="page"/>
      </w:r>
    </w:p>
    <w:p w14:paraId="6986144E" w14:textId="26C9AEAB" w:rsidR="00456BC5" w:rsidRPr="00042653" w:rsidRDefault="00456BC5" w:rsidP="00042653">
      <w:pPr>
        <w:rPr>
          <w:rFonts w:ascii="바탕" w:eastAsia="바탕" w:hAnsi="바탕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25"/>
        <w:gridCol w:w="7401"/>
      </w:tblGrid>
      <w:tr w:rsidR="00456BC5" w:rsidRPr="00064AA5" w14:paraId="2D819465" w14:textId="77777777" w:rsidTr="00042653">
        <w:tc>
          <w:tcPr>
            <w:tcW w:w="1668" w:type="dxa"/>
            <w:shd w:val="clear" w:color="auto" w:fill="auto"/>
          </w:tcPr>
          <w:p w14:paraId="57C5D2E5" w14:textId="77777777" w:rsidR="00456BC5" w:rsidRPr="00042653" w:rsidRDefault="00456BC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042653">
              <w:rPr>
                <w:rFonts w:ascii="바탕" w:eastAsia="바탕" w:hAnsi="바탕" w:hint="eastAsia"/>
                <w:b/>
                <w:sz w:val="22"/>
              </w:rPr>
              <w:t>매수인</w:t>
            </w:r>
            <w:r w:rsidRPr="00042653">
              <w:rPr>
                <w:rFonts w:ascii="바탕" w:eastAsia="바탕" w:hAnsi="바탕"/>
                <w:b/>
                <w:sz w:val="22"/>
              </w:rPr>
              <w:t>:</w:t>
            </w:r>
          </w:p>
        </w:tc>
        <w:tc>
          <w:tcPr>
            <w:tcW w:w="7556" w:type="dxa"/>
            <w:shd w:val="clear" w:color="auto" w:fill="auto"/>
          </w:tcPr>
          <w:p w14:paraId="3F0B51C8" w14:textId="77777777" w:rsidR="00984D7A" w:rsidRPr="005A07B9" w:rsidRDefault="00984D7A" w:rsidP="00984D7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케이디비생명</w:t>
            </w:r>
            <w:r w:rsidRPr="005A07B9">
              <w:rPr>
                <w:rFonts w:ascii="Times New Roman" w:eastAsia="바탕" w:hAnsi="Times New Roman" w:hint="eastAsia"/>
                <w:b/>
                <w:sz w:val="22"/>
              </w:rPr>
              <w:t>보험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304D2951" w14:textId="77777777" w:rsidR="00984D7A" w:rsidRPr="005A07B9" w:rsidRDefault="00984D7A" w:rsidP="00984D7A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  <w:p w14:paraId="147ABCB0" w14:textId="397CC13E" w:rsidR="00395FF7" w:rsidRDefault="00984D7A" w:rsidP="00984D7A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5A07B9">
              <w:rPr>
                <w:rFonts w:ascii="Times New Roman" w:eastAsia="바탕" w:hAnsi="Times New Roman"/>
                <w:sz w:val="22"/>
              </w:rPr>
              <w:t>대표이사</w:t>
            </w:r>
            <w:r w:rsidRPr="005A07B9">
              <w:rPr>
                <w:rFonts w:ascii="Times New Roman" w:eastAsia="바탕" w:hAnsi="Times New Roman"/>
                <w:sz w:val="22"/>
              </w:rPr>
              <w:tab/>
            </w:r>
            <w:r>
              <w:rPr>
                <w:rFonts w:ascii="Times New Roman" w:eastAsia="바탕" w:hAnsi="Times New Roman" w:hint="eastAsia"/>
                <w:sz w:val="22"/>
              </w:rPr>
              <w:t>최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철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웅</w:t>
            </w:r>
            <w:r w:rsidRPr="00042653">
              <w:rPr>
                <w:rFonts w:ascii="바탕" w:eastAsia="바탕" w:hAnsi="바탕"/>
                <w:b/>
                <w:sz w:val="22"/>
              </w:rPr>
              <w:t xml:space="preserve"> </w:t>
            </w:r>
          </w:p>
          <w:p w14:paraId="020E31DB" w14:textId="77777777" w:rsidR="00984D7A" w:rsidRPr="00042653" w:rsidRDefault="00984D7A" w:rsidP="00984D7A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  <w:p w14:paraId="43A557EC" w14:textId="77777777" w:rsidR="00395FF7" w:rsidRPr="00042653" w:rsidRDefault="00395FF7" w:rsidP="00395FF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  <w:p w14:paraId="392AC41D" w14:textId="77777777" w:rsidR="00395FF7" w:rsidRPr="00042653" w:rsidRDefault="00395FF7" w:rsidP="00395FF7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/>
                <w:sz w:val="22"/>
              </w:rPr>
              <w:t>_____________________________</w:t>
            </w:r>
          </w:p>
          <w:p w14:paraId="38B25C09" w14:textId="77777777" w:rsidR="00456BC5" w:rsidRPr="00042653" w:rsidRDefault="00395FF7" w:rsidP="00395FF7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</w:p>
        </w:tc>
      </w:tr>
    </w:tbl>
    <w:p w14:paraId="5F26B956" w14:textId="77777777" w:rsidR="00456BC5" w:rsidRPr="00042653" w:rsidRDefault="00456BC5" w:rsidP="00456BC5">
      <w:pPr>
        <w:rPr>
          <w:rFonts w:ascii="바탕" w:eastAsia="바탕" w:hAnsi="바탕"/>
        </w:rPr>
      </w:pPr>
    </w:p>
    <w:p w14:paraId="6BA0FF7E" w14:textId="77777777" w:rsidR="00456BC5" w:rsidRPr="00042653" w:rsidRDefault="00456BC5" w:rsidP="00456BC5">
      <w:pPr>
        <w:rPr>
          <w:rFonts w:ascii="바탕" w:eastAsia="바탕" w:hAnsi="바탕"/>
        </w:rPr>
      </w:pPr>
    </w:p>
    <w:p w14:paraId="1A766A27" w14:textId="77777777" w:rsidR="00456BC5" w:rsidRPr="00042653" w:rsidRDefault="00456BC5" w:rsidP="00456BC5">
      <w:pPr>
        <w:rPr>
          <w:rFonts w:ascii="바탕" w:eastAsia="바탕" w:hAnsi="바탕"/>
        </w:rPr>
      </w:pPr>
    </w:p>
    <w:p w14:paraId="4BD32ADE" w14:textId="77777777" w:rsidR="007708EA" w:rsidRPr="00042653" w:rsidRDefault="007708EA">
      <w:pPr>
        <w:rPr>
          <w:rFonts w:ascii="바탕" w:eastAsia="바탕" w:hAnsi="바탕"/>
        </w:rPr>
      </w:pPr>
    </w:p>
    <w:sectPr w:rsidR="007708EA" w:rsidRPr="00042653" w:rsidSect="002D2BA7">
      <w:headerReference w:type="default" r:id="rId15"/>
      <w:foot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0" w:author="shkwon" w:date="2021-10-08T11:41:00Z" w:initials="shk">
    <w:p w14:paraId="547096FB" w14:textId="77777777" w:rsidR="00C130D9" w:rsidRDefault="00C130D9">
      <w:pPr>
        <w:pStyle w:val="a8"/>
      </w:pPr>
      <w:r>
        <w:rPr>
          <w:rStyle w:val="a7"/>
        </w:rPr>
        <w:annotationRef/>
      </w:r>
      <w:r w:rsidR="009A43E6">
        <w:rPr>
          <w:rFonts w:hint="eastAsia"/>
        </w:rPr>
        <w:t xml:space="preserve">매도인의 귀책사유로 인한 </w:t>
      </w:r>
      <w:r w:rsidR="00907423">
        <w:rPr>
          <w:rFonts w:hint="eastAsia"/>
        </w:rPr>
        <w:t>해제의 경우,</w:t>
      </w:r>
      <w:r w:rsidR="00907423">
        <w:t xml:space="preserve"> </w:t>
      </w:r>
      <w:r w:rsidR="00907423">
        <w:rPr>
          <w:rFonts w:hint="eastAsia"/>
        </w:rPr>
        <w:t>그 이자까지도 계산하여 반환하는 것이 타당할 것입니다.</w:t>
      </w:r>
      <w:r w:rsidR="00907423">
        <w:t xml:space="preserve"> </w:t>
      </w:r>
      <w:r w:rsidR="00907423">
        <w:rPr>
          <w:rFonts w:hint="eastAsia"/>
        </w:rPr>
        <w:t>다만,</w:t>
      </w:r>
      <w:r w:rsidR="00907423">
        <w:t xml:space="preserve"> </w:t>
      </w:r>
      <w:r w:rsidR="00C569BD">
        <w:rPr>
          <w:rFonts w:hint="eastAsia"/>
        </w:rPr>
        <w:t>수익증권 매매계약서</w:t>
      </w:r>
      <w:r w:rsidR="002002EC">
        <w:rPr>
          <w:rFonts w:hint="eastAsia"/>
        </w:rPr>
        <w:t>에 따라</w:t>
      </w:r>
      <w:r w:rsidR="003E4785">
        <w:t xml:space="preserve"> </w:t>
      </w:r>
      <w:r w:rsidR="003E4785">
        <w:rPr>
          <w:rFonts w:hint="eastAsia"/>
        </w:rPr>
        <w:t>이 부분이 반영되지 않는 경우도 있습니다.</w:t>
      </w:r>
    </w:p>
    <w:p w14:paraId="50F9C44A" w14:textId="77777777" w:rsidR="00B34988" w:rsidRDefault="00B34988">
      <w:pPr>
        <w:pStyle w:val="a8"/>
      </w:pPr>
    </w:p>
    <w:p w14:paraId="3B44E176" w14:textId="62372F78" w:rsidR="00B34988" w:rsidRDefault="00B34988">
      <w:pPr>
        <w:pStyle w:val="a8"/>
        <w:rPr>
          <w:rFonts w:hint="eastAsia"/>
        </w:rPr>
      </w:pPr>
      <w:r>
        <w:rPr>
          <w:rFonts w:hint="eastAsia"/>
        </w:rPr>
        <w:t>이자율은 제9조 제3항과</w:t>
      </w:r>
      <w:r>
        <w:t xml:space="preserve"> </w:t>
      </w:r>
      <w:r>
        <w:rPr>
          <w:rFonts w:hint="eastAsia"/>
        </w:rPr>
        <w:t>동일하게 하여,</w:t>
      </w:r>
      <w:r>
        <w:t xml:space="preserve"> </w:t>
      </w:r>
      <w:r>
        <w:rPr>
          <w:rFonts w:hint="eastAsia"/>
        </w:rPr>
        <w:t>균형을 맞췄습니다.</w:t>
      </w:r>
    </w:p>
  </w:comment>
  <w:comment w:id="25" w:author="shkwon" w:date="2021-10-08T11:48:00Z" w:initials="shk">
    <w:p w14:paraId="0C301087" w14:textId="00A556BB" w:rsidR="004F3EAF" w:rsidRDefault="004F3EAF">
      <w:pPr>
        <w:pStyle w:val="a8"/>
        <w:rPr>
          <w:rFonts w:hint="eastAsia"/>
        </w:rPr>
      </w:pPr>
      <w:r>
        <w:rPr>
          <w:rStyle w:val="a7"/>
        </w:rPr>
        <w:annotationRef/>
      </w:r>
      <w:r w:rsidR="0066014E">
        <w:rPr>
          <w:rFonts w:hint="eastAsia"/>
        </w:rPr>
        <w:t>수익증권 매매계약서에 따라 기재되기도 하고,</w:t>
      </w:r>
      <w:r w:rsidR="0066014E">
        <w:t xml:space="preserve"> </w:t>
      </w:r>
      <w:r w:rsidR="0066014E">
        <w:rPr>
          <w:rFonts w:hint="eastAsia"/>
        </w:rPr>
        <w:t>기재되지 않기도 하는 조항입니다.</w:t>
      </w:r>
      <w:r w:rsidR="0066014E">
        <w:t xml:space="preserve"> </w:t>
      </w:r>
      <w:r w:rsidR="006C1C87">
        <w:rPr>
          <w:rFonts w:hint="eastAsia"/>
        </w:rPr>
        <w:t xml:space="preserve">수익증권 매매계약에서는 </w:t>
      </w:r>
      <w:r w:rsidR="00C13097">
        <w:rPr>
          <w:rFonts w:hint="eastAsia"/>
        </w:rPr>
        <w:t xml:space="preserve">통상 </w:t>
      </w:r>
      <w:r w:rsidR="006C1C87">
        <w:rPr>
          <w:rFonts w:hint="eastAsia"/>
        </w:rPr>
        <w:t>매도인의 진술과 보장 위반으로 인한 해제 및 손해배상이 문제된다는 점에서,</w:t>
      </w:r>
      <w:r w:rsidR="006C1C87">
        <w:t xml:space="preserve"> </w:t>
      </w:r>
      <w:r w:rsidR="006C1C87">
        <w:rPr>
          <w:rFonts w:hint="eastAsia"/>
        </w:rPr>
        <w:t>매수인에게 불리한 조항입니다.</w:t>
      </w:r>
      <w:r w:rsidR="006C1C87">
        <w:t xml:space="preserve"> </w:t>
      </w:r>
      <w:r w:rsidR="00B34988">
        <w:rPr>
          <w:rFonts w:hint="eastAsia"/>
        </w:rPr>
        <w:t>협의 과장을 통해 삭제될 수 있으면 좋을 것입니다.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44E176" w15:done="0"/>
  <w15:commentEx w15:paraId="0C3010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AACE9" w16cex:dateUtc="2021-10-08T02:41:00Z"/>
  <w16cex:commentExtensible w16cex:durableId="250AAE70" w16cex:dateUtc="2021-10-08T02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44E176" w16cid:durableId="250AACE9"/>
  <w16cid:commentId w16cid:paraId="0C301087" w16cid:durableId="250AAE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DE392" w14:textId="77777777" w:rsidR="008F5C64" w:rsidRDefault="008F5C64">
      <w:r>
        <w:separator/>
      </w:r>
    </w:p>
  </w:endnote>
  <w:endnote w:type="continuationSeparator" w:id="0">
    <w:p w14:paraId="3658CA75" w14:textId="77777777" w:rsidR="008F5C64" w:rsidRDefault="008F5C64">
      <w:r>
        <w:continuationSeparator/>
      </w:r>
    </w:p>
  </w:endnote>
  <w:endnote w:type="continuationNotice" w:id="1">
    <w:p w14:paraId="64774D6F" w14:textId="77777777" w:rsidR="008F5C64" w:rsidRDefault="008F5C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C0E72" w14:textId="36FF9207" w:rsidR="002D2BA7" w:rsidRDefault="002D2BA7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F1073" w:rsidRPr="00EF1073">
      <w:rPr>
        <w:noProof/>
        <w:lang w:val="ko-KR"/>
      </w:rPr>
      <w:t>2</w:t>
    </w:r>
    <w:r>
      <w:rPr>
        <w:noProof/>
        <w:lang w:val="ko-KR"/>
      </w:rPr>
      <w:fldChar w:fldCharType="end"/>
    </w:r>
  </w:p>
  <w:p w14:paraId="5CD2F105" w14:textId="77777777" w:rsidR="002D2BA7" w:rsidRDefault="002D2BA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4054C" w14:textId="77777777" w:rsidR="008F5C64" w:rsidRDefault="008F5C64">
      <w:r>
        <w:separator/>
      </w:r>
    </w:p>
  </w:footnote>
  <w:footnote w:type="continuationSeparator" w:id="0">
    <w:p w14:paraId="3FFC3F71" w14:textId="77777777" w:rsidR="008F5C64" w:rsidRDefault="008F5C64">
      <w:r>
        <w:continuationSeparator/>
      </w:r>
    </w:p>
  </w:footnote>
  <w:footnote w:type="continuationNotice" w:id="1">
    <w:p w14:paraId="574A1222" w14:textId="77777777" w:rsidR="008F5C64" w:rsidRDefault="008F5C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A49E5" w14:textId="77777777" w:rsidR="002D2BA7" w:rsidRPr="00605B51" w:rsidRDefault="002D2BA7">
    <w:pPr>
      <w:pStyle w:val="a6"/>
      <w:rPr>
        <w:rFonts w:ascii="바탕" w:eastAsia="바탕" w:hAnsi="바탕"/>
      </w:rPr>
    </w:pPr>
    <w:r>
      <w:rPr>
        <w:rFonts w:ascii="바탕" w:eastAsia="바탕" w:hAnsi="바탕" w:hint="eastAsia"/>
      </w:rPr>
      <w:t>수익증권 매매계약서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320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692343"/>
    <w:multiLevelType w:val="hybridMultilevel"/>
    <w:tmpl w:val="A6FC9780"/>
    <w:lvl w:ilvl="0" w:tplc="2D2A090E">
      <w:start w:val="1"/>
      <w:numFmt w:val="ganada"/>
      <w:lvlText w:val="(%1)"/>
      <w:lvlJc w:val="left"/>
      <w:pPr>
        <w:ind w:left="1134" w:hanging="567"/>
      </w:pPr>
      <w:rPr>
        <w:rFonts w:ascii="Times New Roman" w:eastAsia="바탕" w:hAnsi="Times New Roman"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DC454EE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815674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BE257A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B8E69A6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8704528"/>
    <w:multiLevelType w:val="hybridMultilevel"/>
    <w:tmpl w:val="B3F20378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0DA6F85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0322C5D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5676949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45D7186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6474AEB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9CE27D2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EF8551C"/>
    <w:multiLevelType w:val="hybridMultilevel"/>
    <w:tmpl w:val="BA8E717A"/>
    <w:lvl w:ilvl="0" w:tplc="89D88CC0">
      <w:start w:val="2"/>
      <w:numFmt w:val="bullet"/>
      <w:lvlText w:val="▪"/>
      <w:lvlJc w:val="left"/>
      <w:pPr>
        <w:ind w:left="1960" w:hanging="40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3"/>
  </w:num>
  <w:num w:numId="5">
    <w:abstractNumId w:val="5"/>
  </w:num>
  <w:num w:numId="6">
    <w:abstractNumId w:val="12"/>
  </w:num>
  <w:num w:numId="7">
    <w:abstractNumId w:val="8"/>
  </w:num>
  <w:num w:numId="8">
    <w:abstractNumId w:val="9"/>
  </w:num>
  <w:num w:numId="9">
    <w:abstractNumId w:val="10"/>
  </w:num>
  <w:num w:numId="10">
    <w:abstractNumId w:val="0"/>
  </w:num>
  <w:num w:numId="11">
    <w:abstractNumId w:val="6"/>
  </w:num>
  <w:num w:numId="12">
    <w:abstractNumId w:val="7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kwon">
    <w15:presenceInfo w15:providerId="None" w15:userId="shkw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BC5"/>
    <w:rsid w:val="00000E4E"/>
    <w:rsid w:val="00005F51"/>
    <w:rsid w:val="00013936"/>
    <w:rsid w:val="00016349"/>
    <w:rsid w:val="000275E8"/>
    <w:rsid w:val="00037188"/>
    <w:rsid w:val="00042653"/>
    <w:rsid w:val="000630C6"/>
    <w:rsid w:val="00064AA5"/>
    <w:rsid w:val="00065ED7"/>
    <w:rsid w:val="0007039C"/>
    <w:rsid w:val="000755A1"/>
    <w:rsid w:val="0008566E"/>
    <w:rsid w:val="0009210F"/>
    <w:rsid w:val="000956DD"/>
    <w:rsid w:val="00095CB4"/>
    <w:rsid w:val="000A2CF6"/>
    <w:rsid w:val="000C487A"/>
    <w:rsid w:val="000E3FE4"/>
    <w:rsid w:val="001030CA"/>
    <w:rsid w:val="00103DAC"/>
    <w:rsid w:val="0011415F"/>
    <w:rsid w:val="0012408C"/>
    <w:rsid w:val="00144FA1"/>
    <w:rsid w:val="00150540"/>
    <w:rsid w:val="0018500C"/>
    <w:rsid w:val="001B4E19"/>
    <w:rsid w:val="001B6F77"/>
    <w:rsid w:val="001B73E5"/>
    <w:rsid w:val="001F4474"/>
    <w:rsid w:val="002002EC"/>
    <w:rsid w:val="00212251"/>
    <w:rsid w:val="002142D2"/>
    <w:rsid w:val="00226E9B"/>
    <w:rsid w:val="00233AB5"/>
    <w:rsid w:val="00244C33"/>
    <w:rsid w:val="002457BD"/>
    <w:rsid w:val="002612DE"/>
    <w:rsid w:val="00264A14"/>
    <w:rsid w:val="00285476"/>
    <w:rsid w:val="00287119"/>
    <w:rsid w:val="00290571"/>
    <w:rsid w:val="002A0366"/>
    <w:rsid w:val="002C6587"/>
    <w:rsid w:val="002D06DA"/>
    <w:rsid w:val="002D1268"/>
    <w:rsid w:val="002D2BA7"/>
    <w:rsid w:val="002E735A"/>
    <w:rsid w:val="002F1929"/>
    <w:rsid w:val="002F5600"/>
    <w:rsid w:val="00311F4A"/>
    <w:rsid w:val="00312CEF"/>
    <w:rsid w:val="00322E1C"/>
    <w:rsid w:val="00335E05"/>
    <w:rsid w:val="00340689"/>
    <w:rsid w:val="00364107"/>
    <w:rsid w:val="00381779"/>
    <w:rsid w:val="00383FC8"/>
    <w:rsid w:val="00395FF7"/>
    <w:rsid w:val="003A2643"/>
    <w:rsid w:val="003B1283"/>
    <w:rsid w:val="003B1C54"/>
    <w:rsid w:val="003C19D5"/>
    <w:rsid w:val="003D05AC"/>
    <w:rsid w:val="003D5038"/>
    <w:rsid w:val="003E2A7B"/>
    <w:rsid w:val="003E4785"/>
    <w:rsid w:val="003E7DB4"/>
    <w:rsid w:val="003F346F"/>
    <w:rsid w:val="0041092C"/>
    <w:rsid w:val="00421C76"/>
    <w:rsid w:val="00422FA9"/>
    <w:rsid w:val="004257A5"/>
    <w:rsid w:val="004264C5"/>
    <w:rsid w:val="00456BC5"/>
    <w:rsid w:val="00467B5B"/>
    <w:rsid w:val="004879A4"/>
    <w:rsid w:val="004A03C0"/>
    <w:rsid w:val="004A0940"/>
    <w:rsid w:val="004A2124"/>
    <w:rsid w:val="004A55E6"/>
    <w:rsid w:val="004B0DED"/>
    <w:rsid w:val="004B5134"/>
    <w:rsid w:val="004C0B49"/>
    <w:rsid w:val="004C34B1"/>
    <w:rsid w:val="004D7C03"/>
    <w:rsid w:val="004F1ECF"/>
    <w:rsid w:val="004F209C"/>
    <w:rsid w:val="004F3EAF"/>
    <w:rsid w:val="00510C98"/>
    <w:rsid w:val="00511020"/>
    <w:rsid w:val="005242C1"/>
    <w:rsid w:val="00543B2A"/>
    <w:rsid w:val="005550B0"/>
    <w:rsid w:val="00555B81"/>
    <w:rsid w:val="005646F2"/>
    <w:rsid w:val="005844EF"/>
    <w:rsid w:val="00586301"/>
    <w:rsid w:val="00593631"/>
    <w:rsid w:val="005C6D0C"/>
    <w:rsid w:val="005C7E14"/>
    <w:rsid w:val="005E01C5"/>
    <w:rsid w:val="005E7A5C"/>
    <w:rsid w:val="005F5AA2"/>
    <w:rsid w:val="00605480"/>
    <w:rsid w:val="00605B51"/>
    <w:rsid w:val="00606EB4"/>
    <w:rsid w:val="006111D1"/>
    <w:rsid w:val="00612053"/>
    <w:rsid w:val="00634FE7"/>
    <w:rsid w:val="00637DAA"/>
    <w:rsid w:val="006412E9"/>
    <w:rsid w:val="006470F8"/>
    <w:rsid w:val="00650DFF"/>
    <w:rsid w:val="0066014E"/>
    <w:rsid w:val="00664D2C"/>
    <w:rsid w:val="00696D9A"/>
    <w:rsid w:val="006A0EA2"/>
    <w:rsid w:val="006A0FD8"/>
    <w:rsid w:val="006A45C4"/>
    <w:rsid w:val="006A6BE4"/>
    <w:rsid w:val="006B3582"/>
    <w:rsid w:val="006B5BA9"/>
    <w:rsid w:val="006C1C87"/>
    <w:rsid w:val="006C3286"/>
    <w:rsid w:val="006E3CAE"/>
    <w:rsid w:val="006F7933"/>
    <w:rsid w:val="00702EE7"/>
    <w:rsid w:val="00716C73"/>
    <w:rsid w:val="00723184"/>
    <w:rsid w:val="007335D3"/>
    <w:rsid w:val="007357C3"/>
    <w:rsid w:val="007411FA"/>
    <w:rsid w:val="00743207"/>
    <w:rsid w:val="00744180"/>
    <w:rsid w:val="007441FC"/>
    <w:rsid w:val="007465FC"/>
    <w:rsid w:val="00763CD4"/>
    <w:rsid w:val="007708EA"/>
    <w:rsid w:val="007715F1"/>
    <w:rsid w:val="007733BF"/>
    <w:rsid w:val="007738BC"/>
    <w:rsid w:val="00785947"/>
    <w:rsid w:val="007A12EA"/>
    <w:rsid w:val="007B0A54"/>
    <w:rsid w:val="007B39A6"/>
    <w:rsid w:val="007B5307"/>
    <w:rsid w:val="007B5F52"/>
    <w:rsid w:val="007D0487"/>
    <w:rsid w:val="007D465B"/>
    <w:rsid w:val="007F1C85"/>
    <w:rsid w:val="007F706B"/>
    <w:rsid w:val="007F7BA0"/>
    <w:rsid w:val="00801312"/>
    <w:rsid w:val="00810555"/>
    <w:rsid w:val="008433E3"/>
    <w:rsid w:val="00845FAD"/>
    <w:rsid w:val="00852887"/>
    <w:rsid w:val="00853DD2"/>
    <w:rsid w:val="008618C3"/>
    <w:rsid w:val="00883563"/>
    <w:rsid w:val="00887EC4"/>
    <w:rsid w:val="00895A45"/>
    <w:rsid w:val="008A051D"/>
    <w:rsid w:val="008B2622"/>
    <w:rsid w:val="008B287F"/>
    <w:rsid w:val="008B7FE0"/>
    <w:rsid w:val="008D7BA8"/>
    <w:rsid w:val="008E2A3D"/>
    <w:rsid w:val="008E5C68"/>
    <w:rsid w:val="008F1CBD"/>
    <w:rsid w:val="008F5C64"/>
    <w:rsid w:val="00907423"/>
    <w:rsid w:val="00912F8A"/>
    <w:rsid w:val="009304B2"/>
    <w:rsid w:val="0093300E"/>
    <w:rsid w:val="00934520"/>
    <w:rsid w:val="00934DEF"/>
    <w:rsid w:val="009456D2"/>
    <w:rsid w:val="00947D70"/>
    <w:rsid w:val="009602C9"/>
    <w:rsid w:val="00960388"/>
    <w:rsid w:val="0096258F"/>
    <w:rsid w:val="00984D7A"/>
    <w:rsid w:val="009855F8"/>
    <w:rsid w:val="009914A0"/>
    <w:rsid w:val="0099498A"/>
    <w:rsid w:val="009A43E6"/>
    <w:rsid w:val="009A6674"/>
    <w:rsid w:val="009A6876"/>
    <w:rsid w:val="009B6C1A"/>
    <w:rsid w:val="009C27DD"/>
    <w:rsid w:val="009C2F82"/>
    <w:rsid w:val="009C3C13"/>
    <w:rsid w:val="009C5A9D"/>
    <w:rsid w:val="009C7D1F"/>
    <w:rsid w:val="009D3378"/>
    <w:rsid w:val="009F657F"/>
    <w:rsid w:val="009F765A"/>
    <w:rsid w:val="00A17DD9"/>
    <w:rsid w:val="00A33B32"/>
    <w:rsid w:val="00A424DE"/>
    <w:rsid w:val="00A66B77"/>
    <w:rsid w:val="00A754D6"/>
    <w:rsid w:val="00A93ECD"/>
    <w:rsid w:val="00AB766E"/>
    <w:rsid w:val="00AC6212"/>
    <w:rsid w:val="00AD5C6A"/>
    <w:rsid w:val="00AF4223"/>
    <w:rsid w:val="00B010BB"/>
    <w:rsid w:val="00B01FA8"/>
    <w:rsid w:val="00B05969"/>
    <w:rsid w:val="00B24496"/>
    <w:rsid w:val="00B30A60"/>
    <w:rsid w:val="00B3152F"/>
    <w:rsid w:val="00B34988"/>
    <w:rsid w:val="00B36127"/>
    <w:rsid w:val="00B47B22"/>
    <w:rsid w:val="00B52915"/>
    <w:rsid w:val="00B53766"/>
    <w:rsid w:val="00B67F31"/>
    <w:rsid w:val="00B76AF0"/>
    <w:rsid w:val="00B8531E"/>
    <w:rsid w:val="00BB12F7"/>
    <w:rsid w:val="00BB7978"/>
    <w:rsid w:val="00BD311B"/>
    <w:rsid w:val="00BD5554"/>
    <w:rsid w:val="00BE3959"/>
    <w:rsid w:val="00BE6A8B"/>
    <w:rsid w:val="00BF37EE"/>
    <w:rsid w:val="00C0194D"/>
    <w:rsid w:val="00C12B0D"/>
    <w:rsid w:val="00C13097"/>
    <w:rsid w:val="00C130D9"/>
    <w:rsid w:val="00C17D3E"/>
    <w:rsid w:val="00C40691"/>
    <w:rsid w:val="00C41EDD"/>
    <w:rsid w:val="00C423D9"/>
    <w:rsid w:val="00C478A4"/>
    <w:rsid w:val="00C505AC"/>
    <w:rsid w:val="00C525BD"/>
    <w:rsid w:val="00C569BD"/>
    <w:rsid w:val="00C64AAE"/>
    <w:rsid w:val="00C70F99"/>
    <w:rsid w:val="00C712B1"/>
    <w:rsid w:val="00C906CD"/>
    <w:rsid w:val="00C93960"/>
    <w:rsid w:val="00C9629F"/>
    <w:rsid w:val="00C96E89"/>
    <w:rsid w:val="00CA2B50"/>
    <w:rsid w:val="00CA6519"/>
    <w:rsid w:val="00CC4118"/>
    <w:rsid w:val="00CD7F01"/>
    <w:rsid w:val="00D14515"/>
    <w:rsid w:val="00D16CF4"/>
    <w:rsid w:val="00D42A17"/>
    <w:rsid w:val="00D445DA"/>
    <w:rsid w:val="00D662FE"/>
    <w:rsid w:val="00D72692"/>
    <w:rsid w:val="00D74B4E"/>
    <w:rsid w:val="00D95030"/>
    <w:rsid w:val="00DA5B41"/>
    <w:rsid w:val="00DC56C0"/>
    <w:rsid w:val="00DD3E70"/>
    <w:rsid w:val="00DE24CF"/>
    <w:rsid w:val="00DE3B38"/>
    <w:rsid w:val="00E076E9"/>
    <w:rsid w:val="00E12DF4"/>
    <w:rsid w:val="00E3039B"/>
    <w:rsid w:val="00E31A9F"/>
    <w:rsid w:val="00E411DE"/>
    <w:rsid w:val="00E4783A"/>
    <w:rsid w:val="00E51F96"/>
    <w:rsid w:val="00E551EF"/>
    <w:rsid w:val="00E5597A"/>
    <w:rsid w:val="00E6112F"/>
    <w:rsid w:val="00E62441"/>
    <w:rsid w:val="00E67184"/>
    <w:rsid w:val="00E77148"/>
    <w:rsid w:val="00E80E39"/>
    <w:rsid w:val="00E822F5"/>
    <w:rsid w:val="00E9516F"/>
    <w:rsid w:val="00EA2869"/>
    <w:rsid w:val="00EB5F1C"/>
    <w:rsid w:val="00EB5FEC"/>
    <w:rsid w:val="00EC556B"/>
    <w:rsid w:val="00EC5829"/>
    <w:rsid w:val="00ED3606"/>
    <w:rsid w:val="00EF1073"/>
    <w:rsid w:val="00F00A3E"/>
    <w:rsid w:val="00F06889"/>
    <w:rsid w:val="00F07D4B"/>
    <w:rsid w:val="00F1128E"/>
    <w:rsid w:val="00F12093"/>
    <w:rsid w:val="00F163D5"/>
    <w:rsid w:val="00F16B35"/>
    <w:rsid w:val="00F319DC"/>
    <w:rsid w:val="00F40A35"/>
    <w:rsid w:val="00F422D6"/>
    <w:rsid w:val="00F5213B"/>
    <w:rsid w:val="00F578BA"/>
    <w:rsid w:val="00F57CB1"/>
    <w:rsid w:val="00F60B7C"/>
    <w:rsid w:val="00F646D0"/>
    <w:rsid w:val="00F67993"/>
    <w:rsid w:val="00F807C1"/>
    <w:rsid w:val="00F82F01"/>
    <w:rsid w:val="00F83DE9"/>
    <w:rsid w:val="00F86B59"/>
    <w:rsid w:val="00F870A9"/>
    <w:rsid w:val="00F915ED"/>
    <w:rsid w:val="00F920FE"/>
    <w:rsid w:val="00F95343"/>
    <w:rsid w:val="00FB5D11"/>
    <w:rsid w:val="00FB7CB5"/>
    <w:rsid w:val="00FE1335"/>
    <w:rsid w:val="00FE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5B1E3"/>
  <w15:docId w15:val="{E46C5828-162F-4622-B307-E84A0B3A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BC5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BC5"/>
    <w:pPr>
      <w:ind w:leftChars="400" w:left="800"/>
    </w:pPr>
  </w:style>
  <w:style w:type="paragraph" w:styleId="a4">
    <w:name w:val="footer"/>
    <w:basedOn w:val="a"/>
    <w:link w:val="Char"/>
    <w:uiPriority w:val="99"/>
    <w:unhideWhenUsed/>
    <w:rsid w:val="00456B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456BC5"/>
    <w:rPr>
      <w:rFonts w:ascii="맑은 고딕" w:eastAsia="맑은 고딕" w:hAnsi="맑은 고딕" w:cs="Times New Roman"/>
    </w:rPr>
  </w:style>
  <w:style w:type="paragraph" w:styleId="a5">
    <w:name w:val="Balloon Text"/>
    <w:basedOn w:val="a"/>
    <w:link w:val="Char0"/>
    <w:uiPriority w:val="99"/>
    <w:semiHidden/>
    <w:unhideWhenUsed/>
    <w:rsid w:val="009C7D1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9C7D1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543B2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543B2A"/>
    <w:rPr>
      <w:rFonts w:ascii="맑은 고딕" w:eastAsia="맑은 고딕" w:hAnsi="맑은 고딕" w:cs="Times New Roman"/>
    </w:rPr>
  </w:style>
  <w:style w:type="character" w:styleId="a7">
    <w:name w:val="annotation reference"/>
    <w:basedOn w:val="a0"/>
    <w:uiPriority w:val="99"/>
    <w:semiHidden/>
    <w:unhideWhenUsed/>
    <w:rsid w:val="00801312"/>
    <w:rPr>
      <w:sz w:val="18"/>
      <w:szCs w:val="18"/>
    </w:rPr>
  </w:style>
  <w:style w:type="paragraph" w:styleId="a8">
    <w:name w:val="annotation text"/>
    <w:basedOn w:val="a"/>
    <w:link w:val="Char2"/>
    <w:uiPriority w:val="99"/>
    <w:semiHidden/>
    <w:unhideWhenUsed/>
    <w:rsid w:val="00801312"/>
    <w:pPr>
      <w:jc w:val="left"/>
    </w:pPr>
  </w:style>
  <w:style w:type="character" w:customStyle="1" w:styleId="Char2">
    <w:name w:val="메모 텍스트 Char"/>
    <w:basedOn w:val="a0"/>
    <w:link w:val="a8"/>
    <w:uiPriority w:val="99"/>
    <w:semiHidden/>
    <w:rsid w:val="00801312"/>
    <w:rPr>
      <w:rFonts w:ascii="맑은 고딕" w:eastAsia="맑은 고딕" w:hAnsi="맑은 고딕" w:cs="Times New Roman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801312"/>
    <w:rPr>
      <w:b/>
      <w:bCs/>
    </w:rPr>
  </w:style>
  <w:style w:type="character" w:customStyle="1" w:styleId="Char3">
    <w:name w:val="메모 주제 Char"/>
    <w:basedOn w:val="Char2"/>
    <w:link w:val="a9"/>
    <w:uiPriority w:val="99"/>
    <w:semiHidden/>
    <w:rsid w:val="00801312"/>
    <w:rPr>
      <w:rFonts w:ascii="맑은 고딕" w:eastAsia="맑은 고딕" w:hAnsi="맑은 고딕" w:cs="Times New Roman"/>
      <w:b/>
      <w:bCs/>
    </w:rPr>
  </w:style>
  <w:style w:type="paragraph" w:styleId="aa">
    <w:name w:val="Revision"/>
    <w:hidden/>
    <w:uiPriority w:val="99"/>
    <w:semiHidden/>
    <w:rsid w:val="00D74B4E"/>
    <w:pPr>
      <w:spacing w:after="0" w:line="240" w:lineRule="auto"/>
      <w:jc w:val="left"/>
    </w:pPr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1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D4C9C170A5B4F958247C60F1BF8D3" ma:contentTypeVersion="12" ma:contentTypeDescription="Create a new document." ma:contentTypeScope="" ma:versionID="469276fb8c89f3c0164e900706068ba7">
  <xsd:schema xmlns:xsd="http://www.w3.org/2001/XMLSchema" xmlns:xs="http://www.w3.org/2001/XMLSchema" xmlns:p="http://schemas.microsoft.com/office/2006/metadata/properties" xmlns:ns2="bcde92f8-d98f-4086-bc4c-42f2d2b95da2" xmlns:ns3="1c2d6641-0415-44c3-b883-dc9b88d92c23" targetNamespace="http://schemas.microsoft.com/office/2006/metadata/properties" ma:root="true" ma:fieldsID="029b11f99e62c17d453482f2ae4f70f5" ns2:_="" ns3:_="">
    <xsd:import namespace="bcde92f8-d98f-4086-bc4c-42f2d2b95da2"/>
    <xsd:import namespace="1c2d6641-0415-44c3-b883-dc9b88d92c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e92f8-d98f-4086-bc4c-42f2d2b95d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d6641-0415-44c3-b883-dc9b88d92c2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B7DF2-B5E8-405D-A308-BD95D526A1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de92f8-d98f-4086-bc4c-42f2d2b95da2"/>
    <ds:schemaRef ds:uri="1c2d6641-0415-44c3-b883-dc9b88d92c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78EDC4-05FA-40CB-A375-AC832FD79C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FBDD12-1A90-4676-B4B0-62B267A61B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1F30BF1-4BDC-46C2-BE4C-B40D421F3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12</Pages>
  <Words>1321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채준혁(Junhyuck Chae)</dc:creator>
  <cp:lastModifiedBy>shkwon</cp:lastModifiedBy>
  <cp:revision>34</cp:revision>
  <dcterms:created xsi:type="dcterms:W3CDTF">2021-09-02T08:15:00Z</dcterms:created>
  <dcterms:modified xsi:type="dcterms:W3CDTF">2021-10-08T02:51:00Z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0x01010060ED4C9C170A5B4F958247C60F1BF8D3</vt:lpwstr>
  </property>
</Properties>
</file>