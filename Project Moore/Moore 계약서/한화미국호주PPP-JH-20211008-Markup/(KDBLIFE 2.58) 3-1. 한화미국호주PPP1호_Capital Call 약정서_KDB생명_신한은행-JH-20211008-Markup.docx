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6186" w14:textId="77777777" w:rsidR="00270230" w:rsidRPr="004F003C" w:rsidRDefault="00270230" w:rsidP="00270230">
      <w:pPr>
        <w:pStyle w:val="a3"/>
        <w:wordWrap w:val="0"/>
        <w:autoSpaceDE w:val="0"/>
        <w:autoSpaceDN w:val="0"/>
        <w:spacing w:line="360" w:lineRule="auto"/>
        <w:jc w:val="center"/>
        <w:rPr>
          <w:rFonts w:ascii="맑은 고딕" w:eastAsia="맑은 고딕" w:hAnsi="맑은 고딕"/>
          <w:b/>
          <w:bCs/>
          <w:sz w:val="40"/>
          <w:szCs w:val="40"/>
          <w:u w:val="double"/>
        </w:rPr>
      </w:pPr>
      <w:r w:rsidRPr="004F003C">
        <w:rPr>
          <w:rFonts w:ascii="맑은 고딕" w:eastAsia="맑은 고딕" w:hAnsi="맑은 고딕" w:hint="eastAsia"/>
          <w:b/>
          <w:bCs/>
          <w:sz w:val="40"/>
          <w:szCs w:val="40"/>
          <w:u w:val="double"/>
        </w:rPr>
        <w:t>Capital Call</w:t>
      </w:r>
      <w:r w:rsidRPr="004F003C">
        <w:rPr>
          <w:rFonts w:ascii="맑은 고딕" w:eastAsia="맑은 고딕" w:hAnsi="맑은 고딕" w:hint="eastAsia"/>
          <w:bCs/>
          <w:sz w:val="40"/>
          <w:szCs w:val="40"/>
          <w:u w:val="double"/>
        </w:rPr>
        <w:t xml:space="preserve"> </w:t>
      </w:r>
      <w:r w:rsidRPr="004F003C">
        <w:rPr>
          <w:rFonts w:ascii="맑은 고딕" w:eastAsia="맑은 고딕" w:hAnsi="맑은 고딕" w:hint="eastAsia"/>
          <w:b/>
          <w:bCs/>
          <w:sz w:val="40"/>
          <w:szCs w:val="40"/>
          <w:u w:val="double"/>
        </w:rPr>
        <w:t>약정서</w:t>
      </w:r>
    </w:p>
    <w:p w14:paraId="6EC41F87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</w:rPr>
      </w:pPr>
      <w:r w:rsidRPr="004F003C">
        <w:rPr>
          <w:rFonts w:ascii="맑은 고딕" w:eastAsia="맑은 고딕" w:hAnsi="맑은 고딕" w:hint="eastAsia"/>
        </w:rPr>
        <w:t xml:space="preserve">                                           - 전 문 –</w:t>
      </w:r>
    </w:p>
    <w:p w14:paraId="74FA73AD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</w:rPr>
      </w:pPr>
    </w:p>
    <w:p w14:paraId="4734BAF1" w14:textId="77777777" w:rsidR="008746AA" w:rsidRPr="004F003C" w:rsidRDefault="008B499A" w:rsidP="00B66C4F">
      <w:pPr>
        <w:pStyle w:val="a3"/>
        <w:numPr>
          <w:ilvl w:val="0"/>
          <w:numId w:val="8"/>
        </w:numPr>
        <w:autoSpaceDE w:val="0"/>
        <w:autoSpaceDN w:val="0"/>
        <w:spacing w:line="360" w:lineRule="exact"/>
        <w:rPr>
          <w:rFonts w:ascii="맑은 고딕" w:eastAsia="맑은 고딕" w:hAnsi="맑은 고딕"/>
          <w:sz w:val="24"/>
          <w:szCs w:val="24"/>
        </w:rPr>
      </w:pPr>
      <w:r w:rsidRPr="008B499A">
        <w:rPr>
          <w:rFonts w:ascii="맑은 고딕" w:eastAsia="맑은 고딕" w:hAnsi="맑은 고딕" w:hint="eastAsia"/>
          <w:bCs/>
          <w:sz w:val="24"/>
          <w:szCs w:val="24"/>
          <w:highlight w:val="yellow"/>
          <w:lang w:eastAsia="ko-KR"/>
        </w:rPr>
        <w:t>케이디비</w:t>
      </w:r>
      <w:r w:rsidR="00B66C4F" w:rsidRPr="008B499A">
        <w:rPr>
          <w:rFonts w:ascii="맑은 고딕" w:eastAsia="맑은 고딕" w:hAnsi="맑은 고딕" w:hint="eastAsia"/>
          <w:bCs/>
          <w:sz w:val="24"/>
          <w:szCs w:val="24"/>
          <w:highlight w:val="yellow"/>
          <w:lang w:eastAsia="ko-KR"/>
        </w:rPr>
        <w:t>생명보험 주식회사</w:t>
      </w:r>
      <w:r w:rsidR="00347459" w:rsidRPr="004F003C">
        <w:rPr>
          <w:rFonts w:ascii="맑은 고딕" w:eastAsia="맑은 고딕" w:hAnsi="맑은 고딕" w:hint="eastAsia"/>
          <w:bCs/>
          <w:sz w:val="24"/>
          <w:szCs w:val="24"/>
        </w:rPr>
        <w:t xml:space="preserve">(이하 “투자자”)는 </w:t>
      </w:r>
      <w:r w:rsidR="00376D8A" w:rsidRPr="004F003C">
        <w:rPr>
          <w:rFonts w:ascii="맑은 고딕" w:eastAsia="맑은 고딕" w:hAnsi="맑은 고딕" w:hint="eastAsia"/>
          <w:bCs/>
          <w:sz w:val="24"/>
          <w:szCs w:val="24"/>
          <w:lang w:eastAsia="ko-KR"/>
        </w:rPr>
        <w:t>한화자산</w:t>
      </w:r>
      <w:r w:rsidR="00347459" w:rsidRPr="004F003C">
        <w:rPr>
          <w:rFonts w:ascii="맑은 고딕" w:eastAsia="맑은 고딕" w:hAnsi="맑은 고딕" w:hint="eastAsia"/>
          <w:bCs/>
          <w:sz w:val="24"/>
          <w:szCs w:val="24"/>
        </w:rPr>
        <w:t>운용㈜ (이하 “자산운용사”)가 운용하는 투자신탁 “</w:t>
      </w:r>
      <w:r w:rsidR="00376D8A" w:rsidRPr="004F003C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한화 미국호주 PPP</w:t>
      </w:r>
      <w:r w:rsidR="00376D8A" w:rsidRPr="004F003C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 xml:space="preserve"> </w:t>
      </w:r>
      <w:r w:rsidR="00376D8A" w:rsidRPr="004F003C">
        <w:rPr>
          <w:rFonts w:ascii="맑은 고딕" w:eastAsia="맑은 고딕" w:hAnsi="맑은 고딕" w:hint="eastAsia"/>
          <w:bCs/>
          <w:color w:val="auto"/>
          <w:sz w:val="24"/>
          <w:szCs w:val="24"/>
          <w:lang w:eastAsia="ko-KR"/>
        </w:rPr>
        <w:t>전문투자형 사모특별자산투자신탁 제1호</w:t>
      </w:r>
      <w:r w:rsidR="00347459" w:rsidRPr="004F003C">
        <w:rPr>
          <w:rFonts w:ascii="맑은 고딕" w:eastAsia="맑은 고딕" w:hAnsi="맑은 고딕" w:hint="eastAsia"/>
          <w:bCs/>
          <w:color w:val="auto"/>
          <w:sz w:val="24"/>
          <w:szCs w:val="24"/>
        </w:rPr>
        <w:t>” (금융투자협회 펀드</w:t>
      </w:r>
      <w:r w:rsidR="00347459" w:rsidRPr="004F003C">
        <w:rPr>
          <w:rFonts w:ascii="맑은 고딕" w:eastAsia="맑은 고딕" w:hAnsi="맑은 고딕" w:hint="eastAsia"/>
          <w:bCs/>
          <w:sz w:val="24"/>
          <w:szCs w:val="24"/>
        </w:rPr>
        <w:t xml:space="preserve">코드 </w:t>
      </w:r>
      <w:r w:rsidR="0070085C" w:rsidRPr="004F003C">
        <w:rPr>
          <w:rFonts w:ascii="맑은 고딕" w:eastAsia="맑은 고딕" w:hAnsi="맑은 고딕"/>
          <w:bCs/>
          <w:color w:val="auto"/>
          <w:sz w:val="24"/>
          <w:szCs w:val="24"/>
          <w:lang w:eastAsia="ko-KR"/>
        </w:rPr>
        <w:t>K55213DF7107</w:t>
      </w:r>
      <w:r w:rsidR="00347459" w:rsidRPr="004F003C">
        <w:rPr>
          <w:rFonts w:ascii="맑은 고딕" w:eastAsia="맑은 고딕" w:hAnsi="맑은 고딕" w:hint="eastAsia"/>
          <w:bCs/>
          <w:sz w:val="24"/>
          <w:szCs w:val="24"/>
        </w:rPr>
        <w:t>, 이하 “이 건 투자신탁”</w:t>
      </w:r>
      <w:proofErr w:type="gramStart"/>
      <w:r w:rsidR="00347459" w:rsidRPr="004F003C">
        <w:rPr>
          <w:rFonts w:ascii="맑은 고딕" w:eastAsia="맑은 고딕" w:hAnsi="맑은 고딕" w:hint="eastAsia"/>
          <w:bCs/>
          <w:sz w:val="24"/>
          <w:szCs w:val="24"/>
        </w:rPr>
        <w:t>) 의</w:t>
      </w:r>
      <w:proofErr w:type="gramEnd"/>
      <w:r w:rsidR="00347459" w:rsidRPr="004F003C">
        <w:rPr>
          <w:rFonts w:ascii="맑은 고딕" w:eastAsia="맑은 고딕" w:hAnsi="맑은 고딕" w:hint="eastAsia"/>
          <w:bCs/>
          <w:sz w:val="24"/>
          <w:szCs w:val="24"/>
        </w:rPr>
        <w:t xml:space="preserve"> 수익자이다. “투자자”가 이 약정서 체결일 현재 이 건 투자신탁에 투자할 금액은 </w:t>
      </w:r>
      <w:r w:rsidR="00A65067" w:rsidRPr="004F003C">
        <w:rPr>
          <w:rFonts w:ascii="맑은 고딕" w:eastAsia="맑은 고딕" w:hAnsi="맑은 고딕" w:hint="eastAsia"/>
          <w:bCs/>
          <w:sz w:val="24"/>
          <w:szCs w:val="24"/>
          <w:lang w:eastAsia="ko-KR"/>
        </w:rPr>
        <w:t xml:space="preserve">총 </w:t>
      </w:r>
      <w:r w:rsidR="000D5468" w:rsidRPr="004F003C">
        <w:rPr>
          <w:rFonts w:ascii="맑은 고딕" w:eastAsia="맑은 고딕" w:hAnsi="맑은 고딕"/>
          <w:bCs/>
          <w:color w:val="auto"/>
          <w:sz w:val="24"/>
          <w:szCs w:val="24"/>
        </w:rPr>
        <w:t xml:space="preserve">KRW </w:t>
      </w:r>
      <w:r w:rsidRPr="008B499A">
        <w:rPr>
          <w:rFonts w:ascii="맑은 고딕" w:eastAsia="맑은 고딕" w:hAnsi="맑은 고딕"/>
          <w:bCs/>
          <w:color w:val="auto"/>
          <w:sz w:val="24"/>
          <w:szCs w:val="24"/>
          <w:highlight w:val="yellow"/>
          <w:lang w:eastAsia="ko-KR"/>
        </w:rPr>
        <w:t>[</w:t>
      </w:r>
      <w:r w:rsidRPr="008B499A">
        <w:rPr>
          <w:rFonts w:ascii="맑은 고딕" w:eastAsia="맑은 고딕" w:hAnsi="맑은 고딕" w:hint="eastAsia"/>
          <w:bCs/>
          <w:color w:val="auto"/>
          <w:sz w:val="24"/>
          <w:szCs w:val="24"/>
          <w:highlight w:val="yellow"/>
          <w:lang w:eastAsia="ko-KR"/>
        </w:rPr>
        <w:t>•</w:t>
      </w:r>
      <w:r w:rsidRPr="008B499A">
        <w:rPr>
          <w:rFonts w:ascii="맑은 고딕" w:eastAsia="맑은 고딕" w:hAnsi="맑은 고딕"/>
          <w:bCs/>
          <w:color w:val="auto"/>
          <w:sz w:val="24"/>
          <w:szCs w:val="24"/>
          <w:highlight w:val="yellow"/>
          <w:lang w:eastAsia="ko-KR"/>
        </w:rPr>
        <w:t>]</w:t>
      </w:r>
      <w:r w:rsidR="00347459" w:rsidRPr="004F003C">
        <w:rPr>
          <w:rFonts w:ascii="맑은 고딕" w:eastAsia="맑은 고딕" w:hAnsi="맑은 고딕" w:hint="eastAsia"/>
          <w:bCs/>
          <w:sz w:val="24"/>
          <w:szCs w:val="24"/>
        </w:rPr>
        <w:t>이고, 이 건 투자신탁에 대한 “투자자”의 투자 지분 비율은 별표 1</w:t>
      </w:r>
      <w:r w:rsidR="00801411" w:rsidRPr="004F003C">
        <w:rPr>
          <w:rFonts w:ascii="맑은 고딕" w:eastAsia="맑은 고딕" w:hAnsi="맑은 고딕"/>
          <w:bCs/>
          <w:sz w:val="24"/>
          <w:szCs w:val="24"/>
        </w:rPr>
        <w:t xml:space="preserve"> </w:t>
      </w:r>
      <w:r w:rsidR="007475E3" w:rsidRPr="004F003C">
        <w:rPr>
          <w:rFonts w:ascii="맑은 고딕" w:eastAsia="맑은 고딕" w:hAnsi="맑은 고딕" w:hint="eastAsia"/>
          <w:bCs/>
          <w:sz w:val="24"/>
          <w:szCs w:val="24"/>
          <w:lang w:eastAsia="ko-KR"/>
        </w:rPr>
        <w:t>투자 지분 비율</w:t>
      </w:r>
      <w:r w:rsidR="00347459" w:rsidRPr="004F003C">
        <w:rPr>
          <w:rFonts w:ascii="맑은 고딕" w:eastAsia="맑은 고딕" w:hAnsi="맑은 고딕" w:hint="eastAsia"/>
          <w:bCs/>
          <w:sz w:val="24"/>
          <w:szCs w:val="24"/>
        </w:rPr>
        <w:t>과 같다(이하 “이 건 지분율”)</w:t>
      </w:r>
      <w:r w:rsidR="008746AA" w:rsidRPr="004F003C">
        <w:rPr>
          <w:rFonts w:ascii="맑은 고딕" w:eastAsia="맑은 고딕" w:hAnsi="맑은 고딕" w:hint="eastAsia"/>
          <w:bCs/>
          <w:sz w:val="24"/>
          <w:szCs w:val="24"/>
        </w:rPr>
        <w:t>.</w:t>
      </w:r>
    </w:p>
    <w:p w14:paraId="4CF49C92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ind w:left="426"/>
        <w:rPr>
          <w:rFonts w:ascii="맑은 고딕" w:eastAsia="맑은 고딕" w:hAnsi="맑은 고딕"/>
          <w:color w:val="auto"/>
        </w:rPr>
      </w:pPr>
    </w:p>
    <w:p w14:paraId="5F2771E4" w14:textId="77777777" w:rsidR="00E3408F" w:rsidRPr="004F003C" w:rsidRDefault="00E3408F" w:rsidP="00376D8A">
      <w:pPr>
        <w:pStyle w:val="a3"/>
        <w:spacing w:line="360" w:lineRule="exact"/>
        <w:ind w:leftChars="11" w:left="412" w:hangingChars="161" w:hanging="386"/>
        <w:rPr>
          <w:rFonts w:ascii="맑은 고딕" w:eastAsia="맑은 고딕" w:hAnsi="맑은 고딕"/>
        </w:rPr>
      </w:pP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2. 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이 건 투자신탁의 집합투자업자로서 </w:t>
      </w:r>
      <w:r w:rsidR="008746AA"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>자산운용사</w:t>
      </w:r>
      <w:r w:rsidR="008746AA" w:rsidRPr="004F003C">
        <w:rPr>
          <w:rFonts w:ascii="맑은 고딕" w:eastAsia="맑은 고딕" w:hAnsi="맑은 고딕"/>
          <w:color w:val="auto"/>
          <w:sz w:val="24"/>
          <w:szCs w:val="24"/>
        </w:rPr>
        <w:t>”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는 이 건 투자신탁의 재산으로 </w:t>
      </w:r>
      <w:r w:rsidR="007E6F1A" w:rsidRPr="004F003C">
        <w:rPr>
          <w:rFonts w:ascii="맑은 고딕" w:eastAsia="맑은 고딕" w:hAnsi="맑은 고딕" w:cs="바탕"/>
          <w:color w:val="auto"/>
          <w:sz w:val="24"/>
          <w:lang w:eastAsia="ko-KR"/>
        </w:rPr>
        <w:t>Aberdeen Global Infrastructure Partners LP (“AGIP I”)</w:t>
      </w:r>
      <w:r w:rsidR="006B2D69" w:rsidRPr="004F003C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의 지분에 투자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>하고,</w:t>
      </w:r>
      <w:r w:rsidR="008746AA" w:rsidRPr="004F003C">
        <w:rPr>
          <w:rFonts w:ascii="맑은 고딕" w:eastAsia="맑은 고딕" w:hAnsi="맑은 고딕"/>
          <w:color w:val="auto"/>
          <w:sz w:val="24"/>
          <w:szCs w:val="24"/>
        </w:rPr>
        <w:t xml:space="preserve"> 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이를 일정 기간 운용하는 방법으로 이 건 투자신탁을 운용하며, 이와 관련하여 환위험 및 금리 위험을 헤지할 목적으로 </w:t>
      </w:r>
      <w:r w:rsidR="00836FF6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주식회사 </w:t>
      </w:r>
      <w:r w:rsidR="007E6F1A" w:rsidRPr="004F003C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신한</w:t>
      </w:r>
      <w:r w:rsidR="00836FF6" w:rsidRPr="004F003C">
        <w:rPr>
          <w:rFonts w:ascii="맑은 고딕" w:eastAsia="맑은 고딕" w:hAnsi="맑은 고딕" w:hint="eastAsia"/>
          <w:color w:val="auto"/>
          <w:sz w:val="24"/>
          <w:szCs w:val="24"/>
        </w:rPr>
        <w:t>은행</w:t>
      </w:r>
      <w:r w:rsidR="0070765A" w:rsidRPr="004F003C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 xml:space="preserve"> 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(이하 “스왑은행”)과 ISDA 2002 MASTER AGREEMENT 또는 장외파생상품거래기본계약서(이하 “기본계약서”)에 근거한 통화스왑거래 또는 통화선도거래(이하 </w:t>
      </w:r>
      <w:r w:rsidR="008746AA"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>통화스왑/선도거래</w:t>
      </w:r>
      <w:r w:rsidR="008746AA" w:rsidRPr="004F003C">
        <w:rPr>
          <w:rFonts w:ascii="맑은 고딕" w:eastAsia="맑은 고딕" w:hAnsi="맑은 고딕"/>
          <w:color w:val="auto"/>
          <w:sz w:val="24"/>
          <w:szCs w:val="24"/>
        </w:rPr>
        <w:t>”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>)</w:t>
      </w:r>
      <w:r w:rsidR="00376D8A" w:rsidRPr="004F003C">
        <w:rPr>
          <w:rFonts w:ascii="맑은 고딕" w:eastAsia="맑은 고딕" w:hAnsi="맑은 고딕"/>
          <w:color w:val="auto"/>
          <w:sz w:val="24"/>
          <w:szCs w:val="24"/>
        </w:rPr>
        <w:t xml:space="preserve"> 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>확인서의</w:t>
      </w:r>
      <w:r w:rsidR="008746AA" w:rsidRPr="004F003C">
        <w:rPr>
          <w:rFonts w:ascii="맑은 고딕" w:eastAsia="맑은 고딕" w:hAnsi="맑은 고딕" w:hint="eastAsia"/>
          <w:sz w:val="24"/>
          <w:szCs w:val="24"/>
        </w:rPr>
        <w:t xml:space="preserve"> 작성을 통하여 통화스왑계약 또는 통화선도계약</w:t>
      </w:r>
      <w:r w:rsidR="00376D8A" w:rsidRPr="004F003C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r w:rsidR="008746AA" w:rsidRPr="004F003C">
        <w:rPr>
          <w:rFonts w:ascii="맑은 고딕" w:eastAsia="맑은 고딕" w:hAnsi="맑은 고딕" w:hint="eastAsia"/>
          <w:sz w:val="24"/>
          <w:szCs w:val="24"/>
        </w:rPr>
        <w:t>(이하 “통화스왑/선도계약”)을 체결할 예정이다.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 </w:t>
      </w:r>
    </w:p>
    <w:p w14:paraId="07492467" w14:textId="77777777" w:rsidR="00E3408F" w:rsidRPr="004F003C" w:rsidRDefault="00E3408F" w:rsidP="00402798">
      <w:pPr>
        <w:pStyle w:val="a3"/>
        <w:autoSpaceDE w:val="0"/>
        <w:autoSpaceDN w:val="0"/>
        <w:spacing w:line="360" w:lineRule="exact"/>
        <w:ind w:leftChars="11" w:left="412" w:hangingChars="161" w:hanging="386"/>
        <w:rPr>
          <w:rFonts w:ascii="맑은 고딕" w:eastAsia="맑은 고딕" w:hAnsi="맑은 고딕"/>
          <w:sz w:val="24"/>
          <w:szCs w:val="24"/>
        </w:rPr>
      </w:pPr>
    </w:p>
    <w:p w14:paraId="1C063E77" w14:textId="77777777" w:rsidR="00E02F1B" w:rsidRPr="004F003C" w:rsidRDefault="005B2CA9" w:rsidP="00402798">
      <w:pPr>
        <w:pStyle w:val="a3"/>
        <w:autoSpaceDE w:val="0"/>
        <w:autoSpaceDN w:val="0"/>
        <w:spacing w:line="360" w:lineRule="exact"/>
        <w:ind w:leftChars="11" w:left="412" w:hangingChars="161" w:hanging="386"/>
        <w:rPr>
          <w:rFonts w:ascii="맑은 고딕" w:eastAsia="맑은 고딕" w:hAnsi="맑은 고딕"/>
          <w:sz w:val="24"/>
          <w:szCs w:val="24"/>
        </w:rPr>
      </w:pPr>
      <w:r w:rsidRPr="004F003C">
        <w:rPr>
          <w:rFonts w:ascii="맑은 고딕" w:eastAsia="맑은 고딕" w:hAnsi="맑은 고딕" w:hint="eastAsia"/>
          <w:sz w:val="24"/>
          <w:szCs w:val="24"/>
        </w:rPr>
        <w:t>3</w:t>
      </w:r>
      <w:r w:rsidR="00E3408F" w:rsidRPr="004F003C">
        <w:rPr>
          <w:rFonts w:ascii="맑은 고딕" w:eastAsia="맑은 고딕" w:hAnsi="맑은 고딕" w:hint="eastAsia"/>
          <w:sz w:val="24"/>
          <w:szCs w:val="24"/>
        </w:rPr>
        <w:t xml:space="preserve">. </w:t>
      </w:r>
      <w:r w:rsidR="0009678C" w:rsidRPr="004F003C">
        <w:rPr>
          <w:rFonts w:ascii="맑은 고딕" w:eastAsia="맑은 고딕" w:hAnsi="맑은 고딕" w:hint="eastAsia"/>
          <w:sz w:val="24"/>
          <w:szCs w:val="24"/>
          <w:lang w:eastAsia="ko-KR"/>
        </w:rPr>
        <w:t>농협은행</w:t>
      </w:r>
      <w:r w:rsidR="008746AA" w:rsidRPr="004F003C">
        <w:rPr>
          <w:rFonts w:ascii="맑은 고딕" w:eastAsia="맑은 고딕" w:hAnsi="맑은 고딕" w:hint="eastAsia"/>
          <w:sz w:val="24"/>
          <w:szCs w:val="24"/>
          <w:lang w:eastAsia="ko-KR"/>
        </w:rPr>
        <w:t xml:space="preserve"> </w:t>
      </w:r>
      <w:r w:rsidR="008B499A" w:rsidRPr="004F003C">
        <w:rPr>
          <w:rFonts w:ascii="맑은 고딕" w:eastAsia="맑은 고딕" w:hAnsi="맑은 고딕" w:hint="eastAsia"/>
          <w:sz w:val="24"/>
          <w:szCs w:val="24"/>
          <w:lang w:eastAsia="ko-KR"/>
        </w:rPr>
        <w:t>주식회사</w:t>
      </w:r>
      <w:r w:rsidR="00E02F1B" w:rsidRPr="004F003C">
        <w:rPr>
          <w:rFonts w:ascii="맑은 고딕" w:eastAsia="맑은 고딕" w:hAnsi="맑은 고딕" w:hint="eastAsia"/>
          <w:sz w:val="24"/>
          <w:szCs w:val="24"/>
        </w:rPr>
        <w:t>(이하 “</w:t>
      </w:r>
      <w:r w:rsidR="0068361E" w:rsidRPr="004F003C">
        <w:rPr>
          <w:rFonts w:ascii="맑은 고딕" w:eastAsia="맑은 고딕" w:hAnsi="맑은 고딕" w:hint="eastAsia"/>
          <w:sz w:val="24"/>
          <w:szCs w:val="24"/>
        </w:rPr>
        <w:t>수탁은행</w:t>
      </w:r>
      <w:r w:rsidR="00E02F1B" w:rsidRPr="004F003C">
        <w:rPr>
          <w:rFonts w:ascii="맑은 고딕" w:eastAsia="맑은 고딕" w:hAnsi="맑은 고딕" w:hint="eastAsia"/>
          <w:sz w:val="24"/>
          <w:szCs w:val="24"/>
        </w:rPr>
        <w:t xml:space="preserve">”)는 이 건 투자신탁의 자산을 신탁 받은 신탁업자로서 </w:t>
      </w:r>
      <w:r w:rsidR="00876496" w:rsidRPr="004F003C">
        <w:rPr>
          <w:rFonts w:ascii="맑은 고딕" w:eastAsia="맑은 고딕" w:hAnsi="맑은 고딕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자산운용사</w:t>
      </w:r>
      <w:r w:rsidR="00876496" w:rsidRPr="004F003C">
        <w:rPr>
          <w:rFonts w:ascii="맑은 고딕" w:eastAsia="맑은 고딕" w:hAnsi="맑은 고딕"/>
          <w:sz w:val="24"/>
          <w:szCs w:val="24"/>
        </w:rPr>
        <w:t>”</w:t>
      </w:r>
      <w:r w:rsidR="00E02F1B" w:rsidRPr="004F003C">
        <w:rPr>
          <w:rFonts w:ascii="맑은 고딕" w:eastAsia="맑은 고딕" w:hAnsi="맑은 고딕" w:hint="eastAsia"/>
          <w:sz w:val="24"/>
          <w:szCs w:val="24"/>
        </w:rPr>
        <w:t xml:space="preserve">의 운용지시에 따라 자산을 보관, 처분, 관리하여야 하는바, 전항과 동일한 목적으로 </w:t>
      </w:r>
      <w:r w:rsidR="00876496" w:rsidRPr="004F003C">
        <w:rPr>
          <w:rFonts w:ascii="맑은 고딕" w:eastAsia="맑은 고딕" w:hAnsi="맑은 고딕"/>
          <w:sz w:val="24"/>
          <w:szCs w:val="24"/>
        </w:rPr>
        <w:t>“</w:t>
      </w:r>
      <w:r w:rsidR="00876496" w:rsidRPr="004F003C">
        <w:rPr>
          <w:rFonts w:ascii="맑은 고딕" w:eastAsia="맑은 고딕" w:hAnsi="맑은 고딕" w:hint="eastAsia"/>
          <w:sz w:val="24"/>
          <w:szCs w:val="24"/>
        </w:rPr>
        <w:t>자산운용사</w:t>
      </w:r>
      <w:r w:rsidR="00876496" w:rsidRPr="004F003C">
        <w:rPr>
          <w:rFonts w:ascii="맑은 고딕" w:eastAsia="맑은 고딕" w:hAnsi="맑은 고딕"/>
          <w:sz w:val="24"/>
          <w:szCs w:val="24"/>
        </w:rPr>
        <w:t>”</w:t>
      </w:r>
      <w:r w:rsidR="00E02F1B" w:rsidRPr="004F003C">
        <w:rPr>
          <w:rFonts w:ascii="맑은 고딕" w:eastAsia="맑은 고딕" w:hAnsi="맑은 고딕" w:hint="eastAsia"/>
          <w:sz w:val="24"/>
          <w:szCs w:val="24"/>
        </w:rPr>
        <w:t>의 운용지시에 따라 “</w:t>
      </w:r>
      <w:r w:rsidR="0068361E" w:rsidRPr="004F003C">
        <w:rPr>
          <w:rFonts w:ascii="맑은 고딕" w:eastAsia="맑은 고딕" w:hAnsi="맑은 고딕" w:hint="eastAsia"/>
          <w:sz w:val="24"/>
          <w:szCs w:val="24"/>
        </w:rPr>
        <w:t>스왑은행</w:t>
      </w:r>
      <w:r w:rsidR="00E02F1B" w:rsidRPr="004F003C">
        <w:rPr>
          <w:rFonts w:ascii="맑은 고딕" w:eastAsia="맑은 고딕" w:hAnsi="맑은 고딕" w:hint="eastAsia"/>
          <w:sz w:val="24"/>
          <w:szCs w:val="24"/>
        </w:rPr>
        <w:t xml:space="preserve">”과 사이에 기본계약서에 근거한 </w:t>
      </w:r>
      <w:r w:rsidR="00E02F1B" w:rsidRPr="004F003C">
        <w:rPr>
          <w:rFonts w:ascii="맑은 고딕" w:eastAsia="맑은 고딕" w:hAnsi="맑은 고딕" w:hint="eastAsia"/>
          <w:color w:val="auto"/>
          <w:sz w:val="24"/>
          <w:szCs w:val="24"/>
        </w:rPr>
        <w:t>통화스왑/선도거래</w:t>
      </w:r>
      <w:r w:rsidR="00E02F1B" w:rsidRPr="004F003C">
        <w:rPr>
          <w:rFonts w:ascii="맑은 고딕" w:eastAsia="맑은 고딕" w:hAnsi="맑은 고딕" w:hint="eastAsia"/>
          <w:sz w:val="24"/>
          <w:szCs w:val="24"/>
        </w:rPr>
        <w:t xml:space="preserve"> 확인서의 작성을 통하여 </w:t>
      </w:r>
      <w:r w:rsidR="00E02F1B" w:rsidRPr="004F003C">
        <w:rPr>
          <w:rFonts w:ascii="맑은 고딕" w:eastAsia="맑은 고딕" w:hAnsi="맑은 고딕" w:hint="eastAsia"/>
          <w:color w:val="auto"/>
          <w:sz w:val="24"/>
          <w:szCs w:val="24"/>
        </w:rPr>
        <w:t>통화스왑/선도계약</w:t>
      </w:r>
      <w:r w:rsidR="00E02F1B" w:rsidRPr="004F003C">
        <w:rPr>
          <w:rFonts w:ascii="맑은 고딕" w:eastAsia="맑은 고딕" w:hAnsi="맑은 고딕" w:hint="eastAsia"/>
          <w:sz w:val="24"/>
          <w:szCs w:val="24"/>
        </w:rPr>
        <w:t xml:space="preserve">을 </w:t>
      </w:r>
      <w:r w:rsidR="00E02F1B" w:rsidRPr="004F003C">
        <w:rPr>
          <w:rFonts w:ascii="맑은 고딕" w:eastAsia="맑은 고딕" w:hAnsi="맑은 고딕" w:hint="eastAsia"/>
          <w:sz w:val="24"/>
          <w:szCs w:val="24"/>
          <w:lang w:eastAsia="ko-KR"/>
        </w:rPr>
        <w:t>체결할 예정이다</w:t>
      </w:r>
      <w:r w:rsidR="00E02F1B" w:rsidRPr="004F003C">
        <w:rPr>
          <w:rFonts w:ascii="맑은 고딕" w:eastAsia="맑은 고딕" w:hAnsi="맑은 고딕" w:hint="eastAsia"/>
          <w:sz w:val="24"/>
          <w:szCs w:val="24"/>
        </w:rPr>
        <w:t>.</w:t>
      </w:r>
    </w:p>
    <w:p w14:paraId="369713CD" w14:textId="77777777" w:rsidR="00E02F1B" w:rsidRPr="004F003C" w:rsidRDefault="00E02F1B" w:rsidP="00402798">
      <w:pPr>
        <w:pStyle w:val="a3"/>
        <w:autoSpaceDE w:val="0"/>
        <w:autoSpaceDN w:val="0"/>
        <w:spacing w:line="360" w:lineRule="exact"/>
        <w:ind w:leftChars="11" w:left="412" w:hangingChars="161" w:hanging="386"/>
        <w:rPr>
          <w:rFonts w:ascii="맑은 고딕" w:eastAsia="맑은 고딕" w:hAnsi="맑은 고딕"/>
          <w:sz w:val="24"/>
          <w:szCs w:val="24"/>
        </w:rPr>
      </w:pPr>
    </w:p>
    <w:p w14:paraId="5CDF7EA1" w14:textId="77777777" w:rsidR="00E3408F" w:rsidRPr="004F003C" w:rsidRDefault="00E02F1B" w:rsidP="008746AA">
      <w:pPr>
        <w:pStyle w:val="a3"/>
        <w:autoSpaceDE w:val="0"/>
        <w:autoSpaceDN w:val="0"/>
        <w:spacing w:line="360" w:lineRule="exact"/>
        <w:ind w:leftChars="11" w:left="412" w:hangingChars="161" w:hanging="386"/>
        <w:rPr>
          <w:rFonts w:ascii="맑은 고딕" w:eastAsia="맑은 고딕" w:hAnsi="맑은 고딕"/>
        </w:rPr>
      </w:pPr>
      <w:r w:rsidRPr="004F003C">
        <w:rPr>
          <w:rFonts w:ascii="맑은 고딕" w:eastAsia="맑은 고딕" w:hAnsi="맑은 고딕" w:hint="eastAsia"/>
          <w:sz w:val="24"/>
          <w:szCs w:val="24"/>
        </w:rPr>
        <w:t xml:space="preserve">4. </w:t>
      </w:r>
      <w:r w:rsidR="00645F64" w:rsidRPr="004F003C">
        <w:rPr>
          <w:rFonts w:ascii="맑은 고딕" w:eastAsia="맑은 고딕" w:hAnsi="맑은 고딕" w:hint="eastAsia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투자자</w:t>
      </w:r>
      <w:r w:rsidR="00645F64" w:rsidRPr="004F003C">
        <w:rPr>
          <w:rFonts w:ascii="맑은 고딕" w:eastAsia="맑은 고딕" w:hAnsi="맑은 고딕" w:hint="eastAsia"/>
          <w:sz w:val="24"/>
          <w:szCs w:val="24"/>
        </w:rPr>
        <w:t>”, 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자산운용사</w:t>
      </w:r>
      <w:r w:rsidR="00645F64" w:rsidRPr="004F003C">
        <w:rPr>
          <w:rFonts w:ascii="맑은 고딕" w:eastAsia="맑은 고딕" w:hAnsi="맑은 고딕" w:hint="eastAsia"/>
          <w:sz w:val="24"/>
          <w:szCs w:val="24"/>
        </w:rPr>
        <w:t>”</w:t>
      </w:r>
      <w:r w:rsidR="009229B0" w:rsidRPr="004F003C">
        <w:rPr>
          <w:rFonts w:ascii="맑은 고딕" w:eastAsia="맑은 고딕" w:hAnsi="맑은 고딕" w:hint="eastAsia"/>
          <w:sz w:val="24"/>
          <w:szCs w:val="24"/>
        </w:rPr>
        <w:t>,</w:t>
      </w:r>
      <w:r w:rsidR="00645F64" w:rsidRPr="004F003C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9229B0" w:rsidRPr="004F003C">
        <w:rPr>
          <w:rFonts w:ascii="맑은 고딕" w:eastAsia="맑은 고딕" w:hAnsi="맑은 고딕"/>
          <w:sz w:val="24"/>
          <w:szCs w:val="24"/>
        </w:rPr>
        <w:t>“</w:t>
      </w:r>
      <w:r w:rsidR="0068361E" w:rsidRPr="004F003C">
        <w:rPr>
          <w:rFonts w:ascii="맑은 고딕" w:eastAsia="맑은 고딕" w:hAnsi="맑은 고딕" w:hint="eastAsia"/>
          <w:sz w:val="24"/>
          <w:szCs w:val="24"/>
        </w:rPr>
        <w:t>수탁은행</w:t>
      </w:r>
      <w:r w:rsidR="009229B0" w:rsidRPr="004F003C">
        <w:rPr>
          <w:rFonts w:ascii="맑은 고딕" w:eastAsia="맑은 고딕" w:hAnsi="맑은 고딕"/>
          <w:sz w:val="24"/>
          <w:szCs w:val="24"/>
        </w:rPr>
        <w:t>”</w:t>
      </w:r>
      <w:r w:rsidR="009229B0" w:rsidRPr="004F003C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645F64" w:rsidRPr="004F003C">
        <w:rPr>
          <w:rFonts w:ascii="맑은 고딕" w:eastAsia="맑은 고딕" w:hAnsi="맑은 고딕" w:hint="eastAsia"/>
          <w:sz w:val="24"/>
          <w:szCs w:val="24"/>
        </w:rPr>
        <w:t>및 “</w:t>
      </w:r>
      <w:r w:rsidR="0068361E" w:rsidRPr="004F003C">
        <w:rPr>
          <w:rFonts w:ascii="맑은 고딕" w:eastAsia="맑은 고딕" w:hAnsi="맑은 고딕" w:hint="eastAsia"/>
          <w:sz w:val="24"/>
          <w:szCs w:val="24"/>
        </w:rPr>
        <w:t>스왑은행</w:t>
      </w:r>
      <w:r w:rsidR="00645F64" w:rsidRPr="004F003C">
        <w:rPr>
          <w:rFonts w:ascii="맑은 고딕" w:eastAsia="맑은 고딕" w:hAnsi="맑은 고딕" w:hint="eastAsia"/>
          <w:sz w:val="24"/>
          <w:szCs w:val="24"/>
        </w:rPr>
        <w:t xml:space="preserve">”은 </w:t>
      </w:r>
      <w:r w:rsidR="00E3408F" w:rsidRPr="004F003C">
        <w:rPr>
          <w:rFonts w:ascii="맑은 고딕" w:eastAsia="맑은 고딕" w:hAnsi="맑은 고딕" w:hint="eastAsia"/>
          <w:sz w:val="24"/>
          <w:szCs w:val="24"/>
        </w:rPr>
        <w:t xml:space="preserve">본 </w:t>
      </w:r>
      <w:r w:rsidR="00B579BF" w:rsidRPr="004F003C">
        <w:rPr>
          <w:rFonts w:ascii="맑은 고딕" w:eastAsia="맑은 고딕" w:hAnsi="맑은 고딕" w:hint="eastAsia"/>
          <w:sz w:val="24"/>
          <w:szCs w:val="24"/>
        </w:rPr>
        <w:t>통화스왑</w:t>
      </w:r>
      <w:r w:rsidR="009229B0" w:rsidRPr="004F003C">
        <w:rPr>
          <w:rFonts w:ascii="맑은 고딕" w:eastAsia="맑은 고딕" w:hAnsi="맑은 고딕" w:hint="eastAsia"/>
          <w:sz w:val="24"/>
          <w:szCs w:val="24"/>
        </w:rPr>
        <w:t>/선도계약과</w:t>
      </w:r>
      <w:r w:rsidR="00E3408F" w:rsidRPr="004F003C">
        <w:rPr>
          <w:rFonts w:ascii="맑은 고딕" w:eastAsia="맑은 고딕" w:hAnsi="맑은 고딕" w:hint="eastAsia"/>
          <w:sz w:val="24"/>
          <w:szCs w:val="24"/>
        </w:rPr>
        <w:t xml:space="preserve"> 관련한 이 건 투자신탁의 자금부족에 대비하고자 아래와 같은 내용으로</w:t>
      </w:r>
      <w:r w:rsidR="002E0980" w:rsidRPr="004F003C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>20</w:t>
      </w:r>
      <w:r w:rsidR="005743AE" w:rsidRPr="004F003C">
        <w:rPr>
          <w:rFonts w:ascii="맑은 고딕" w:eastAsia="맑은 고딕" w:hAnsi="맑은 고딕"/>
          <w:color w:val="auto"/>
          <w:sz w:val="24"/>
          <w:szCs w:val="24"/>
        </w:rPr>
        <w:t>2</w:t>
      </w:r>
      <w:r w:rsidR="00E8519D" w:rsidRPr="004F003C">
        <w:rPr>
          <w:rFonts w:ascii="맑은 고딕" w:eastAsia="맑은 고딕" w:hAnsi="맑은 고딕"/>
          <w:color w:val="auto"/>
          <w:sz w:val="24"/>
          <w:szCs w:val="24"/>
        </w:rPr>
        <w:t>1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년 </w:t>
      </w:r>
      <w:r w:rsidR="007D1017" w:rsidRPr="007D1017">
        <w:rPr>
          <w:rFonts w:ascii="맑은 고딕" w:eastAsia="맑은 고딕" w:hAnsi="맑은 고딕"/>
          <w:color w:val="auto"/>
          <w:sz w:val="24"/>
          <w:szCs w:val="24"/>
          <w:highlight w:val="yellow"/>
        </w:rPr>
        <w:t>[</w:t>
      </w:r>
      <w:r w:rsidR="007D1017" w:rsidRPr="007D1017">
        <w:rPr>
          <w:rFonts w:ascii="맑은 고딕" w:eastAsia="맑은 고딕" w:hAnsi="맑은 고딕" w:hint="eastAsia"/>
          <w:color w:val="auto"/>
          <w:sz w:val="24"/>
          <w:szCs w:val="24"/>
          <w:highlight w:val="yellow"/>
        </w:rPr>
        <w:t>•</w:t>
      </w:r>
      <w:r w:rsidR="007D1017" w:rsidRPr="007D1017">
        <w:rPr>
          <w:rFonts w:ascii="맑은 고딕" w:eastAsia="맑은 고딕" w:hAnsi="맑은 고딕"/>
          <w:color w:val="auto"/>
          <w:sz w:val="24"/>
          <w:szCs w:val="24"/>
          <w:highlight w:val="yellow"/>
        </w:rPr>
        <w:t>]</w:t>
      </w:r>
      <w:r w:rsidR="008746AA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월 </w:t>
      </w:r>
      <w:r w:rsidR="007D1017" w:rsidRPr="007D1017">
        <w:rPr>
          <w:rFonts w:ascii="맑은 고딕" w:eastAsia="맑은 고딕" w:hAnsi="맑은 고딕"/>
          <w:color w:val="auto"/>
          <w:sz w:val="24"/>
          <w:szCs w:val="24"/>
          <w:highlight w:val="yellow"/>
        </w:rPr>
        <w:t>[</w:t>
      </w:r>
      <w:r w:rsidR="007D1017" w:rsidRPr="007D1017">
        <w:rPr>
          <w:rFonts w:ascii="맑은 고딕" w:eastAsia="맑은 고딕" w:hAnsi="맑은 고딕" w:hint="eastAsia"/>
          <w:color w:val="auto"/>
          <w:sz w:val="24"/>
          <w:szCs w:val="24"/>
          <w:highlight w:val="yellow"/>
        </w:rPr>
        <w:t>•</w:t>
      </w:r>
      <w:r w:rsidR="007D1017" w:rsidRPr="007D1017">
        <w:rPr>
          <w:rFonts w:ascii="맑은 고딕" w:eastAsia="맑은 고딕" w:hAnsi="맑은 고딕"/>
          <w:color w:val="auto"/>
          <w:sz w:val="24"/>
          <w:szCs w:val="24"/>
          <w:highlight w:val="yellow"/>
        </w:rPr>
        <w:t>]</w:t>
      </w:r>
      <w:r w:rsidR="008746AA" w:rsidRPr="004F003C">
        <w:rPr>
          <w:rFonts w:ascii="맑은 고딕" w:eastAsia="맑은 고딕" w:hAnsi="맑은 고딕" w:hint="eastAsia"/>
          <w:sz w:val="24"/>
          <w:szCs w:val="24"/>
        </w:rPr>
        <w:t xml:space="preserve">일 이 약정서(이하 </w:t>
      </w:r>
      <w:r w:rsidR="008746AA" w:rsidRPr="004F003C">
        <w:rPr>
          <w:rFonts w:ascii="맑은 고딕" w:eastAsia="맑은 고딕" w:hAnsi="맑은 고딕"/>
          <w:sz w:val="24"/>
          <w:szCs w:val="24"/>
        </w:rPr>
        <w:t>“</w:t>
      </w:r>
      <w:r w:rsidR="008746AA" w:rsidRPr="004F003C">
        <w:rPr>
          <w:rFonts w:ascii="맑은 고딕" w:eastAsia="맑은 고딕" w:hAnsi="맑은 고딕" w:hint="eastAsia"/>
          <w:sz w:val="24"/>
          <w:szCs w:val="24"/>
        </w:rPr>
        <w:t>이 약정서</w:t>
      </w:r>
      <w:r w:rsidR="008746AA" w:rsidRPr="004F003C">
        <w:rPr>
          <w:rFonts w:ascii="맑은 고딕" w:eastAsia="맑은 고딕" w:hAnsi="맑은 고딕"/>
          <w:sz w:val="24"/>
          <w:szCs w:val="24"/>
        </w:rPr>
        <w:t>”)</w:t>
      </w:r>
      <w:r w:rsidR="008746AA" w:rsidRPr="004F003C">
        <w:rPr>
          <w:rFonts w:ascii="맑은 고딕" w:eastAsia="맑은 고딕" w:hAnsi="맑은 고딕" w:hint="eastAsia"/>
          <w:sz w:val="24"/>
          <w:szCs w:val="24"/>
        </w:rPr>
        <w:t>를 체결한다.</w:t>
      </w:r>
      <w:r w:rsidR="00DA537F" w:rsidRPr="004F003C">
        <w:rPr>
          <w:rFonts w:ascii="맑은 고딕" w:eastAsia="맑은 고딕" w:hAnsi="맑은 고딕"/>
          <w:sz w:val="24"/>
          <w:szCs w:val="24"/>
        </w:rPr>
        <w:br/>
      </w:r>
    </w:p>
    <w:p w14:paraId="0509DA8E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jc w:val="center"/>
        <w:rPr>
          <w:rFonts w:ascii="맑은 고딕" w:eastAsia="맑은 고딕" w:hAnsi="맑은 고딕"/>
        </w:rPr>
      </w:pPr>
      <w:r w:rsidRPr="004F003C">
        <w:rPr>
          <w:rFonts w:ascii="맑은 고딕" w:eastAsia="맑은 고딕" w:hAnsi="맑은 고딕" w:hint="eastAsia"/>
          <w:sz w:val="24"/>
          <w:szCs w:val="24"/>
        </w:rPr>
        <w:t>- 아   래 -</w:t>
      </w:r>
    </w:p>
    <w:p w14:paraId="66123AEC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</w:rPr>
      </w:pPr>
    </w:p>
    <w:p w14:paraId="646B588F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</w:rPr>
      </w:pPr>
      <w:r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제1조 (자금 부족에 대한 “</w:t>
      </w:r>
      <w:r w:rsidR="00270230"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자산운용사</w:t>
      </w:r>
      <w:r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”</w:t>
      </w:r>
      <w:r w:rsidRPr="004F003C" w:rsidDel="00D3266A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  <w:r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의 통지 의무)</w:t>
      </w:r>
    </w:p>
    <w:p w14:paraId="05314437" w14:textId="7B0F0A39" w:rsidR="00E3408F" w:rsidRPr="004F003C" w:rsidRDefault="00E3408F" w:rsidP="00E3408F">
      <w:pPr>
        <w:pStyle w:val="a3"/>
        <w:autoSpaceDE w:val="0"/>
        <w:autoSpaceDN w:val="0"/>
        <w:spacing w:line="360" w:lineRule="exact"/>
        <w:ind w:leftChars="180" w:left="432"/>
        <w:rPr>
          <w:rFonts w:ascii="맑은 고딕" w:eastAsia="맑은 고딕" w:hAnsi="맑은 고딕"/>
          <w:sz w:val="24"/>
        </w:rPr>
      </w:pPr>
      <w:r w:rsidRPr="004F003C">
        <w:rPr>
          <w:rFonts w:ascii="맑은 고딕" w:eastAsia="맑은 고딕" w:hAnsi="맑은 고딕" w:hint="eastAsia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자산운용사</w:t>
      </w:r>
      <w:r w:rsidRPr="004F003C">
        <w:rPr>
          <w:rFonts w:ascii="맑은 고딕" w:eastAsia="맑은 고딕" w:hAnsi="맑은 고딕" w:hint="eastAsia"/>
          <w:sz w:val="24"/>
          <w:szCs w:val="24"/>
        </w:rPr>
        <w:t>”</w:t>
      </w:r>
      <w:r w:rsidR="00876496" w:rsidRPr="004F003C">
        <w:rPr>
          <w:rFonts w:ascii="맑은 고딕" w:eastAsia="맑은 고딕" w:hAnsi="맑은 고딕" w:hint="eastAsia"/>
          <w:sz w:val="24"/>
          <w:szCs w:val="24"/>
        </w:rPr>
        <w:t>가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 이 건 투자신탁을 운용함에 있어 </w:t>
      </w:r>
      <w:r w:rsidRPr="004F003C">
        <w:rPr>
          <w:rFonts w:ascii="맑은 고딕" w:eastAsia="맑은 고딕" w:hAnsi="맑은 고딕" w:hint="eastAsia"/>
          <w:sz w:val="24"/>
        </w:rPr>
        <w:t xml:space="preserve">이 건 투자신탁(또는 그 신탁회사)이 본 </w:t>
      </w:r>
      <w:r w:rsidR="00B579BF" w:rsidRPr="004F003C">
        <w:rPr>
          <w:rFonts w:ascii="맑은 고딕" w:eastAsia="맑은 고딕" w:hAnsi="맑은 고딕" w:hint="eastAsia"/>
          <w:sz w:val="24"/>
        </w:rPr>
        <w:t>통화스왑</w:t>
      </w:r>
      <w:r w:rsidR="009229B0" w:rsidRPr="004F003C">
        <w:rPr>
          <w:rFonts w:ascii="맑은 고딕" w:eastAsia="맑은 고딕" w:hAnsi="맑은 고딕" w:hint="eastAsia"/>
          <w:sz w:val="24"/>
        </w:rPr>
        <w:t>/선도</w:t>
      </w:r>
      <w:r w:rsidR="00B579BF" w:rsidRPr="004F003C">
        <w:rPr>
          <w:rFonts w:ascii="맑은 고딕" w:eastAsia="맑은 고딕" w:hAnsi="맑은 고딕" w:hint="eastAsia"/>
          <w:sz w:val="24"/>
        </w:rPr>
        <w:t>계약</w:t>
      </w:r>
      <w:r w:rsidR="009229B0" w:rsidRPr="004F003C">
        <w:rPr>
          <w:rFonts w:ascii="맑은 고딕" w:eastAsia="맑은 고딕" w:hAnsi="맑은 고딕" w:hint="eastAsia"/>
          <w:sz w:val="24"/>
        </w:rPr>
        <w:t xml:space="preserve"> </w:t>
      </w:r>
      <w:r w:rsidRPr="004F003C">
        <w:rPr>
          <w:rFonts w:ascii="맑은 고딕" w:eastAsia="맑은 고딕" w:hAnsi="맑은 고딕" w:hint="eastAsia"/>
          <w:sz w:val="24"/>
        </w:rPr>
        <w:t>상의 채무(계약의 해지 또는 기한</w:t>
      </w:r>
      <w:r w:rsidR="009229B0" w:rsidRPr="004F003C">
        <w:rPr>
          <w:rFonts w:ascii="맑은 고딕" w:eastAsia="맑은 고딕" w:hAnsi="맑은 고딕" w:hint="eastAsia"/>
          <w:sz w:val="24"/>
        </w:rPr>
        <w:t xml:space="preserve"> </w:t>
      </w:r>
      <w:r w:rsidRPr="004F003C">
        <w:rPr>
          <w:rFonts w:ascii="맑은 고딕" w:eastAsia="맑은 고딕" w:hAnsi="맑은 고딕" w:hint="eastAsia"/>
          <w:sz w:val="24"/>
        </w:rPr>
        <w:t>전 거래</w:t>
      </w:r>
      <w:r w:rsidR="009229B0" w:rsidRPr="004F003C">
        <w:rPr>
          <w:rFonts w:ascii="맑은 고딕" w:eastAsia="맑은 고딕" w:hAnsi="맑은 고딕" w:hint="eastAsia"/>
          <w:sz w:val="24"/>
        </w:rPr>
        <w:t xml:space="preserve"> </w:t>
      </w:r>
      <w:r w:rsidRPr="004F003C">
        <w:rPr>
          <w:rFonts w:ascii="맑은 고딕" w:eastAsia="맑은 고딕" w:hAnsi="맑은 고딕" w:hint="eastAsia"/>
          <w:sz w:val="24"/>
        </w:rPr>
        <w:t>종료</w:t>
      </w:r>
      <w:r w:rsidR="009229B0" w:rsidRPr="004F003C">
        <w:rPr>
          <w:rFonts w:ascii="맑은 고딕" w:eastAsia="맑은 고딕" w:hAnsi="맑은 고딕" w:hint="eastAsia"/>
          <w:sz w:val="24"/>
        </w:rPr>
        <w:t xml:space="preserve"> </w:t>
      </w:r>
      <w:r w:rsidRPr="004F003C">
        <w:rPr>
          <w:rFonts w:ascii="맑은 고딕" w:eastAsia="맑은 고딕" w:hAnsi="맑은 고딕" w:hint="eastAsia"/>
          <w:sz w:val="24"/>
        </w:rPr>
        <w:t xml:space="preserve">시 이 건 투자신탁이 지급하여야 할 최종청산잔액 등 포함)를 이행하지 아니하거나 아니할 우려가 있는 경우에는 즉시 </w:t>
      </w:r>
      <w:r w:rsidR="00645F64" w:rsidRPr="004F003C">
        <w:rPr>
          <w:rFonts w:ascii="맑은 고딕" w:eastAsia="맑은 고딕" w:hAnsi="맑은 고딕" w:hint="eastAsia"/>
          <w:sz w:val="24"/>
        </w:rPr>
        <w:t>“</w:t>
      </w:r>
      <w:r w:rsidR="00270230" w:rsidRPr="004F003C">
        <w:rPr>
          <w:rFonts w:ascii="맑은 고딕" w:eastAsia="맑은 고딕" w:hAnsi="맑은 고딕" w:hint="eastAsia"/>
          <w:sz w:val="24"/>
        </w:rPr>
        <w:t>자산운용사</w:t>
      </w:r>
      <w:r w:rsidR="00645F64" w:rsidRPr="004F003C">
        <w:rPr>
          <w:rFonts w:ascii="맑은 고딕" w:eastAsia="맑은 고딕" w:hAnsi="맑은 고딕" w:hint="eastAsia"/>
          <w:sz w:val="24"/>
        </w:rPr>
        <w:t>”</w:t>
      </w:r>
      <w:r w:rsidR="00876496" w:rsidRPr="004F003C">
        <w:rPr>
          <w:rFonts w:ascii="맑은 고딕" w:eastAsia="맑은 고딕" w:hAnsi="맑은 고딕" w:hint="eastAsia"/>
          <w:sz w:val="24"/>
        </w:rPr>
        <w:t>는</w:t>
      </w:r>
      <w:r w:rsidR="00645F64" w:rsidRPr="004F003C">
        <w:rPr>
          <w:rFonts w:ascii="맑은 고딕" w:eastAsia="맑은 고딕" w:hAnsi="맑은 고딕" w:hint="eastAsia"/>
          <w:sz w:val="24"/>
        </w:rPr>
        <w:t xml:space="preserve"> “</w:t>
      </w:r>
      <w:r w:rsidR="00270230" w:rsidRPr="004F003C">
        <w:rPr>
          <w:rFonts w:ascii="맑은 고딕" w:eastAsia="맑은 고딕" w:hAnsi="맑은 고딕" w:hint="eastAsia"/>
          <w:sz w:val="24"/>
        </w:rPr>
        <w:t>투자자</w:t>
      </w:r>
      <w:r w:rsidR="00645F64" w:rsidRPr="004F003C">
        <w:rPr>
          <w:rFonts w:ascii="맑은 고딕" w:eastAsia="맑은 고딕" w:hAnsi="맑은 고딕" w:hint="eastAsia"/>
          <w:sz w:val="24"/>
        </w:rPr>
        <w:t>”</w:t>
      </w:r>
      <w:r w:rsidR="00876496" w:rsidRPr="004F003C">
        <w:rPr>
          <w:rFonts w:ascii="맑은 고딕" w:eastAsia="맑은 고딕" w:hAnsi="맑은 고딕" w:hint="eastAsia"/>
          <w:sz w:val="24"/>
        </w:rPr>
        <w:t>와</w:t>
      </w:r>
      <w:r w:rsidR="00C2172A" w:rsidRPr="004F003C">
        <w:rPr>
          <w:rFonts w:ascii="맑은 고딕" w:eastAsia="맑은 고딕" w:hAnsi="맑은 고딕" w:hint="eastAsia"/>
          <w:sz w:val="24"/>
        </w:rPr>
        <w:t xml:space="preserve"> </w:t>
      </w:r>
      <w:r w:rsidR="009229B0" w:rsidRPr="004F003C">
        <w:rPr>
          <w:rFonts w:ascii="맑은 고딕" w:eastAsia="맑은 고딕" w:hAnsi="맑은 고딕"/>
          <w:sz w:val="24"/>
        </w:rPr>
        <w:t>“</w:t>
      </w:r>
      <w:r w:rsidR="0068361E" w:rsidRPr="004F003C">
        <w:rPr>
          <w:rFonts w:ascii="맑은 고딕" w:eastAsia="맑은 고딕" w:hAnsi="맑은 고딕" w:hint="eastAsia"/>
          <w:sz w:val="24"/>
        </w:rPr>
        <w:t>수탁은행</w:t>
      </w:r>
      <w:r w:rsidR="009229B0" w:rsidRPr="004F003C">
        <w:rPr>
          <w:rFonts w:ascii="맑은 고딕" w:eastAsia="맑은 고딕" w:hAnsi="맑은 고딕"/>
          <w:sz w:val="24"/>
        </w:rPr>
        <w:t>”</w:t>
      </w:r>
      <w:r w:rsidR="00645F64" w:rsidRPr="004F003C">
        <w:rPr>
          <w:rFonts w:ascii="맑은 고딕" w:eastAsia="맑은 고딕" w:hAnsi="맑은 고딕" w:hint="eastAsia"/>
          <w:sz w:val="24"/>
        </w:rPr>
        <w:t>에게 해당 사유의 발생경위, 해당 채무액(이하 “자금 부족액”)을 서면으로 통지하여야 한다. “</w:t>
      </w:r>
      <w:r w:rsidR="00270230" w:rsidRPr="004F003C">
        <w:rPr>
          <w:rFonts w:ascii="맑은 고딕" w:eastAsia="맑은 고딕" w:hAnsi="맑은 고딕" w:hint="eastAsia"/>
          <w:sz w:val="24"/>
        </w:rPr>
        <w:t>자산운용사</w:t>
      </w:r>
      <w:r w:rsidR="00645F64" w:rsidRPr="004F003C">
        <w:rPr>
          <w:rFonts w:ascii="맑은 고딕" w:eastAsia="맑은 고딕" w:hAnsi="맑은 고딕" w:hint="eastAsia"/>
          <w:sz w:val="24"/>
        </w:rPr>
        <w:t>”은 “</w:t>
      </w:r>
      <w:r w:rsidR="00270230" w:rsidRPr="004F003C">
        <w:rPr>
          <w:rFonts w:ascii="맑은 고딕" w:eastAsia="맑은 고딕" w:hAnsi="맑은 고딕" w:hint="eastAsia"/>
          <w:sz w:val="24"/>
        </w:rPr>
        <w:t>투자자</w:t>
      </w:r>
      <w:r w:rsidR="00645F64" w:rsidRPr="004F003C">
        <w:rPr>
          <w:rFonts w:ascii="맑은 고딕" w:eastAsia="맑은 고딕" w:hAnsi="맑은 고딕" w:hint="eastAsia"/>
          <w:sz w:val="24"/>
        </w:rPr>
        <w:t>”에 대하여 위 통지서를 송부하는 동시에 해당 통지서</w:t>
      </w:r>
      <w:r w:rsidR="009229B0" w:rsidRPr="004F003C">
        <w:rPr>
          <w:rFonts w:ascii="맑은 고딕" w:eastAsia="맑은 고딕" w:hAnsi="맑은 고딕" w:hint="eastAsia"/>
          <w:sz w:val="24"/>
        </w:rPr>
        <w:t>를</w:t>
      </w:r>
      <w:r w:rsidR="00645F64" w:rsidRPr="004F003C">
        <w:rPr>
          <w:rFonts w:ascii="맑은 고딕" w:eastAsia="맑은 고딕" w:hAnsi="맑은 고딕" w:hint="eastAsia"/>
          <w:sz w:val="24"/>
        </w:rPr>
        <w:t xml:space="preserve"> “</w:t>
      </w:r>
      <w:r w:rsidR="0068361E" w:rsidRPr="004F003C">
        <w:rPr>
          <w:rFonts w:ascii="맑은 고딕" w:eastAsia="맑은 고딕" w:hAnsi="맑은 고딕" w:hint="eastAsia"/>
          <w:sz w:val="24"/>
        </w:rPr>
        <w:t>스왑은행</w:t>
      </w:r>
      <w:r w:rsidR="00645F64" w:rsidRPr="004F003C">
        <w:rPr>
          <w:rFonts w:ascii="맑은 고딕" w:eastAsia="맑은 고딕" w:hAnsi="맑은 고딕" w:hint="eastAsia"/>
          <w:sz w:val="24"/>
        </w:rPr>
        <w:t>”에게도 송부하여야 한다</w:t>
      </w:r>
      <w:r w:rsidRPr="004F003C">
        <w:rPr>
          <w:rFonts w:ascii="맑은 고딕" w:eastAsia="맑은 고딕" w:hAnsi="맑은 고딕" w:hint="eastAsia"/>
          <w:sz w:val="24"/>
        </w:rPr>
        <w:t>.</w:t>
      </w:r>
    </w:p>
    <w:p w14:paraId="4E12926D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</w:rPr>
      </w:pPr>
    </w:p>
    <w:p w14:paraId="39882C06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</w:rPr>
      </w:pPr>
      <w:r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제2조 (“</w:t>
      </w:r>
      <w:r w:rsidR="00270230"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자산운용사</w:t>
      </w:r>
      <w:r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”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4F003C">
        <w:rPr>
          <w:rFonts w:ascii="맑은 고딕" w:eastAsia="맑은 고딕" w:hAnsi="맑은 고딕" w:hint="eastAsia"/>
          <w:b/>
          <w:sz w:val="24"/>
          <w:szCs w:val="24"/>
        </w:rPr>
        <w:t>또는 “</w:t>
      </w:r>
      <w:r w:rsidR="0068361E" w:rsidRPr="004F003C">
        <w:rPr>
          <w:rFonts w:ascii="맑은 고딕" w:eastAsia="맑은 고딕" w:hAnsi="맑은 고딕" w:hint="eastAsia"/>
          <w:b/>
          <w:sz w:val="24"/>
          <w:szCs w:val="24"/>
        </w:rPr>
        <w:t>스왑은행</w:t>
      </w:r>
      <w:r w:rsidRPr="004F003C">
        <w:rPr>
          <w:rFonts w:ascii="맑은 고딕" w:eastAsia="맑은 고딕" w:hAnsi="맑은 고딕" w:hint="eastAsia"/>
          <w:b/>
          <w:sz w:val="24"/>
          <w:szCs w:val="24"/>
        </w:rPr>
        <w:t>”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의 추가 투자 요청)</w:t>
      </w:r>
    </w:p>
    <w:p w14:paraId="380DC682" w14:textId="77777777" w:rsidR="00E3408F" w:rsidRPr="004F003C" w:rsidRDefault="00E3408F" w:rsidP="008F7B65">
      <w:pPr>
        <w:pStyle w:val="a3"/>
        <w:autoSpaceDE w:val="0"/>
        <w:autoSpaceDN w:val="0"/>
        <w:spacing w:line="360" w:lineRule="exact"/>
        <w:ind w:leftChars="200" w:left="480"/>
        <w:rPr>
          <w:rFonts w:ascii="맑은 고딕" w:eastAsia="맑은 고딕" w:hAnsi="맑은 고딕"/>
          <w:color w:val="auto"/>
          <w:sz w:val="24"/>
          <w:szCs w:val="24"/>
        </w:rPr>
      </w:pPr>
      <w:r w:rsidRPr="004F003C">
        <w:rPr>
          <w:rFonts w:ascii="맑은 고딕" w:eastAsia="맑은 고딕" w:hAnsi="맑은 고딕" w:hint="eastAsia"/>
          <w:sz w:val="24"/>
          <w:szCs w:val="24"/>
        </w:rPr>
        <w:t>제1조의 통지와 동시에 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자산운용사</w:t>
      </w:r>
      <w:r w:rsidRPr="004F003C">
        <w:rPr>
          <w:rFonts w:ascii="맑은 고딕" w:eastAsia="맑은 고딕" w:hAnsi="맑은 고딕" w:hint="eastAsia"/>
          <w:sz w:val="24"/>
          <w:szCs w:val="24"/>
        </w:rPr>
        <w:t>”</w:t>
      </w:r>
      <w:r w:rsidR="00876496" w:rsidRPr="004F003C">
        <w:rPr>
          <w:rFonts w:ascii="맑은 고딕" w:eastAsia="맑은 고딕" w:hAnsi="맑은 고딕" w:hint="eastAsia"/>
          <w:sz w:val="24"/>
          <w:szCs w:val="24"/>
        </w:rPr>
        <w:t>는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 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투자자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”에게 아래 제3조에서 정한 추가 투자를 요청(Capital Call)한다. </w:t>
      </w:r>
      <w:r w:rsidR="00645F64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단, </w:t>
      </w:r>
      <w:r w:rsidR="005134E3"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color w:val="auto"/>
          <w:sz w:val="24"/>
          <w:szCs w:val="24"/>
        </w:rPr>
        <w:t>자산운용사</w:t>
      </w:r>
      <w:r w:rsidR="005134E3" w:rsidRPr="004F003C">
        <w:rPr>
          <w:rFonts w:ascii="맑은 고딕" w:eastAsia="맑은 고딕" w:hAnsi="맑은 고딕"/>
          <w:color w:val="auto"/>
          <w:sz w:val="24"/>
          <w:szCs w:val="24"/>
        </w:rPr>
        <w:t>”</w:t>
      </w:r>
      <w:r w:rsidR="00645F64" w:rsidRPr="004F003C">
        <w:rPr>
          <w:rFonts w:ascii="맑은 고딕" w:eastAsia="맑은 고딕" w:hAnsi="맑은 고딕" w:hint="eastAsia"/>
          <w:color w:val="auto"/>
          <w:sz w:val="24"/>
          <w:szCs w:val="24"/>
        </w:rPr>
        <w:t>의 추가</w:t>
      </w:r>
      <w:r w:rsidR="00C2172A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 </w:t>
      </w:r>
      <w:r w:rsidR="00645F64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투자 요청에도 불구하고, </w:t>
      </w:r>
      <w:r w:rsidR="005134E3"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color w:val="auto"/>
          <w:sz w:val="24"/>
          <w:szCs w:val="24"/>
        </w:rPr>
        <w:t>투자자</w:t>
      </w:r>
      <w:r w:rsidR="005134E3" w:rsidRPr="004F003C">
        <w:rPr>
          <w:rFonts w:ascii="맑은 고딕" w:eastAsia="맑은 고딕" w:hAnsi="맑은 고딕"/>
          <w:color w:val="auto"/>
          <w:sz w:val="24"/>
          <w:szCs w:val="24"/>
        </w:rPr>
        <w:t>”</w:t>
      </w:r>
      <w:r w:rsidR="000F1F81" w:rsidRPr="004F003C">
        <w:rPr>
          <w:rFonts w:ascii="맑은 고딕" w:eastAsia="맑은 고딕" w:hAnsi="맑은 고딕" w:hint="eastAsia"/>
          <w:color w:val="auto"/>
          <w:sz w:val="24"/>
          <w:szCs w:val="24"/>
        </w:rPr>
        <w:t>가</w:t>
      </w:r>
      <w:r w:rsidR="00645F64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 이에 응하지 않을 시에는 </w:t>
      </w:r>
      <w:r w:rsidR="005134E3"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="0068361E" w:rsidRPr="004F003C">
        <w:rPr>
          <w:rFonts w:ascii="맑은 고딕" w:eastAsia="맑은 고딕" w:hAnsi="맑은 고딕" w:hint="eastAsia"/>
          <w:color w:val="auto"/>
          <w:sz w:val="24"/>
          <w:szCs w:val="24"/>
        </w:rPr>
        <w:t>스왑은행</w:t>
      </w:r>
      <w:r w:rsidR="005134E3" w:rsidRPr="004F003C">
        <w:rPr>
          <w:rFonts w:ascii="맑은 고딕" w:eastAsia="맑은 고딕" w:hAnsi="맑은 고딕"/>
          <w:color w:val="auto"/>
          <w:sz w:val="24"/>
          <w:szCs w:val="24"/>
        </w:rPr>
        <w:t>”</w:t>
      </w:r>
      <w:r w:rsidR="00645F64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은 </w:t>
      </w:r>
      <w:r w:rsidR="005134E3"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color w:val="auto"/>
          <w:sz w:val="24"/>
          <w:szCs w:val="24"/>
        </w:rPr>
        <w:t>투자자</w:t>
      </w:r>
      <w:r w:rsidR="005134E3" w:rsidRPr="004F003C">
        <w:rPr>
          <w:rFonts w:ascii="맑은 고딕" w:eastAsia="맑은 고딕" w:hAnsi="맑은 고딕"/>
          <w:color w:val="auto"/>
          <w:sz w:val="24"/>
          <w:szCs w:val="24"/>
        </w:rPr>
        <w:t>”</w:t>
      </w:r>
      <w:r w:rsidR="00645F64" w:rsidRPr="004F003C">
        <w:rPr>
          <w:rFonts w:ascii="맑은 고딕" w:eastAsia="맑은 고딕" w:hAnsi="맑은 고딕" w:hint="eastAsia"/>
          <w:color w:val="auto"/>
          <w:sz w:val="24"/>
          <w:szCs w:val="24"/>
        </w:rPr>
        <w:t>에게 직접 추가 투자 요청을</w:t>
      </w:r>
      <w:r w:rsidR="00C2172A"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 </w:t>
      </w:r>
      <w:r w:rsidR="00645F64" w:rsidRPr="004F003C">
        <w:rPr>
          <w:rFonts w:ascii="맑은 고딕" w:eastAsia="맑은 고딕" w:hAnsi="맑은 고딕" w:hint="eastAsia"/>
          <w:color w:val="auto"/>
          <w:sz w:val="24"/>
          <w:szCs w:val="24"/>
        </w:rPr>
        <w:t>할 수 있다.</w:t>
      </w:r>
    </w:p>
    <w:p w14:paraId="03854B63" w14:textId="77777777" w:rsidR="004C2DD9" w:rsidRPr="004F003C" w:rsidRDefault="004C2DD9" w:rsidP="008F7B65">
      <w:pPr>
        <w:pStyle w:val="a3"/>
        <w:autoSpaceDE w:val="0"/>
        <w:autoSpaceDN w:val="0"/>
        <w:spacing w:line="360" w:lineRule="exact"/>
        <w:ind w:leftChars="200" w:left="480"/>
        <w:rPr>
          <w:rFonts w:ascii="맑은 고딕" w:eastAsia="맑은 고딕" w:hAnsi="맑은 고딕"/>
          <w:color w:val="auto"/>
          <w:sz w:val="24"/>
          <w:szCs w:val="24"/>
        </w:rPr>
      </w:pPr>
    </w:p>
    <w:p w14:paraId="2BA9C67E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</w:rPr>
      </w:pPr>
      <w:r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제3조 (“</w:t>
      </w:r>
      <w:r w:rsidR="00270230"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투자자</w:t>
      </w:r>
      <w:r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”의 이 건 투자신탁에 대한 추가 투자)</w:t>
      </w:r>
    </w:p>
    <w:p w14:paraId="2B30AC16" w14:textId="4143912D" w:rsidR="00E3408F" w:rsidRPr="004F003C" w:rsidRDefault="00E3408F" w:rsidP="00E3408F">
      <w:pPr>
        <w:pStyle w:val="a3"/>
        <w:autoSpaceDE w:val="0"/>
        <w:autoSpaceDN w:val="0"/>
        <w:spacing w:line="360" w:lineRule="exact"/>
        <w:ind w:leftChars="180" w:left="432"/>
        <w:rPr>
          <w:rFonts w:ascii="맑은 고딕" w:eastAsia="맑은 고딕" w:hAnsi="맑은 고딕"/>
        </w:rPr>
      </w:pPr>
      <w:r w:rsidRPr="004F003C">
        <w:rPr>
          <w:rFonts w:ascii="맑은 고딕" w:eastAsia="맑은 고딕" w:hAnsi="맑은 고딕" w:hint="eastAsia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자산운용사</w:t>
      </w:r>
      <w:r w:rsidRPr="004F003C">
        <w:rPr>
          <w:rFonts w:ascii="맑은 고딕" w:eastAsia="맑은 고딕" w:hAnsi="맑은 고딕" w:hint="eastAsia"/>
          <w:sz w:val="24"/>
          <w:szCs w:val="24"/>
        </w:rPr>
        <w:t>”</w:t>
      </w:r>
      <w:ins w:id="0" w:author="shkwon" w:date="2021-10-08T12:29:00Z">
        <w:r w:rsidR="0001186A">
          <w:rPr>
            <w:rFonts w:ascii="맑은 고딕" w:eastAsia="맑은 고딕" w:hAnsi="맑은 고딕" w:hint="eastAsia"/>
            <w:sz w:val="24"/>
            <w:szCs w:val="24"/>
            <w:lang w:eastAsia="ko-KR"/>
          </w:rPr>
          <w:t xml:space="preserve"> 또는 </w:t>
        </w:r>
        <w:r w:rsidR="0001186A">
          <w:rPr>
            <w:rFonts w:ascii="맑은 고딕" w:eastAsia="맑은 고딕" w:hAnsi="맑은 고딕"/>
            <w:sz w:val="24"/>
            <w:szCs w:val="24"/>
            <w:lang w:eastAsia="ko-KR"/>
          </w:rPr>
          <w:t>“</w:t>
        </w:r>
        <w:r w:rsidR="0001186A">
          <w:rPr>
            <w:rFonts w:ascii="맑은 고딕" w:eastAsia="맑은 고딕" w:hAnsi="맑은 고딕" w:hint="eastAsia"/>
            <w:sz w:val="24"/>
            <w:szCs w:val="24"/>
            <w:lang w:eastAsia="ko-KR"/>
          </w:rPr>
          <w:t>스왑은행</w:t>
        </w:r>
        <w:r w:rsidR="0001186A">
          <w:rPr>
            <w:rFonts w:ascii="맑은 고딕" w:eastAsia="맑은 고딕" w:hAnsi="맑은 고딕"/>
            <w:sz w:val="24"/>
            <w:szCs w:val="24"/>
            <w:lang w:eastAsia="ko-KR"/>
          </w:rPr>
          <w:t>”</w:t>
        </w:r>
      </w:ins>
      <w:del w:id="1" w:author="shkwon" w:date="2021-10-08T12:29:00Z">
        <w:r w:rsidR="00876496" w:rsidRPr="004F003C" w:rsidDel="0001186A">
          <w:rPr>
            <w:rFonts w:ascii="맑은 고딕" w:eastAsia="맑은 고딕" w:hAnsi="맑은 고딕" w:hint="eastAsia"/>
            <w:sz w:val="24"/>
            <w:szCs w:val="24"/>
          </w:rPr>
          <w:delText>가</w:delText>
        </w:r>
      </w:del>
      <w:ins w:id="2" w:author="shkwon" w:date="2021-10-08T12:29:00Z">
        <w:r w:rsidR="0001186A">
          <w:rPr>
            <w:rFonts w:ascii="맑은 고딕" w:eastAsia="맑은 고딕" w:hAnsi="맑은 고딕" w:hint="eastAsia"/>
            <w:sz w:val="24"/>
            <w:szCs w:val="24"/>
            <w:lang w:eastAsia="ko-KR"/>
          </w:rPr>
          <w:t>이</w:t>
        </w:r>
      </w:ins>
      <w:r w:rsidRPr="004F003C">
        <w:rPr>
          <w:rFonts w:ascii="맑은 고딕" w:eastAsia="맑은 고딕" w:hAnsi="맑은 고딕" w:hint="eastAsia"/>
          <w:sz w:val="24"/>
          <w:szCs w:val="24"/>
        </w:rPr>
        <w:t xml:space="preserve"> 제2조에서 정한 바에 따라 추가 투자를 요청하는 경우 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투자자</w:t>
      </w:r>
      <w:r w:rsidRPr="004F003C">
        <w:rPr>
          <w:rFonts w:ascii="맑은 고딕" w:eastAsia="맑은 고딕" w:hAnsi="맑은 고딕" w:hint="eastAsia"/>
          <w:sz w:val="24"/>
          <w:szCs w:val="24"/>
        </w:rPr>
        <w:t>”</w:t>
      </w:r>
      <w:r w:rsidR="00876496" w:rsidRPr="004F003C">
        <w:rPr>
          <w:rFonts w:ascii="맑은 고딕" w:eastAsia="맑은 고딕" w:hAnsi="맑은 고딕" w:hint="eastAsia"/>
          <w:sz w:val="24"/>
          <w:szCs w:val="24"/>
        </w:rPr>
        <w:t>는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 그 투자 요청을 받은 날로부터 5영업일 내에 자금 부족액 중 이 건 지분율에 해당하는 금액을 이 건 투자신탁에 추가로 투자한다.</w:t>
      </w:r>
      <w:r w:rsidR="00C2172A" w:rsidRPr="004F003C">
        <w:rPr>
          <w:rFonts w:ascii="맑은 고딕" w:eastAsia="맑은 고딕" w:hAnsi="맑은 고딕" w:hint="eastAsia"/>
          <w:sz w:val="24"/>
          <w:szCs w:val="24"/>
        </w:rPr>
        <w:t xml:space="preserve"> </w:t>
      </w:r>
    </w:p>
    <w:p w14:paraId="05469971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</w:rPr>
      </w:pPr>
    </w:p>
    <w:p w14:paraId="0079488A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</w:rPr>
      </w:pPr>
      <w:r w:rsidRPr="004F003C">
        <w:rPr>
          <w:rFonts w:ascii="맑은 고딕" w:eastAsia="맑은 고딕" w:hAnsi="맑은 고딕" w:hint="eastAsia"/>
          <w:b/>
          <w:bCs/>
          <w:sz w:val="24"/>
          <w:szCs w:val="24"/>
        </w:rPr>
        <w:t>제4조 (추가 투자금의 사용 제한)</w:t>
      </w:r>
    </w:p>
    <w:p w14:paraId="47E08A5C" w14:textId="77777777" w:rsidR="00E3408F" w:rsidRPr="004F003C" w:rsidRDefault="008F7B65" w:rsidP="00E3408F">
      <w:pPr>
        <w:pStyle w:val="a3"/>
        <w:numPr>
          <w:ilvl w:val="0"/>
          <w:numId w:val="1"/>
        </w:numPr>
        <w:autoSpaceDE w:val="0"/>
        <w:autoSpaceDN w:val="0"/>
        <w:spacing w:line="360" w:lineRule="exact"/>
        <w:rPr>
          <w:rFonts w:ascii="맑은 고딕" w:eastAsia="맑은 고딕" w:hAnsi="맑은 고딕"/>
        </w:rPr>
      </w:pPr>
      <w:r w:rsidRPr="004F003C">
        <w:rPr>
          <w:rFonts w:ascii="맑은 고딕" w:eastAsia="맑은 고딕" w:hAnsi="맑은 고딕" w:hint="eastAsia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자산운용사</w:t>
      </w:r>
      <w:r w:rsidRPr="004F003C">
        <w:rPr>
          <w:rFonts w:ascii="맑은 고딕" w:eastAsia="맑은 고딕" w:hAnsi="맑은 고딕" w:hint="eastAsia"/>
          <w:sz w:val="24"/>
          <w:szCs w:val="24"/>
        </w:rPr>
        <w:t>”</w:t>
      </w:r>
      <w:r w:rsidR="00876496" w:rsidRPr="004F003C">
        <w:rPr>
          <w:rFonts w:ascii="맑은 고딕" w:eastAsia="맑은 고딕" w:hAnsi="맑은 고딕" w:hint="eastAsia"/>
          <w:sz w:val="24"/>
          <w:szCs w:val="24"/>
        </w:rPr>
        <w:t>와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 “</w:t>
      </w:r>
      <w:r w:rsidR="0068361E" w:rsidRPr="004F003C">
        <w:rPr>
          <w:rFonts w:ascii="맑은 고딕" w:eastAsia="맑은 고딕" w:hAnsi="맑은 고딕" w:hint="eastAsia"/>
          <w:sz w:val="24"/>
          <w:szCs w:val="24"/>
        </w:rPr>
        <w:t>수탁은행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”은 </w:t>
      </w:r>
      <w:r w:rsidR="00E3408F" w:rsidRPr="004F003C">
        <w:rPr>
          <w:rFonts w:ascii="맑은 고딕" w:eastAsia="맑은 고딕" w:hAnsi="맑은 고딕" w:hint="eastAsia"/>
          <w:sz w:val="24"/>
          <w:szCs w:val="24"/>
        </w:rPr>
        <w:t>제3조에서 정한 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투자자</w:t>
      </w:r>
      <w:r w:rsidR="00E3408F" w:rsidRPr="004F003C">
        <w:rPr>
          <w:rFonts w:ascii="맑은 고딕" w:eastAsia="맑은 고딕" w:hAnsi="맑은 고딕" w:hint="eastAsia"/>
          <w:sz w:val="24"/>
          <w:szCs w:val="24"/>
        </w:rPr>
        <w:t xml:space="preserve">”의 추가 투자를 포함하여 이 건 투자신탁의 추가 설정에 필요한 조치를 취하여야 한다. </w:t>
      </w:r>
    </w:p>
    <w:p w14:paraId="0C28B60E" w14:textId="77777777" w:rsidR="00E3408F" w:rsidRPr="004F003C" w:rsidRDefault="00E3408F" w:rsidP="00E3408F">
      <w:pPr>
        <w:pStyle w:val="a3"/>
        <w:tabs>
          <w:tab w:val="num" w:pos="540"/>
        </w:tabs>
        <w:autoSpaceDE w:val="0"/>
        <w:autoSpaceDN w:val="0"/>
        <w:spacing w:line="360" w:lineRule="exact"/>
        <w:ind w:left="360"/>
        <w:rPr>
          <w:rFonts w:ascii="맑은 고딕" w:eastAsia="맑은 고딕" w:hAnsi="맑은 고딕"/>
        </w:rPr>
      </w:pPr>
    </w:p>
    <w:p w14:paraId="10DCF2BB" w14:textId="77777777" w:rsidR="00801411" w:rsidRPr="004F003C" w:rsidRDefault="008F7B65" w:rsidP="00801411">
      <w:pPr>
        <w:pStyle w:val="a3"/>
        <w:numPr>
          <w:ilvl w:val="0"/>
          <w:numId w:val="1"/>
        </w:numPr>
        <w:autoSpaceDE w:val="0"/>
        <w:autoSpaceDN w:val="0"/>
        <w:spacing w:line="360" w:lineRule="exact"/>
        <w:rPr>
          <w:rFonts w:ascii="맑은 고딕" w:eastAsia="맑은 고딕" w:hAnsi="맑은 고딕"/>
        </w:rPr>
      </w:pPr>
      <w:r w:rsidRPr="004F003C">
        <w:rPr>
          <w:rFonts w:ascii="맑은 고딕" w:eastAsia="맑은 고딕" w:hAnsi="맑은 고딕" w:hint="eastAsia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자산운용사</w:t>
      </w:r>
      <w:r w:rsidRPr="004F003C">
        <w:rPr>
          <w:rFonts w:ascii="맑은 고딕" w:eastAsia="맑은 고딕" w:hAnsi="맑은 고딕" w:hint="eastAsia"/>
          <w:sz w:val="24"/>
          <w:szCs w:val="24"/>
        </w:rPr>
        <w:t>”</w:t>
      </w:r>
      <w:r w:rsidR="00876496" w:rsidRPr="004F003C">
        <w:rPr>
          <w:rFonts w:ascii="맑은 고딕" w:eastAsia="맑은 고딕" w:hAnsi="맑은 고딕"/>
          <w:sz w:val="24"/>
          <w:szCs w:val="24"/>
        </w:rPr>
        <w:t>’</w:t>
      </w:r>
      <w:r w:rsidR="00876496" w:rsidRPr="004F003C">
        <w:rPr>
          <w:rFonts w:ascii="맑은 고딕" w:eastAsia="맑은 고딕" w:hAnsi="맑은 고딕" w:hint="eastAsia"/>
          <w:sz w:val="24"/>
          <w:szCs w:val="24"/>
        </w:rPr>
        <w:t>와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 “</w:t>
      </w:r>
      <w:r w:rsidR="0068361E" w:rsidRPr="004F003C">
        <w:rPr>
          <w:rFonts w:ascii="맑은 고딕" w:eastAsia="맑은 고딕" w:hAnsi="맑은 고딕" w:hint="eastAsia"/>
          <w:sz w:val="24"/>
          <w:szCs w:val="24"/>
        </w:rPr>
        <w:t>수탁은행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”은 </w:t>
      </w:r>
      <w:r w:rsidR="00E3408F" w:rsidRPr="004F003C">
        <w:rPr>
          <w:rFonts w:ascii="맑은 고딕" w:eastAsia="맑은 고딕" w:hAnsi="맑은 고딕" w:hint="eastAsia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sz w:val="24"/>
          <w:szCs w:val="24"/>
        </w:rPr>
        <w:t>투자자</w:t>
      </w:r>
      <w:r w:rsidR="00E3408F" w:rsidRPr="004F003C">
        <w:rPr>
          <w:rFonts w:ascii="맑은 고딕" w:eastAsia="맑은 고딕" w:hAnsi="맑은 고딕" w:hint="eastAsia"/>
          <w:sz w:val="24"/>
          <w:szCs w:val="24"/>
        </w:rPr>
        <w:t>”</w:t>
      </w:r>
      <w:r w:rsidR="00876496" w:rsidRPr="004F003C">
        <w:rPr>
          <w:rFonts w:ascii="맑은 고딕" w:eastAsia="맑은 고딕" w:hAnsi="맑은 고딕" w:hint="eastAsia"/>
          <w:sz w:val="24"/>
          <w:szCs w:val="24"/>
        </w:rPr>
        <w:t>를</w:t>
      </w:r>
      <w:r w:rsidR="00E3408F" w:rsidRPr="004F003C">
        <w:rPr>
          <w:rFonts w:ascii="맑은 고딕" w:eastAsia="맑은 고딕" w:hAnsi="맑은 고딕" w:hint="eastAsia"/>
          <w:sz w:val="24"/>
          <w:szCs w:val="24"/>
        </w:rPr>
        <w:t xml:space="preserve"> 포함하여 이 건 투자신탁의 수익자들로부터 추가 투자 받은 이 건 투자신탁의 자금을 본 </w:t>
      </w:r>
      <w:r w:rsidR="00B579BF" w:rsidRPr="004F003C">
        <w:rPr>
          <w:rFonts w:ascii="맑은 고딕" w:eastAsia="맑은 고딕" w:hAnsi="맑은 고딕" w:hint="eastAsia"/>
          <w:sz w:val="24"/>
          <w:szCs w:val="24"/>
        </w:rPr>
        <w:t>통화스왑</w:t>
      </w:r>
      <w:r w:rsidR="005134E3" w:rsidRPr="004F003C">
        <w:rPr>
          <w:rFonts w:ascii="맑은 고딕" w:eastAsia="맑은 고딕" w:hAnsi="맑은 고딕" w:hint="eastAsia"/>
          <w:sz w:val="24"/>
          <w:szCs w:val="24"/>
        </w:rPr>
        <w:t>/선도</w:t>
      </w:r>
      <w:r w:rsidR="00B579BF" w:rsidRPr="004F003C">
        <w:rPr>
          <w:rFonts w:ascii="맑은 고딕" w:eastAsia="맑은 고딕" w:hAnsi="맑은 고딕" w:hint="eastAsia"/>
          <w:sz w:val="24"/>
          <w:szCs w:val="24"/>
        </w:rPr>
        <w:t>계약</w:t>
      </w:r>
      <w:r w:rsidR="005134E3" w:rsidRPr="004F003C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E3408F" w:rsidRPr="004F003C">
        <w:rPr>
          <w:rFonts w:ascii="맑은 고딕" w:eastAsia="맑은 고딕" w:hAnsi="맑은 고딕" w:hint="eastAsia"/>
          <w:sz w:val="24"/>
          <w:szCs w:val="24"/>
        </w:rPr>
        <w:t xml:space="preserve">상 이 건 투자신탁의 의무를 이행하는 데에 우선적으로 사용하여야 한다. </w:t>
      </w:r>
    </w:p>
    <w:p w14:paraId="0758B9E4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</w:rPr>
      </w:pPr>
    </w:p>
    <w:p w14:paraId="71E01E04" w14:textId="77777777" w:rsidR="00E3408F" w:rsidRPr="004F003C" w:rsidRDefault="00E3408F" w:rsidP="00E3408F">
      <w:pPr>
        <w:pStyle w:val="a3"/>
        <w:widowControl w:val="0"/>
        <w:autoSpaceDE w:val="0"/>
        <w:autoSpaceDN w:val="0"/>
        <w:spacing w:line="360" w:lineRule="exact"/>
        <w:ind w:left="14" w:right="284"/>
        <w:rPr>
          <w:rFonts w:ascii="맑은 고딕" w:eastAsia="맑은 고딕" w:hAnsi="맑은 고딕"/>
          <w:b/>
          <w:sz w:val="24"/>
        </w:rPr>
      </w:pPr>
      <w:r w:rsidRPr="004F003C">
        <w:rPr>
          <w:rFonts w:ascii="맑은 고딕" w:eastAsia="맑은 고딕" w:hAnsi="맑은 고딕" w:hint="eastAsia"/>
          <w:b/>
          <w:sz w:val="24"/>
        </w:rPr>
        <w:t>제5조 (이 약정서의 효력)</w:t>
      </w:r>
    </w:p>
    <w:p w14:paraId="3DEC7684" w14:textId="77777777" w:rsidR="008F7B65" w:rsidRPr="004F003C" w:rsidRDefault="008F7B65" w:rsidP="008F7B65">
      <w:pPr>
        <w:pStyle w:val="a3"/>
        <w:numPr>
          <w:ilvl w:val="0"/>
          <w:numId w:val="3"/>
        </w:numPr>
        <w:autoSpaceDE w:val="0"/>
        <w:autoSpaceDN w:val="0"/>
        <w:spacing w:line="360" w:lineRule="exact"/>
        <w:rPr>
          <w:rFonts w:ascii="맑은 고딕" w:eastAsia="맑은 고딕" w:hAnsi="맑은 고딕"/>
          <w:sz w:val="24"/>
        </w:rPr>
      </w:pPr>
      <w:r w:rsidRPr="004F003C">
        <w:rPr>
          <w:rFonts w:ascii="맑은 고딕" w:eastAsia="맑은 고딕" w:hAnsi="맑은 고딕" w:hint="eastAsia"/>
          <w:sz w:val="24"/>
        </w:rPr>
        <w:t>기본계약서, 통화스왑</w:t>
      </w:r>
      <w:r w:rsidR="005134E3" w:rsidRPr="004F003C">
        <w:rPr>
          <w:rFonts w:ascii="맑은 고딕" w:eastAsia="맑은 고딕" w:hAnsi="맑은 고딕" w:hint="eastAsia"/>
          <w:sz w:val="24"/>
        </w:rPr>
        <w:t xml:space="preserve">/선도거래 </w:t>
      </w:r>
      <w:r w:rsidRPr="004F003C">
        <w:rPr>
          <w:rFonts w:ascii="맑은 고딕" w:eastAsia="맑은 고딕" w:hAnsi="맑은 고딕" w:hint="eastAsia"/>
          <w:sz w:val="24"/>
        </w:rPr>
        <w:t>확인서 및</w:t>
      </w:r>
      <w:r w:rsidR="00E3408F" w:rsidRPr="004F003C">
        <w:rPr>
          <w:rFonts w:ascii="맑은 고딕" w:eastAsia="맑은 고딕" w:hAnsi="맑은 고딕" w:hint="eastAsia"/>
          <w:sz w:val="24"/>
        </w:rPr>
        <w:t xml:space="preserve"> 이 약정서의 내용이 상이한 경우, 이 건 </w:t>
      </w:r>
      <w:r w:rsidR="00B579BF" w:rsidRPr="004F003C">
        <w:rPr>
          <w:rFonts w:ascii="맑은 고딕" w:eastAsia="맑은 고딕" w:hAnsi="맑은 고딕" w:hint="eastAsia"/>
          <w:sz w:val="24"/>
        </w:rPr>
        <w:t>통화스왑</w:t>
      </w:r>
      <w:r w:rsidR="005134E3" w:rsidRPr="004F003C">
        <w:rPr>
          <w:rFonts w:ascii="맑은 고딕" w:eastAsia="맑은 고딕" w:hAnsi="맑은 고딕" w:hint="eastAsia"/>
          <w:sz w:val="24"/>
        </w:rPr>
        <w:t>/선도계약</w:t>
      </w:r>
      <w:r w:rsidR="00E3408F" w:rsidRPr="004F003C">
        <w:rPr>
          <w:rFonts w:ascii="맑은 고딕" w:eastAsia="맑은 고딕" w:hAnsi="맑은 고딕" w:hint="eastAsia"/>
          <w:sz w:val="24"/>
        </w:rPr>
        <w:t>에 관하여는 이 약정서가 우선하여 적용된다.</w:t>
      </w:r>
      <w:r w:rsidR="00B4501D" w:rsidRPr="004F003C">
        <w:rPr>
          <w:rFonts w:ascii="맑은 고딕" w:eastAsia="맑은 고딕" w:hAnsi="맑은 고딕" w:hint="eastAsia"/>
          <w:sz w:val="24"/>
        </w:rPr>
        <w:t xml:space="preserve"> </w:t>
      </w:r>
    </w:p>
    <w:p w14:paraId="338B718F" w14:textId="77777777" w:rsidR="008F7B65" w:rsidRPr="004F003C" w:rsidRDefault="008F7B65" w:rsidP="008F7B65">
      <w:pPr>
        <w:pStyle w:val="a3"/>
        <w:autoSpaceDE w:val="0"/>
        <w:autoSpaceDN w:val="0"/>
        <w:spacing w:line="360" w:lineRule="exact"/>
        <w:ind w:left="786"/>
        <w:rPr>
          <w:rFonts w:ascii="맑은 고딕" w:eastAsia="맑은 고딕" w:hAnsi="맑은 고딕"/>
          <w:sz w:val="24"/>
        </w:rPr>
      </w:pPr>
    </w:p>
    <w:p w14:paraId="079038FE" w14:textId="77777777" w:rsidR="0015785D" w:rsidRPr="004F003C" w:rsidRDefault="0015785D" w:rsidP="008D26F4">
      <w:pPr>
        <w:pStyle w:val="a3"/>
        <w:numPr>
          <w:ilvl w:val="0"/>
          <w:numId w:val="3"/>
        </w:numPr>
        <w:autoSpaceDE w:val="0"/>
        <w:autoSpaceDN w:val="0"/>
        <w:spacing w:line="360" w:lineRule="exact"/>
        <w:rPr>
          <w:rFonts w:ascii="맑은 고딕" w:eastAsia="맑은 고딕" w:hAnsi="맑은 고딕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 xml:space="preserve">수익자인 “투자자”가 </w:t>
      </w:r>
      <w:r w:rsidR="009910A3" w:rsidRPr="004F003C">
        <w:rPr>
          <w:rFonts w:ascii="맑은 고딕" w:eastAsia="맑은 고딕" w:hAnsi="맑은 고딕" w:hint="eastAsia"/>
          <w:color w:val="auto"/>
          <w:sz w:val="24"/>
          <w:lang w:eastAsia="ko-KR"/>
        </w:rPr>
        <w:t xml:space="preserve">이 건 투자신탁의 수익증권의 전부 또는 일부 </w:t>
      </w:r>
      <w:r w:rsidR="009910A3" w:rsidRPr="004F003C">
        <w:rPr>
          <w:rFonts w:ascii="맑은 고딕" w:eastAsia="맑은 고딕" w:hAnsi="맑은 고딕"/>
          <w:color w:val="auto"/>
          <w:sz w:val="24"/>
          <w:lang w:eastAsia="ko-KR"/>
        </w:rPr>
        <w:t>(</w:t>
      </w:r>
      <w:r w:rsidR="009910A3" w:rsidRPr="004F003C">
        <w:rPr>
          <w:rFonts w:ascii="맑은 고딕" w:eastAsia="맑은 고딕" w:hAnsi="맑은 고딕" w:hint="eastAsia"/>
          <w:color w:val="auto"/>
          <w:sz w:val="24"/>
          <w:lang w:eastAsia="ko-KR"/>
        </w:rPr>
        <w:t xml:space="preserve">이하 </w:t>
      </w:r>
      <w:r w:rsidR="009910A3" w:rsidRPr="004F003C">
        <w:rPr>
          <w:rFonts w:ascii="맑은 고딕" w:eastAsia="맑은 고딕" w:hAnsi="맑은 고딕"/>
          <w:color w:val="auto"/>
          <w:sz w:val="24"/>
          <w:lang w:eastAsia="ko-KR"/>
        </w:rPr>
        <w:t>“</w:t>
      </w:r>
      <w:r w:rsidRPr="004F003C">
        <w:rPr>
          <w:rFonts w:ascii="맑은 고딕" w:eastAsia="맑은 고딕" w:hAnsi="맑은 고딕" w:hint="eastAsia"/>
          <w:color w:val="auto"/>
          <w:sz w:val="24"/>
        </w:rPr>
        <w:t>해당 투자 지분</w:t>
      </w:r>
      <w:r w:rsidR="009910A3" w:rsidRPr="004F003C">
        <w:rPr>
          <w:rFonts w:ascii="맑은 고딕" w:eastAsia="맑은 고딕" w:hAnsi="맑은 고딕"/>
          <w:color w:val="auto"/>
          <w:sz w:val="24"/>
          <w:lang w:eastAsia="ko-KR"/>
        </w:rPr>
        <w:t>”)</w:t>
      </w:r>
      <w:r w:rsidRPr="004F003C">
        <w:rPr>
          <w:rFonts w:ascii="맑은 고딕" w:eastAsia="맑은 고딕" w:hAnsi="맑은 고딕" w:hint="eastAsia"/>
          <w:color w:val="auto"/>
          <w:sz w:val="24"/>
        </w:rPr>
        <w:t xml:space="preserve">을 제3자에게 양도하는 경우, 이 약정서의 계약당사자인 “자산운용사”,”스왑은행”에게 서면에 의한 사전동의를 구하여야 한다. 다만, </w:t>
      </w:r>
      <w:r w:rsidRPr="004F003C">
        <w:rPr>
          <w:rFonts w:ascii="맑은 고딕" w:eastAsia="맑은 고딕" w:hAnsi="맑은 고딕" w:hint="eastAsia"/>
          <w:color w:val="auto"/>
          <w:sz w:val="24"/>
          <w:lang w:eastAsia="ko-KR"/>
        </w:rPr>
        <w:t>양수자가 다음 각 호에 해당하는 경우로서 이 약정서를 체결한 경우에는 스왑은행은 사전 동의한 것으로 간주한다.</w:t>
      </w:r>
      <w:r w:rsidRPr="004F003C">
        <w:rPr>
          <w:rFonts w:ascii="맑은 고딕" w:eastAsia="맑은 고딕" w:hAnsi="맑은 고딕" w:hint="eastAsia"/>
          <w:color w:val="auto"/>
          <w:sz w:val="24"/>
          <w:lang w:eastAsia="ko-KR"/>
        </w:rPr>
        <w:br/>
      </w:r>
    </w:p>
    <w:p w14:paraId="42E72B09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DB생명보험</w:t>
      </w:r>
    </w:p>
    <w:p w14:paraId="396ACC0A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DB손해보험</w:t>
      </w:r>
    </w:p>
    <w:p w14:paraId="51227852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건설근로자공제회</w:t>
      </w:r>
    </w:p>
    <w:p w14:paraId="326EAFB7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경찰공제회</w:t>
      </w:r>
    </w:p>
    <w:p w14:paraId="5B57D5B9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공무원연금공단</w:t>
      </w:r>
    </w:p>
    <w:p w14:paraId="53AEF6AB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과학기술인공제회</w:t>
      </w:r>
    </w:p>
    <w:p w14:paraId="7A39DD80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교보생명보험</w:t>
      </w:r>
    </w:p>
    <w:p w14:paraId="18F38079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국민연금공단</w:t>
      </w:r>
    </w:p>
    <w:p w14:paraId="509456EE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군인공제회</w:t>
      </w:r>
    </w:p>
    <w:p w14:paraId="65D7D268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농업협동조합중앙회</w:t>
      </w:r>
    </w:p>
    <w:p w14:paraId="23AFD9D7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lastRenderedPageBreak/>
        <w:t>농협손해보험</w:t>
      </w:r>
    </w:p>
    <w:p w14:paraId="2C44E2D3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농협은행</w:t>
      </w:r>
    </w:p>
    <w:p w14:paraId="69BE8AB2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대한지방행정공제회</w:t>
      </w:r>
    </w:p>
    <w:p w14:paraId="4DDBCAE5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동양생명보험</w:t>
      </w:r>
    </w:p>
    <w:p w14:paraId="0403932E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메리츠화재해상보험</w:t>
      </w:r>
    </w:p>
    <w:p w14:paraId="1831F2FA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메트라이프생명보험</w:t>
      </w:r>
    </w:p>
    <w:p w14:paraId="4F431B30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미래에셋생명보험</w:t>
      </w:r>
    </w:p>
    <w:p w14:paraId="5C76ED62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사립학교교직원연금공단</w:t>
      </w:r>
    </w:p>
    <w:p w14:paraId="597DA67C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삼성생명보험</w:t>
      </w:r>
    </w:p>
    <w:p w14:paraId="4468D3BD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삼성화재해상보험</w:t>
      </w:r>
    </w:p>
    <w:p w14:paraId="048FDAB2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새마을금고중앙회</w:t>
      </w:r>
    </w:p>
    <w:p w14:paraId="1DC59AC2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서울보증보험</w:t>
      </w:r>
    </w:p>
    <w:p w14:paraId="40CED1E1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수산업협동조합중앙회</w:t>
      </w:r>
    </w:p>
    <w:p w14:paraId="59567091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  <w:lang w:eastAsia="ko-KR"/>
        </w:rPr>
        <w:t>신한</w:t>
      </w:r>
      <w:r w:rsidR="007D1017">
        <w:rPr>
          <w:rFonts w:ascii="맑은 고딕" w:eastAsia="맑은 고딕" w:hAnsi="맑은 고딕" w:hint="eastAsia"/>
          <w:color w:val="auto"/>
          <w:sz w:val="24"/>
          <w:lang w:eastAsia="ko-KR"/>
        </w:rPr>
        <w:t>라이프</w:t>
      </w:r>
      <w:r w:rsidRPr="004F003C">
        <w:rPr>
          <w:rFonts w:ascii="맑은 고딕" w:eastAsia="맑은 고딕" w:hAnsi="맑은 고딕" w:hint="eastAsia"/>
          <w:color w:val="auto"/>
          <w:sz w:val="24"/>
          <w:lang w:eastAsia="ko-KR"/>
        </w:rPr>
        <w:t>생명보험</w:t>
      </w:r>
    </w:p>
    <w:p w14:paraId="64293D9F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아이비케이연금보험</w:t>
      </w:r>
    </w:p>
    <w:p w14:paraId="1D2DD987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아이엔지생명보험</w:t>
      </w:r>
    </w:p>
    <w:p w14:paraId="02FEBE94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에이아이에이생명보험</w:t>
      </w:r>
    </w:p>
    <w:p w14:paraId="01E1DF87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우정사업본부</w:t>
      </w:r>
    </w:p>
    <w:p w14:paraId="5148F484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케이디비생명보험</w:t>
      </w:r>
    </w:p>
    <w:p w14:paraId="76D95ECF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케이비생명보험</w:t>
      </w:r>
    </w:p>
    <w:p w14:paraId="0C173538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케이비손해보험</w:t>
      </w:r>
    </w:p>
    <w:p w14:paraId="71616F4C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코리안리재보험</w:t>
      </w:r>
    </w:p>
    <w:p w14:paraId="41F79B2A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하나생명보험</w:t>
      </w:r>
    </w:p>
    <w:p w14:paraId="53086B1B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한국교직원공제회</w:t>
      </w:r>
    </w:p>
    <w:p w14:paraId="0501C447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한국증권금융</w:t>
      </w:r>
    </w:p>
    <w:p w14:paraId="2FD386A0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한국지방재정공제회</w:t>
      </w:r>
    </w:p>
    <w:p w14:paraId="60E06FC1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한화생명보험</w:t>
      </w:r>
    </w:p>
    <w:p w14:paraId="1D2C31D5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한화손해보험</w:t>
      </w:r>
    </w:p>
    <w:p w14:paraId="43806F60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흥국생명보험</w:t>
      </w:r>
    </w:p>
    <w:p w14:paraId="313D9C27" w14:textId="77777777" w:rsidR="0015785D" w:rsidRPr="004F003C" w:rsidRDefault="0015785D" w:rsidP="0015785D">
      <w:pPr>
        <w:pStyle w:val="a3"/>
        <w:numPr>
          <w:ilvl w:val="1"/>
          <w:numId w:val="13"/>
        </w:numPr>
        <w:spacing w:line="360" w:lineRule="exact"/>
        <w:rPr>
          <w:rFonts w:ascii="맑은 고딕" w:eastAsia="맑은 고딕" w:hAnsi="맑은 고딕"/>
          <w:color w:val="auto"/>
          <w:sz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</w:rPr>
        <w:t>흥국화재해상보험</w:t>
      </w:r>
    </w:p>
    <w:p w14:paraId="239C5BB0" w14:textId="77777777" w:rsidR="0015785D" w:rsidRPr="004F003C" w:rsidRDefault="0015785D" w:rsidP="0015785D">
      <w:pPr>
        <w:pStyle w:val="a3"/>
        <w:autoSpaceDE w:val="0"/>
        <w:autoSpaceDN w:val="0"/>
        <w:spacing w:line="360" w:lineRule="exact"/>
        <w:ind w:left="786"/>
        <w:rPr>
          <w:rFonts w:ascii="맑은 고딕" w:eastAsia="맑은 고딕" w:hAnsi="맑은 고딕"/>
          <w:sz w:val="24"/>
        </w:rPr>
      </w:pPr>
    </w:p>
    <w:p w14:paraId="40762868" w14:textId="3155BDCA" w:rsidR="00727AB6" w:rsidRPr="004F003C" w:rsidRDefault="00727AB6" w:rsidP="0064152C">
      <w:pPr>
        <w:pStyle w:val="a3"/>
        <w:numPr>
          <w:ilvl w:val="0"/>
          <w:numId w:val="3"/>
        </w:numPr>
        <w:autoSpaceDE w:val="0"/>
        <w:autoSpaceDN w:val="0"/>
        <w:spacing w:line="360" w:lineRule="exact"/>
        <w:rPr>
          <w:rFonts w:ascii="맑은 고딕" w:eastAsia="맑은 고딕" w:hAnsi="맑은 고딕"/>
          <w:sz w:val="24"/>
        </w:rPr>
      </w:pPr>
      <w:r w:rsidRPr="004F003C">
        <w:rPr>
          <w:rFonts w:ascii="맑은 고딕" w:eastAsia="맑은 고딕" w:hAnsi="맑은 고딕" w:hint="eastAsia"/>
          <w:sz w:val="24"/>
          <w:lang w:val="en-US"/>
        </w:rPr>
        <w:t xml:space="preserve">본 조 제2항에 따라 </w:t>
      </w:r>
      <w:r w:rsidRPr="004F003C">
        <w:rPr>
          <w:rFonts w:ascii="맑은 고딕" w:eastAsia="맑은 고딕" w:hAnsi="맑은 고딕"/>
          <w:sz w:val="24"/>
          <w:lang w:val="en-US"/>
        </w:rPr>
        <w:t>“</w:t>
      </w:r>
      <w:r w:rsidRPr="004F003C">
        <w:rPr>
          <w:rFonts w:ascii="맑은 고딕" w:eastAsia="맑은 고딕" w:hAnsi="맑은 고딕" w:hint="eastAsia"/>
          <w:sz w:val="24"/>
          <w:lang w:val="en-US"/>
        </w:rPr>
        <w:t>투자자</w:t>
      </w:r>
      <w:r w:rsidRPr="004F003C">
        <w:rPr>
          <w:rFonts w:ascii="맑은 고딕" w:eastAsia="맑은 고딕" w:hAnsi="맑은 고딕"/>
          <w:sz w:val="24"/>
          <w:lang w:val="en-US"/>
        </w:rPr>
        <w:t>”</w:t>
      </w:r>
      <w:r w:rsidRPr="004F003C">
        <w:rPr>
          <w:rFonts w:ascii="맑은 고딕" w:eastAsia="맑은 고딕" w:hAnsi="맑은 고딕" w:hint="eastAsia"/>
          <w:sz w:val="24"/>
          <w:lang w:val="en-US"/>
        </w:rPr>
        <w:t>가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해당 투자 지분을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새로운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양수자에게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양도하고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, </w:t>
      </w:r>
      <w:r w:rsidRPr="004F003C">
        <w:rPr>
          <w:rFonts w:ascii="맑은 고딕" w:eastAsia="맑은 고딕" w:hAnsi="맑은 고딕" w:hint="eastAsia"/>
          <w:sz w:val="24"/>
          <w:lang w:val="en-US"/>
        </w:rPr>
        <w:t>새로운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양수자가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="00F323DB" w:rsidRPr="004F003C">
        <w:rPr>
          <w:rFonts w:ascii="맑은 고딕" w:eastAsia="맑은 고딕" w:hAnsi="맑은 고딕"/>
          <w:sz w:val="24"/>
          <w:lang w:val="en-US"/>
        </w:rPr>
        <w:t xml:space="preserve">Capital Call </w:t>
      </w:r>
      <w:r w:rsidR="00F323DB" w:rsidRPr="004F003C">
        <w:rPr>
          <w:rFonts w:ascii="맑은 고딕" w:eastAsia="맑은 고딕" w:hAnsi="맑은 고딕" w:hint="eastAsia"/>
          <w:sz w:val="24"/>
          <w:lang w:val="en-US" w:eastAsia="ko-KR"/>
        </w:rPr>
        <w:t xml:space="preserve">약정서를 체결한 </w:t>
      </w:r>
      <w:r w:rsidRPr="004F003C">
        <w:rPr>
          <w:rFonts w:ascii="맑은 고딕" w:eastAsia="맑은 고딕" w:hAnsi="맑은 고딕" w:hint="eastAsia"/>
          <w:sz w:val="24"/>
          <w:lang w:val="en-US"/>
        </w:rPr>
        <w:t>경우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, </w:t>
      </w:r>
      <w:r w:rsidR="00D27918" w:rsidRPr="004F003C">
        <w:rPr>
          <w:rFonts w:ascii="맑은 고딕" w:eastAsia="맑은 고딕" w:hAnsi="맑은 고딕"/>
          <w:sz w:val="24"/>
          <w:lang w:val="en-US" w:eastAsia="ko-KR"/>
        </w:rPr>
        <w:t>“</w:t>
      </w:r>
      <w:r w:rsidRPr="004F003C">
        <w:rPr>
          <w:rFonts w:ascii="맑은 고딕" w:eastAsia="맑은 고딕" w:hAnsi="맑은 고딕" w:hint="eastAsia"/>
          <w:sz w:val="24"/>
          <w:lang w:val="en-US"/>
        </w:rPr>
        <w:t>투자자</w:t>
      </w:r>
      <w:r w:rsidR="00D27918" w:rsidRPr="004F003C">
        <w:rPr>
          <w:rFonts w:ascii="맑은 고딕" w:eastAsia="맑은 고딕" w:hAnsi="맑은 고딕"/>
          <w:sz w:val="24"/>
          <w:lang w:val="en-US" w:eastAsia="ko-KR"/>
        </w:rPr>
        <w:t>”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는 </w:t>
      </w:r>
      <w:r w:rsidR="00801411" w:rsidRPr="004F003C">
        <w:rPr>
          <w:rFonts w:ascii="맑은 고딕" w:eastAsia="맑은 고딕" w:hAnsi="맑은 고딕" w:hint="eastAsia"/>
          <w:sz w:val="24"/>
          <w:lang w:val="en-US" w:eastAsia="ko-KR"/>
        </w:rPr>
        <w:t>해당 양도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투자지분에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대해서는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제3조에 따른 추가 투자 의무 기타 이 약정서상의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일체의 의무를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더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이상</w:t>
      </w:r>
      <w:r w:rsidRPr="004F003C">
        <w:rPr>
          <w:rFonts w:ascii="맑은 고딕" w:eastAsia="맑은 고딕" w:hAnsi="맑은 고딕"/>
          <w:sz w:val="24"/>
          <w:lang w:val="en-US"/>
        </w:rPr>
        <w:t xml:space="preserve"> </w:t>
      </w:r>
      <w:r w:rsidRPr="004F003C">
        <w:rPr>
          <w:rFonts w:ascii="맑은 고딕" w:eastAsia="맑은 고딕" w:hAnsi="맑은 고딕" w:hint="eastAsia"/>
          <w:sz w:val="24"/>
          <w:lang w:val="en-US"/>
        </w:rPr>
        <w:t>부담하지 아니</w:t>
      </w:r>
      <w:r w:rsidR="006E5BBE" w:rsidRPr="004F003C">
        <w:rPr>
          <w:rFonts w:ascii="맑은 고딕" w:eastAsia="맑은 고딕" w:hAnsi="맑은 고딕" w:hint="eastAsia"/>
          <w:sz w:val="24"/>
          <w:lang w:val="en-US" w:eastAsia="ko-KR"/>
        </w:rPr>
        <w:t>하며, 이는 새로운 투자자가 부담한다.</w:t>
      </w:r>
      <w:r w:rsidR="00F24E44" w:rsidRPr="004F003C">
        <w:rPr>
          <w:rFonts w:ascii="맑은 고딕" w:eastAsia="맑은 고딕" w:hAnsi="맑은 고딕" w:hint="eastAsia"/>
          <w:sz w:val="24"/>
          <w:lang w:val="en-US" w:eastAsia="ko-KR"/>
        </w:rPr>
        <w:t xml:space="preserve"> 이 경우 새로운 투자자의 이 건 지분율은 투자계약서에 따른 지분비율과 동일한 것으로 간주한다.</w:t>
      </w:r>
    </w:p>
    <w:p w14:paraId="0FF903D6" w14:textId="77777777" w:rsidR="00727AB6" w:rsidRPr="004F003C" w:rsidRDefault="00727AB6" w:rsidP="00415C7A">
      <w:pPr>
        <w:pStyle w:val="a3"/>
        <w:autoSpaceDE w:val="0"/>
        <w:autoSpaceDN w:val="0"/>
        <w:spacing w:line="360" w:lineRule="exact"/>
        <w:ind w:left="786"/>
        <w:rPr>
          <w:rFonts w:ascii="맑은 고딕" w:eastAsia="맑은 고딕" w:hAnsi="맑은 고딕"/>
          <w:sz w:val="24"/>
        </w:rPr>
      </w:pPr>
    </w:p>
    <w:p w14:paraId="5F14EB5A" w14:textId="77777777" w:rsidR="00E3408F" w:rsidRPr="004F003C" w:rsidRDefault="00E3408F" w:rsidP="00415C7A">
      <w:pPr>
        <w:pStyle w:val="a3"/>
        <w:numPr>
          <w:ilvl w:val="0"/>
          <w:numId w:val="3"/>
        </w:numPr>
        <w:autoSpaceDE w:val="0"/>
        <w:autoSpaceDN w:val="0"/>
        <w:spacing w:line="360" w:lineRule="exact"/>
        <w:rPr>
          <w:rFonts w:ascii="맑은 고딕" w:eastAsia="맑은 고딕" w:hAnsi="맑은 고딕"/>
          <w:color w:val="auto"/>
          <w:kern w:val="2"/>
          <w:sz w:val="24"/>
          <w:szCs w:val="24"/>
        </w:rPr>
      </w:pPr>
      <w:r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ab/>
        <w:t xml:space="preserve">이 약정서는 약관 또는 계약 등 그 형태를 불문하고 기존의 </w:t>
      </w:r>
      <w:r w:rsidR="008F7B65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>투자자</w:t>
      </w:r>
      <w:r w:rsidR="008F7B65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>”, “</w:t>
      </w:r>
      <w:r w:rsidR="00270230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>자산운용사</w:t>
      </w:r>
      <w:r w:rsidR="008F7B65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>”</w:t>
      </w:r>
      <w:r w:rsidR="005B2CA9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 xml:space="preserve"> 및</w:t>
      </w:r>
      <w:r w:rsidR="008F7B65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 xml:space="preserve"> “</w:t>
      </w:r>
      <w:r w:rsidR="0068361E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>수탁은행</w:t>
      </w:r>
      <w:r w:rsidR="008F7B65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 xml:space="preserve">” </w:t>
      </w:r>
      <w:r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 xml:space="preserve">의 전부 또는 일부 사이의 어떠한 합의 또는 약정에도 우선하며, 그러한 기존의 합의 또는 약정의 내용과 이 약정서의 내용 </w:t>
      </w:r>
      <w:r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lastRenderedPageBreak/>
        <w:t>간에 상이한 부분이 있는 경우 기존의 합의 또는 약정은 그러한 부분에 한하여 이 약정서에 의하여 변경된 것으로 본다.</w:t>
      </w:r>
      <w:r w:rsidR="00B4501D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 xml:space="preserve"> </w:t>
      </w:r>
    </w:p>
    <w:p w14:paraId="4095C7E4" w14:textId="77777777" w:rsidR="00E3408F" w:rsidRPr="004F003C" w:rsidRDefault="00E3408F" w:rsidP="00E3408F">
      <w:pPr>
        <w:pStyle w:val="a3"/>
        <w:autoSpaceDE w:val="0"/>
        <w:autoSpaceDN w:val="0"/>
        <w:spacing w:line="360" w:lineRule="exact"/>
        <w:ind w:left="812" w:hanging="378"/>
        <w:rPr>
          <w:rFonts w:ascii="맑은 고딕" w:eastAsia="맑은 고딕" w:hAnsi="맑은 고딕"/>
          <w:color w:val="auto"/>
          <w:kern w:val="2"/>
          <w:sz w:val="24"/>
          <w:szCs w:val="24"/>
        </w:rPr>
      </w:pPr>
    </w:p>
    <w:p w14:paraId="4D225AC2" w14:textId="77777777" w:rsidR="00E3408F" w:rsidRPr="004F003C" w:rsidRDefault="00E3408F" w:rsidP="00415C7A">
      <w:pPr>
        <w:pStyle w:val="a3"/>
        <w:numPr>
          <w:ilvl w:val="0"/>
          <w:numId w:val="3"/>
        </w:numPr>
        <w:autoSpaceDE w:val="0"/>
        <w:autoSpaceDN w:val="0"/>
        <w:spacing w:line="360" w:lineRule="exact"/>
        <w:rPr>
          <w:rFonts w:ascii="맑은 고딕" w:eastAsia="맑은 고딕" w:hAnsi="맑은 고딕"/>
          <w:color w:val="auto"/>
          <w:kern w:val="2"/>
          <w:sz w:val="24"/>
          <w:szCs w:val="24"/>
        </w:rPr>
      </w:pPr>
      <w:r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ab/>
        <w:t>“</w:t>
      </w:r>
      <w:r w:rsidR="00270230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>투자자</w:t>
      </w:r>
      <w:r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>”, “</w:t>
      </w:r>
      <w:r w:rsidR="00270230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>자산운용사</w:t>
      </w:r>
      <w:r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 xml:space="preserve">” </w:t>
      </w:r>
      <w:r w:rsidR="00876496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>는</w:t>
      </w:r>
      <w:r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 xml:space="preserve"> 그 상대방을 불문하고 어떠한 다른 합의 또는 약정을 이유로 이 약정서에 의한 의무의 이행을 거절하거나 지체할 수 없다.</w:t>
      </w:r>
      <w:r w:rsidR="00B4501D" w:rsidRPr="004F003C">
        <w:rPr>
          <w:rFonts w:ascii="맑은 고딕" w:eastAsia="맑은 고딕" w:hAnsi="맑은 고딕" w:hint="eastAsia"/>
          <w:color w:val="auto"/>
          <w:kern w:val="2"/>
          <w:sz w:val="24"/>
          <w:szCs w:val="24"/>
        </w:rPr>
        <w:t xml:space="preserve"> </w:t>
      </w:r>
    </w:p>
    <w:p w14:paraId="3A0091A7" w14:textId="77777777" w:rsidR="00BF411A" w:rsidRPr="004F003C" w:rsidRDefault="00BF411A" w:rsidP="00E3408F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</w:rPr>
      </w:pPr>
    </w:p>
    <w:p w14:paraId="42E090F4" w14:textId="77777777" w:rsidR="008F7B65" w:rsidRPr="004F003C" w:rsidRDefault="008F7B65" w:rsidP="008F7B65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color w:val="auto"/>
          <w:sz w:val="24"/>
          <w:szCs w:val="24"/>
        </w:rPr>
      </w:pPr>
      <w:r w:rsidRPr="004F003C">
        <w:rPr>
          <w:rFonts w:ascii="맑은 고딕" w:eastAsia="맑은 고딕" w:hAnsi="맑은 고딕" w:hint="eastAsia"/>
          <w:b/>
          <w:color w:val="auto"/>
          <w:sz w:val="24"/>
          <w:szCs w:val="24"/>
        </w:rPr>
        <w:t>제6조 (진술 및 보장)</w:t>
      </w:r>
    </w:p>
    <w:p w14:paraId="3C25BFF3" w14:textId="680FC3B8" w:rsidR="008F7B65" w:rsidRPr="004F003C" w:rsidRDefault="008F7B65" w:rsidP="008F7B65">
      <w:pPr>
        <w:pStyle w:val="a3"/>
        <w:autoSpaceDE w:val="0"/>
        <w:autoSpaceDN w:val="0"/>
        <w:spacing w:line="360" w:lineRule="exact"/>
        <w:ind w:leftChars="150" w:left="360"/>
        <w:rPr>
          <w:rFonts w:ascii="맑은 고딕" w:eastAsia="맑은 고딕" w:hAnsi="맑은 고딕"/>
          <w:color w:val="auto"/>
          <w:sz w:val="24"/>
          <w:szCs w:val="24"/>
        </w:rPr>
      </w:pPr>
      <w:r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color w:val="auto"/>
          <w:sz w:val="24"/>
          <w:szCs w:val="24"/>
        </w:rPr>
        <w:t>투자자</w:t>
      </w:r>
      <w:r w:rsidRPr="004F003C">
        <w:rPr>
          <w:rFonts w:ascii="맑은 고딕" w:eastAsia="맑은 고딕" w:hAnsi="맑은 고딕"/>
          <w:color w:val="auto"/>
          <w:sz w:val="24"/>
          <w:szCs w:val="24"/>
        </w:rPr>
        <w:t>”</w:t>
      </w: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, </w:t>
      </w:r>
      <w:r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="00270230" w:rsidRPr="004F003C">
        <w:rPr>
          <w:rFonts w:ascii="맑은 고딕" w:eastAsia="맑은 고딕" w:hAnsi="맑은 고딕" w:hint="eastAsia"/>
          <w:color w:val="auto"/>
          <w:sz w:val="24"/>
          <w:szCs w:val="24"/>
        </w:rPr>
        <w:t>자산운용사</w:t>
      </w:r>
      <w:r w:rsidRPr="004F003C">
        <w:rPr>
          <w:rFonts w:ascii="맑은 고딕" w:eastAsia="맑은 고딕" w:hAnsi="맑은 고딕"/>
          <w:color w:val="auto"/>
          <w:sz w:val="24"/>
          <w:szCs w:val="24"/>
        </w:rPr>
        <w:t>”</w:t>
      </w: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, </w:t>
      </w:r>
      <w:r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="0068361E" w:rsidRPr="004F003C">
        <w:rPr>
          <w:rFonts w:ascii="맑은 고딕" w:eastAsia="맑은 고딕" w:hAnsi="맑은 고딕" w:hint="eastAsia"/>
          <w:color w:val="auto"/>
          <w:sz w:val="24"/>
          <w:szCs w:val="24"/>
        </w:rPr>
        <w:t>수탁은행</w:t>
      </w:r>
      <w:r w:rsidRPr="004F003C">
        <w:rPr>
          <w:rFonts w:ascii="맑은 고딕" w:eastAsia="맑은 고딕" w:hAnsi="맑은 고딕"/>
          <w:color w:val="auto"/>
          <w:sz w:val="24"/>
          <w:szCs w:val="24"/>
        </w:rPr>
        <w:t>”</w:t>
      </w:r>
      <w:ins w:id="3" w:author="shkwon" w:date="2021-10-08T12:17:00Z">
        <w:r w:rsidR="00F93C0E">
          <w:rPr>
            <w:rFonts w:ascii="맑은 고딕" w:eastAsia="맑은 고딕" w:hAnsi="맑은 고딕"/>
            <w:color w:val="auto"/>
            <w:sz w:val="24"/>
            <w:szCs w:val="24"/>
          </w:rPr>
          <w:t>, “</w:t>
        </w:r>
        <w:r w:rsidR="00F93C0E">
          <w:rPr>
            <w:rFonts w:ascii="맑은 고딕" w:eastAsia="맑은 고딕" w:hAnsi="맑은 고딕" w:hint="eastAsia"/>
            <w:color w:val="auto"/>
            <w:sz w:val="24"/>
            <w:szCs w:val="24"/>
            <w:lang w:eastAsia="ko-KR"/>
          </w:rPr>
          <w:t>스왑은행</w:t>
        </w:r>
        <w:r w:rsidR="00F93C0E">
          <w:rPr>
            <w:rFonts w:ascii="맑은 고딕" w:eastAsia="맑은 고딕" w:hAnsi="맑은 고딕"/>
            <w:color w:val="auto"/>
            <w:sz w:val="24"/>
            <w:szCs w:val="24"/>
            <w:lang w:eastAsia="ko-KR"/>
          </w:rPr>
          <w:t>”</w:t>
        </w:r>
      </w:ins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>은 이 약정서 약정일 현재 각자 다음의 각 사항을 진술하고 그 내용의 진정함을 보증한다.</w:t>
      </w:r>
    </w:p>
    <w:p w14:paraId="0F41A8EB" w14:textId="77777777" w:rsidR="008F7B65" w:rsidRPr="004F003C" w:rsidRDefault="008F7B65" w:rsidP="008F7B65">
      <w:pPr>
        <w:pStyle w:val="a3"/>
        <w:autoSpaceDE w:val="0"/>
        <w:autoSpaceDN w:val="0"/>
        <w:spacing w:line="360" w:lineRule="exact"/>
        <w:ind w:leftChars="150" w:left="360"/>
        <w:rPr>
          <w:rFonts w:ascii="맑은 고딕" w:eastAsia="맑은 고딕" w:hAnsi="맑은 고딕"/>
          <w:color w:val="auto"/>
          <w:sz w:val="24"/>
          <w:szCs w:val="24"/>
        </w:rPr>
      </w:pPr>
    </w:p>
    <w:p w14:paraId="64F9F877" w14:textId="77777777" w:rsidR="008F7B65" w:rsidRPr="004F003C" w:rsidRDefault="008F7B65" w:rsidP="008F7B65">
      <w:pPr>
        <w:pStyle w:val="a3"/>
        <w:numPr>
          <w:ilvl w:val="0"/>
          <w:numId w:val="5"/>
        </w:numPr>
        <w:autoSpaceDE w:val="0"/>
        <w:autoSpaceDN w:val="0"/>
        <w:spacing w:line="360" w:lineRule="exact"/>
        <w:rPr>
          <w:rFonts w:ascii="맑은 고딕" w:eastAsia="맑은 고딕" w:hAnsi="맑은 고딕"/>
          <w:color w:val="auto"/>
          <w:sz w:val="24"/>
          <w:szCs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>이 약정서를 체결하고 이에 따른 의무를 이행하는데 필요한 능력과 권한을 보유하고 있음을 확인한다.</w:t>
      </w:r>
    </w:p>
    <w:p w14:paraId="50433F12" w14:textId="23C7A618" w:rsidR="00F93C0E" w:rsidRPr="004F003C" w:rsidRDefault="008F7B65" w:rsidP="008F7B65">
      <w:pPr>
        <w:pStyle w:val="a3"/>
        <w:numPr>
          <w:ilvl w:val="0"/>
          <w:numId w:val="5"/>
        </w:numPr>
        <w:autoSpaceDE w:val="0"/>
        <w:autoSpaceDN w:val="0"/>
        <w:spacing w:line="360" w:lineRule="exact"/>
        <w:rPr>
          <w:rFonts w:ascii="맑은 고딕" w:eastAsia="맑은 고딕" w:hAnsi="맑은 고딕"/>
          <w:color w:val="auto"/>
          <w:sz w:val="24"/>
          <w:szCs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>이 약정서 체결과 이행을 위하여 필요한 이사회 결의, 기타정관 등 내부 규정상의 요건 및 절차가 충족되었음을 확인한다.</w:t>
      </w:r>
    </w:p>
    <w:p w14:paraId="61E6740D" w14:textId="77777777" w:rsidR="008F7B65" w:rsidRPr="004F003C" w:rsidRDefault="008F7B65" w:rsidP="008F7B65">
      <w:pPr>
        <w:pStyle w:val="a3"/>
        <w:autoSpaceDE w:val="0"/>
        <w:autoSpaceDN w:val="0"/>
        <w:spacing w:line="360" w:lineRule="exact"/>
        <w:ind w:left="760"/>
        <w:rPr>
          <w:rFonts w:ascii="맑은 고딕" w:eastAsia="맑은 고딕" w:hAnsi="맑은 고딕"/>
          <w:color w:val="auto"/>
          <w:sz w:val="24"/>
          <w:szCs w:val="24"/>
        </w:rPr>
      </w:pPr>
    </w:p>
    <w:p w14:paraId="60FF010B" w14:textId="77777777" w:rsidR="00285630" w:rsidRPr="004F003C" w:rsidRDefault="00285630" w:rsidP="00285630">
      <w:pPr>
        <w:pStyle w:val="a3"/>
        <w:spacing w:line="360" w:lineRule="exact"/>
        <w:ind w:leftChars="17" w:left="41"/>
        <w:rPr>
          <w:rFonts w:ascii="맑은 고딕" w:eastAsia="맑은 고딕" w:hAnsi="맑은 고딕"/>
          <w:b/>
          <w:color w:val="auto"/>
          <w:sz w:val="24"/>
          <w:szCs w:val="24"/>
        </w:rPr>
      </w:pPr>
      <w:r w:rsidRPr="004F003C">
        <w:rPr>
          <w:rFonts w:ascii="맑은 고딕" w:eastAsia="맑은 고딕" w:hAnsi="맑은 고딕" w:hint="eastAsia"/>
          <w:b/>
          <w:color w:val="auto"/>
          <w:sz w:val="24"/>
          <w:szCs w:val="24"/>
        </w:rPr>
        <w:t>제7조 (손해배상)</w:t>
      </w:r>
    </w:p>
    <w:p w14:paraId="31D7F989" w14:textId="77777777" w:rsidR="00285630" w:rsidRPr="004F003C" w:rsidRDefault="00285630" w:rsidP="000F46D6">
      <w:pPr>
        <w:pStyle w:val="a3"/>
        <w:autoSpaceDE w:val="0"/>
        <w:autoSpaceDN w:val="0"/>
        <w:spacing w:line="360" w:lineRule="exact"/>
        <w:ind w:leftChars="17" w:left="41"/>
        <w:rPr>
          <w:rFonts w:ascii="맑은 고딕" w:eastAsia="맑은 고딕" w:hAnsi="맑은 고딕"/>
          <w:color w:val="auto"/>
          <w:sz w:val="24"/>
          <w:szCs w:val="24"/>
        </w:rPr>
      </w:pP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투자자는 제3조에서 정한 추가투자 의무를 미이행 하는 경우 </w:t>
      </w:r>
      <w:r w:rsidR="009910A3" w:rsidRPr="004F003C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통화스왑/선도계약</w:t>
      </w: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과 관련하여 </w:t>
      </w:r>
      <w:r w:rsidR="00CE6ACF"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="00CE6ACF" w:rsidRPr="004F003C">
        <w:rPr>
          <w:rFonts w:ascii="맑은 고딕" w:eastAsia="맑은 고딕" w:hAnsi="맑은 고딕" w:hint="eastAsia"/>
          <w:color w:val="auto"/>
          <w:sz w:val="24"/>
          <w:szCs w:val="24"/>
          <w:lang w:eastAsia="ko-KR"/>
        </w:rPr>
        <w:t>자산</w:t>
      </w: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>운용사</w:t>
      </w:r>
      <w:r w:rsidR="00CE6ACF" w:rsidRPr="004F003C">
        <w:rPr>
          <w:rFonts w:ascii="맑은 고딕" w:eastAsia="맑은 고딕" w:hAnsi="맑은 고딕"/>
          <w:color w:val="auto"/>
          <w:sz w:val="24"/>
          <w:szCs w:val="24"/>
          <w:lang w:eastAsia="ko-KR"/>
        </w:rPr>
        <w:t>”</w:t>
      </w: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, </w:t>
      </w:r>
      <w:r w:rsidR="00CE6ACF"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>수탁은행</w:t>
      </w:r>
      <w:r w:rsidR="00CE6ACF" w:rsidRPr="004F003C">
        <w:rPr>
          <w:rFonts w:ascii="맑은 고딕" w:eastAsia="맑은 고딕" w:hAnsi="맑은 고딕"/>
          <w:color w:val="auto"/>
          <w:sz w:val="24"/>
          <w:szCs w:val="24"/>
          <w:lang w:eastAsia="ko-KR"/>
        </w:rPr>
        <w:t>”</w:t>
      </w: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 xml:space="preserve"> 및 </w:t>
      </w:r>
      <w:r w:rsidR="00CE6ACF" w:rsidRPr="004F003C">
        <w:rPr>
          <w:rFonts w:ascii="맑은 고딕" w:eastAsia="맑은 고딕" w:hAnsi="맑은 고딕"/>
          <w:color w:val="auto"/>
          <w:sz w:val="24"/>
          <w:szCs w:val="24"/>
        </w:rPr>
        <w:t>“</w:t>
      </w: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>스왑은행</w:t>
      </w:r>
      <w:r w:rsidR="00CE6ACF" w:rsidRPr="004F003C">
        <w:rPr>
          <w:rFonts w:ascii="맑은 고딕" w:eastAsia="맑은 고딕" w:hAnsi="맑은 고딕"/>
          <w:color w:val="auto"/>
          <w:sz w:val="24"/>
          <w:szCs w:val="24"/>
          <w:lang w:eastAsia="ko-KR"/>
        </w:rPr>
        <w:t>”</w:t>
      </w:r>
      <w:r w:rsidRPr="004F003C">
        <w:rPr>
          <w:rFonts w:ascii="맑은 고딕" w:eastAsia="맑은 고딕" w:hAnsi="맑은 고딕" w:hint="eastAsia"/>
          <w:color w:val="auto"/>
          <w:sz w:val="24"/>
          <w:szCs w:val="24"/>
        </w:rPr>
        <w:t>에게 심각한 손해가 발생할 수 있음을 인지하고, 이들에게 발생한 손해를 배상할 책임을 진다.</w:t>
      </w:r>
    </w:p>
    <w:p w14:paraId="458CBDE2" w14:textId="77777777" w:rsidR="00285630" w:rsidRPr="004F003C" w:rsidRDefault="00285630" w:rsidP="008F7B65">
      <w:pPr>
        <w:pStyle w:val="a3"/>
        <w:autoSpaceDE w:val="0"/>
        <w:autoSpaceDN w:val="0"/>
        <w:spacing w:line="360" w:lineRule="exact"/>
        <w:ind w:left="760"/>
        <w:rPr>
          <w:rFonts w:ascii="맑은 고딕" w:eastAsia="맑은 고딕" w:hAnsi="맑은 고딕"/>
          <w:color w:val="auto"/>
          <w:sz w:val="24"/>
          <w:szCs w:val="24"/>
        </w:rPr>
      </w:pPr>
    </w:p>
    <w:p w14:paraId="435D5B05" w14:textId="77777777" w:rsidR="00166BE1" w:rsidRPr="004F003C" w:rsidRDefault="00166BE1" w:rsidP="00166BE1">
      <w:pPr>
        <w:tabs>
          <w:tab w:val="left" w:pos="284"/>
        </w:tabs>
        <w:kinsoku w:val="0"/>
        <w:wordWrap/>
        <w:overflowPunct w:val="0"/>
        <w:snapToGrid w:val="0"/>
        <w:ind w:left="0" w:firstLine="0"/>
        <w:jc w:val="left"/>
        <w:rPr>
          <w:rFonts w:ascii="맑은 고딕" w:hAnsi="맑은 고딕"/>
          <w:b/>
          <w:color w:val="000000"/>
        </w:rPr>
      </w:pPr>
      <w:r w:rsidRPr="004F003C">
        <w:rPr>
          <w:rFonts w:ascii="맑은 고딕" w:hAnsi="맑은 고딕" w:hint="eastAsia"/>
          <w:b/>
          <w:color w:val="000000"/>
        </w:rPr>
        <w:t>제8조 (준거법 및 관할)</w:t>
      </w:r>
    </w:p>
    <w:p w14:paraId="6F79B970" w14:textId="77777777" w:rsidR="00166BE1" w:rsidRPr="004F003C" w:rsidRDefault="00166BE1" w:rsidP="00166BE1">
      <w:pPr>
        <w:tabs>
          <w:tab w:val="left" w:pos="284"/>
        </w:tabs>
        <w:kinsoku w:val="0"/>
        <w:wordWrap/>
        <w:overflowPunct w:val="0"/>
        <w:snapToGrid w:val="0"/>
        <w:ind w:left="0" w:firstLine="0"/>
        <w:rPr>
          <w:rFonts w:ascii="맑은 고딕" w:hAnsi="맑은 고딕"/>
          <w:color w:val="000000"/>
        </w:rPr>
      </w:pPr>
      <w:r w:rsidRPr="004F003C">
        <w:rPr>
          <w:rFonts w:ascii="맑은 고딕" w:hAnsi="맑은 고딕" w:hint="eastAsia"/>
          <w:color w:val="000000"/>
        </w:rPr>
        <w:t>이 약정은 대한민국법에 의하여 해석되고 규율되며, 이 약정과 관련하여 제기되는 소송은 서울중앙지방법원을 제1심 관할법원으로 한다.</w:t>
      </w:r>
    </w:p>
    <w:p w14:paraId="2BCBE9BC" w14:textId="77777777" w:rsidR="00166BE1" w:rsidRPr="004F003C" w:rsidRDefault="00166BE1" w:rsidP="00285630">
      <w:pPr>
        <w:pStyle w:val="a3"/>
        <w:spacing w:line="360" w:lineRule="exact"/>
        <w:ind w:leftChars="17" w:left="41"/>
        <w:rPr>
          <w:rFonts w:ascii="맑은 고딕" w:eastAsia="맑은 고딕" w:hAnsi="맑은 고딕"/>
          <w:b/>
          <w:color w:val="auto"/>
          <w:sz w:val="24"/>
          <w:szCs w:val="24"/>
        </w:rPr>
      </w:pPr>
    </w:p>
    <w:p w14:paraId="48D2A870" w14:textId="77777777" w:rsidR="00C3007A" w:rsidRPr="004F003C" w:rsidRDefault="00E02DA0" w:rsidP="00C3007A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b/>
          <w:bCs/>
          <w:sz w:val="22"/>
          <w:szCs w:val="24"/>
        </w:rPr>
      </w:pPr>
      <w:r w:rsidRPr="004F003C">
        <w:rPr>
          <w:rFonts w:ascii="맑은 고딕" w:eastAsia="맑은 고딕" w:hAnsi="맑은 고딕" w:hint="eastAsia"/>
          <w:sz w:val="24"/>
          <w:szCs w:val="24"/>
        </w:rPr>
        <w:t xml:space="preserve">아래 당사자들은 이 약정서 </w:t>
      </w:r>
      <w:r w:rsidR="00267D2C" w:rsidRPr="004F003C">
        <w:rPr>
          <w:rFonts w:ascii="맑은 고딕" w:eastAsia="맑은 고딕" w:hAnsi="맑은 고딕"/>
          <w:sz w:val="24"/>
          <w:szCs w:val="24"/>
        </w:rPr>
        <w:t>4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부를 작성하여, 각자 기명 날인 한 다음 각 </w:t>
      </w:r>
      <w:r w:rsidRPr="004F003C">
        <w:rPr>
          <w:rFonts w:ascii="맑은 고딕" w:eastAsia="맑은 고딕" w:hAnsi="맑은 고딕"/>
          <w:sz w:val="24"/>
          <w:szCs w:val="24"/>
        </w:rPr>
        <w:t>1</w:t>
      </w:r>
      <w:r w:rsidRPr="004F003C">
        <w:rPr>
          <w:rFonts w:ascii="맑은 고딕" w:eastAsia="맑은 고딕" w:hAnsi="맑은 고딕" w:hint="eastAsia"/>
          <w:sz w:val="24"/>
          <w:szCs w:val="24"/>
        </w:rPr>
        <w:t xml:space="preserve">부씩 보관하기로 한다. </w:t>
      </w:r>
      <w:r w:rsidR="00AE4473" w:rsidRPr="004F003C">
        <w:rPr>
          <w:rFonts w:ascii="맑은 고딕" w:eastAsia="맑은 고딕" w:hAnsi="맑은 고딕"/>
          <w:sz w:val="24"/>
          <w:szCs w:val="24"/>
        </w:rPr>
        <w:br w:type="page"/>
      </w:r>
      <w:r w:rsidR="00C3007A" w:rsidRPr="004F003C">
        <w:rPr>
          <w:rFonts w:ascii="맑은 고딕" w:eastAsia="맑은 고딕" w:hAnsi="맑은 고딕" w:hint="eastAsia"/>
          <w:b/>
          <w:bCs/>
          <w:sz w:val="22"/>
          <w:szCs w:val="24"/>
        </w:rPr>
        <w:lastRenderedPageBreak/>
        <w:t xml:space="preserve">“투자자” </w:t>
      </w:r>
    </w:p>
    <w:p w14:paraId="5494B40B" w14:textId="77777777" w:rsidR="00C3007A" w:rsidRPr="004F003C" w:rsidRDefault="00C3007A" w:rsidP="00C3007A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b/>
          <w:bCs/>
          <w:sz w:val="22"/>
          <w:szCs w:val="24"/>
        </w:rPr>
      </w:pPr>
    </w:p>
    <w:p w14:paraId="67CBDE4A" w14:textId="77777777" w:rsidR="00C3007A" w:rsidRPr="004F003C" w:rsidRDefault="008B499A" w:rsidP="00C3007A">
      <w:pPr>
        <w:spacing w:line="400" w:lineRule="exact"/>
        <w:ind w:left="242" w:hangingChars="110" w:hanging="242"/>
        <w:rPr>
          <w:rFonts w:ascii="맑은 고딕" w:hAnsi="맑은 고딕"/>
          <w:b/>
          <w:bCs/>
          <w:color w:val="000000"/>
          <w:sz w:val="22"/>
        </w:rPr>
      </w:pPr>
      <w:r w:rsidRPr="008B499A">
        <w:rPr>
          <w:rFonts w:ascii="맑은 고딕" w:hAnsi="맑은 고딕" w:hint="eastAsia"/>
          <w:b/>
          <w:bCs/>
          <w:color w:val="000000"/>
          <w:sz w:val="22"/>
          <w:highlight w:val="yellow"/>
        </w:rPr>
        <w:t>케이디비</w:t>
      </w:r>
      <w:r w:rsidR="00C57C52" w:rsidRPr="008B499A">
        <w:rPr>
          <w:rFonts w:ascii="맑은 고딕" w:hAnsi="맑은 고딕" w:hint="eastAsia"/>
          <w:b/>
          <w:bCs/>
          <w:color w:val="000000"/>
          <w:sz w:val="22"/>
          <w:highlight w:val="yellow"/>
        </w:rPr>
        <w:t>생명보험 주식회사</w:t>
      </w:r>
    </w:p>
    <w:p w14:paraId="131BA3FD" w14:textId="77777777" w:rsidR="00C3007A" w:rsidRPr="004F003C" w:rsidRDefault="00C3007A" w:rsidP="00C3007A">
      <w:pPr>
        <w:spacing w:line="400" w:lineRule="exact"/>
        <w:ind w:left="242" w:hangingChars="110" w:hanging="242"/>
        <w:rPr>
          <w:rFonts w:ascii="맑은 고딕" w:hAnsi="맑은 고딕"/>
          <w:sz w:val="22"/>
          <w:szCs w:val="22"/>
        </w:rPr>
      </w:pPr>
      <w:r w:rsidRPr="004F003C">
        <w:rPr>
          <w:rFonts w:ascii="맑은 고딕" w:hAnsi="맑은 고딕" w:hint="eastAsia"/>
          <w:sz w:val="22"/>
          <w:szCs w:val="22"/>
        </w:rPr>
        <w:t>(</w:t>
      </w:r>
      <w:r w:rsidR="00376D8A" w:rsidRPr="004F003C">
        <w:rPr>
          <w:rFonts w:ascii="맑은 고딕" w:hAnsi="맑은 고딕" w:hint="eastAsia"/>
          <w:sz w:val="22"/>
          <w:szCs w:val="22"/>
        </w:rPr>
        <w:t xml:space="preserve">한화 미국 호주 </w:t>
      </w:r>
      <w:r w:rsidR="00376D8A" w:rsidRPr="004F003C">
        <w:rPr>
          <w:rFonts w:ascii="맑은 고딕" w:hAnsi="맑은 고딕"/>
          <w:sz w:val="22"/>
          <w:szCs w:val="22"/>
        </w:rPr>
        <w:t xml:space="preserve">PPP </w:t>
      </w:r>
      <w:r w:rsidR="00376D8A" w:rsidRPr="004F003C">
        <w:rPr>
          <w:rFonts w:ascii="맑은 고딕" w:hAnsi="맑은 고딕" w:hint="eastAsia"/>
          <w:sz w:val="22"/>
          <w:szCs w:val="22"/>
        </w:rPr>
        <w:t xml:space="preserve">전문투자형 사모특별자산 투자신탁 제 </w:t>
      </w:r>
      <w:r w:rsidR="00376D8A" w:rsidRPr="004F003C">
        <w:rPr>
          <w:rFonts w:ascii="맑은 고딕" w:hAnsi="맑은 고딕"/>
          <w:sz w:val="22"/>
          <w:szCs w:val="22"/>
        </w:rPr>
        <w:t>1</w:t>
      </w:r>
      <w:proofErr w:type="gramStart"/>
      <w:r w:rsidR="00376D8A" w:rsidRPr="004F003C">
        <w:rPr>
          <w:rFonts w:ascii="맑은 고딕" w:hAnsi="맑은 고딕" w:hint="eastAsia"/>
          <w:sz w:val="22"/>
          <w:szCs w:val="22"/>
        </w:rPr>
        <w:t>호 의</w:t>
      </w:r>
      <w:proofErr w:type="gramEnd"/>
      <w:r w:rsidR="00376D8A" w:rsidRPr="004F003C">
        <w:rPr>
          <w:rFonts w:ascii="맑은 고딕" w:hAnsi="맑은 고딕" w:hint="eastAsia"/>
          <w:sz w:val="22"/>
          <w:szCs w:val="22"/>
        </w:rPr>
        <w:t xml:space="preserve"> </w:t>
      </w:r>
      <w:r w:rsidRPr="004F003C">
        <w:rPr>
          <w:rFonts w:ascii="맑은 고딕" w:hAnsi="맑은 고딕" w:hint="eastAsia"/>
          <w:sz w:val="22"/>
          <w:szCs w:val="22"/>
        </w:rPr>
        <w:t>“투자자”)</w:t>
      </w:r>
    </w:p>
    <w:p w14:paraId="266ED1FD" w14:textId="77777777" w:rsidR="00C3007A" w:rsidRPr="004F003C" w:rsidRDefault="00C3007A" w:rsidP="00CE7A06">
      <w:pPr>
        <w:pStyle w:val="a3"/>
        <w:autoSpaceDE w:val="0"/>
        <w:autoSpaceDN w:val="0"/>
        <w:spacing w:line="360" w:lineRule="exact"/>
        <w:jc w:val="center"/>
        <w:rPr>
          <w:rFonts w:ascii="맑은 고딕" w:eastAsia="맑은 고딕" w:hAnsi="맑은 고딕"/>
          <w:sz w:val="22"/>
          <w:szCs w:val="24"/>
          <w:lang w:val="en-US"/>
        </w:rPr>
      </w:pPr>
    </w:p>
    <w:p w14:paraId="047AAFC7" w14:textId="77777777" w:rsidR="00C3007A" w:rsidRPr="007D1017" w:rsidRDefault="0015785D" w:rsidP="00C3007A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  <w:highlight w:val="yellow"/>
          <w:lang w:eastAsia="ko-KR"/>
        </w:rPr>
      </w:pPr>
      <w:r w:rsidRPr="007D1017">
        <w:rPr>
          <w:rFonts w:ascii="맑은 고딕" w:eastAsia="맑은 고딕" w:hAnsi="맑은 고딕" w:hint="eastAsia"/>
          <w:sz w:val="22"/>
          <w:szCs w:val="24"/>
          <w:highlight w:val="yellow"/>
          <w:lang w:eastAsia="ko-KR"/>
        </w:rPr>
        <w:t xml:space="preserve">서울특별시 </w:t>
      </w:r>
      <w:r w:rsidR="007D1017" w:rsidRPr="007D1017">
        <w:rPr>
          <w:rFonts w:ascii="맑은 고딕" w:eastAsia="맑은 고딕" w:hAnsi="맑은 고딕" w:hint="eastAsia"/>
          <w:sz w:val="22"/>
          <w:szCs w:val="24"/>
          <w:highlight w:val="yellow"/>
          <w:lang w:eastAsia="ko-KR"/>
        </w:rPr>
        <w:t xml:space="preserve">용산구 한강대로 </w:t>
      </w:r>
      <w:r w:rsidR="007D1017" w:rsidRPr="007D1017">
        <w:rPr>
          <w:rFonts w:ascii="맑은 고딕" w:eastAsia="맑은 고딕" w:hAnsi="맑은 고딕"/>
          <w:sz w:val="22"/>
          <w:szCs w:val="24"/>
          <w:highlight w:val="yellow"/>
          <w:lang w:eastAsia="ko-KR"/>
        </w:rPr>
        <w:t>372 KDB</w:t>
      </w:r>
      <w:r w:rsidR="007D1017" w:rsidRPr="007D1017">
        <w:rPr>
          <w:rFonts w:ascii="맑은 고딕" w:eastAsia="맑은 고딕" w:hAnsi="맑은 고딕" w:hint="eastAsia"/>
          <w:sz w:val="22"/>
          <w:szCs w:val="24"/>
          <w:highlight w:val="yellow"/>
          <w:lang w:eastAsia="ko-KR"/>
        </w:rPr>
        <w:t>생명타워</w:t>
      </w:r>
    </w:p>
    <w:p w14:paraId="71B6291A" w14:textId="77777777" w:rsidR="00C3007A" w:rsidRPr="004F003C" w:rsidRDefault="00CE7A06" w:rsidP="00C3007A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  <w:r w:rsidRPr="007D1017">
        <w:rPr>
          <w:rFonts w:ascii="맑은 고딕" w:eastAsia="맑은 고딕" w:hAnsi="맑은 고딕" w:hint="eastAsia"/>
          <w:sz w:val="22"/>
          <w:szCs w:val="24"/>
          <w:highlight w:val="yellow"/>
          <w:lang w:eastAsia="ko-KR"/>
        </w:rPr>
        <w:t>대표이사</w:t>
      </w:r>
      <w:r w:rsidR="00C3007A" w:rsidRPr="007D1017">
        <w:rPr>
          <w:rFonts w:ascii="맑은 고딕" w:eastAsia="맑은 고딕" w:hAnsi="맑은 고딕" w:hint="eastAsia"/>
          <w:sz w:val="22"/>
          <w:szCs w:val="24"/>
          <w:highlight w:val="yellow"/>
          <w:lang w:eastAsia="ko-KR"/>
        </w:rPr>
        <w:t xml:space="preserve">   </w:t>
      </w:r>
      <w:r w:rsidR="007D1017" w:rsidRPr="007D1017">
        <w:rPr>
          <w:rFonts w:ascii="맑은 고딕" w:eastAsia="맑은 고딕" w:hAnsi="맑은 고딕" w:hint="eastAsia"/>
          <w:sz w:val="22"/>
          <w:szCs w:val="24"/>
          <w:highlight w:val="yellow"/>
          <w:lang w:eastAsia="ko-KR"/>
        </w:rPr>
        <w:t>최 철 웅</w:t>
      </w:r>
      <w:r w:rsidR="0015785D" w:rsidRPr="007D1017">
        <w:rPr>
          <w:rFonts w:ascii="맑은 고딕" w:eastAsia="맑은 고딕" w:hAnsi="맑은 고딕" w:hint="eastAsia"/>
          <w:sz w:val="22"/>
          <w:szCs w:val="24"/>
          <w:highlight w:val="yellow"/>
          <w:lang w:eastAsia="ko-KR"/>
        </w:rPr>
        <w:t xml:space="preserve"> </w:t>
      </w:r>
      <w:r w:rsidR="00C3007A" w:rsidRPr="007D1017">
        <w:rPr>
          <w:rFonts w:ascii="맑은 고딕" w:eastAsia="맑은 고딕" w:hAnsi="맑은 고딕" w:hint="eastAsia"/>
          <w:sz w:val="22"/>
          <w:szCs w:val="24"/>
          <w:highlight w:val="yellow"/>
        </w:rPr>
        <w:t>(인)</w:t>
      </w:r>
    </w:p>
    <w:p w14:paraId="7453B30B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4A089CB7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4770EBBA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521010D7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4D62F2E1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680C755B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40FF192C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15758328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583544A9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0E97EAE7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751B5BC8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359D0CE1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6503EC14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62849B06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143C1444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5FE23B6F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050EFD26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2B125CE5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7A82789B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7A59D415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632A1A8B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61493C82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51A32449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7AB3F549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64D5D985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7B06A1A6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48745172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31654ADF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15F6194B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1D350247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15A521D5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7B0F9927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207376E3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08A4B6EA" w14:textId="77777777" w:rsidR="0015785D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</w:p>
    <w:p w14:paraId="3209D752" w14:textId="77777777" w:rsidR="00125AA4" w:rsidRPr="004F003C" w:rsidRDefault="00125AA4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b/>
          <w:bCs/>
          <w:sz w:val="22"/>
          <w:szCs w:val="24"/>
        </w:rPr>
      </w:pPr>
      <w:r w:rsidRPr="004F003C">
        <w:rPr>
          <w:rFonts w:ascii="맑은 고딕" w:eastAsia="맑은 고딕" w:hAnsi="맑은 고딕" w:hint="eastAsia"/>
          <w:b/>
          <w:bCs/>
          <w:sz w:val="22"/>
          <w:szCs w:val="24"/>
        </w:rPr>
        <w:lastRenderedPageBreak/>
        <w:t xml:space="preserve">“자산운용사” </w:t>
      </w:r>
    </w:p>
    <w:p w14:paraId="3E9633FD" w14:textId="77777777" w:rsidR="00125AA4" w:rsidRPr="004F003C" w:rsidRDefault="00125AA4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b/>
          <w:bCs/>
          <w:sz w:val="22"/>
          <w:szCs w:val="24"/>
        </w:rPr>
      </w:pPr>
    </w:p>
    <w:p w14:paraId="23554A87" w14:textId="77777777" w:rsidR="00125AA4" w:rsidRPr="004F003C" w:rsidRDefault="0015785D" w:rsidP="00125AA4">
      <w:pPr>
        <w:spacing w:line="400" w:lineRule="exact"/>
        <w:rPr>
          <w:rFonts w:ascii="맑은 고딕" w:hAnsi="맑은 고딕"/>
          <w:b/>
          <w:sz w:val="22"/>
        </w:rPr>
      </w:pPr>
      <w:r w:rsidRPr="004F003C">
        <w:rPr>
          <w:rFonts w:ascii="맑은 고딕" w:hAnsi="맑은 고딕" w:hint="eastAsia"/>
          <w:b/>
          <w:sz w:val="22"/>
        </w:rPr>
        <w:t>한화자산</w:t>
      </w:r>
      <w:r w:rsidR="00125AA4" w:rsidRPr="004F003C">
        <w:rPr>
          <w:rFonts w:ascii="맑은 고딕" w:hAnsi="맑은 고딕" w:hint="eastAsia"/>
          <w:b/>
          <w:sz w:val="22"/>
        </w:rPr>
        <w:t>운용 주식회사</w:t>
      </w:r>
    </w:p>
    <w:p w14:paraId="1A18D9D0" w14:textId="77777777" w:rsidR="00125AA4" w:rsidRPr="004F003C" w:rsidRDefault="00125AA4" w:rsidP="00125AA4">
      <w:pPr>
        <w:spacing w:line="400" w:lineRule="exact"/>
        <w:ind w:left="242" w:hangingChars="110" w:hanging="242"/>
        <w:rPr>
          <w:rFonts w:ascii="맑은 고딕" w:hAnsi="맑은 고딕"/>
          <w:sz w:val="22"/>
          <w:szCs w:val="22"/>
        </w:rPr>
      </w:pPr>
      <w:r w:rsidRPr="004F003C">
        <w:rPr>
          <w:rFonts w:ascii="맑은 고딕" w:hAnsi="맑은 고딕" w:hint="eastAsia"/>
          <w:sz w:val="22"/>
          <w:szCs w:val="22"/>
        </w:rPr>
        <w:t>(</w:t>
      </w:r>
      <w:r w:rsidR="0015785D" w:rsidRPr="004F003C">
        <w:rPr>
          <w:rFonts w:ascii="맑은 고딕" w:hAnsi="맑은 고딕" w:hint="eastAsia"/>
          <w:sz w:val="22"/>
          <w:szCs w:val="22"/>
        </w:rPr>
        <w:t xml:space="preserve">한화 미국 호주 </w:t>
      </w:r>
      <w:r w:rsidR="0015785D" w:rsidRPr="004F003C">
        <w:rPr>
          <w:rFonts w:ascii="맑은 고딕" w:hAnsi="맑은 고딕"/>
          <w:sz w:val="22"/>
          <w:szCs w:val="22"/>
        </w:rPr>
        <w:t xml:space="preserve">PPP </w:t>
      </w:r>
      <w:r w:rsidR="0015785D" w:rsidRPr="004F003C">
        <w:rPr>
          <w:rFonts w:ascii="맑은 고딕" w:hAnsi="맑은 고딕" w:hint="eastAsia"/>
          <w:sz w:val="22"/>
          <w:szCs w:val="22"/>
        </w:rPr>
        <w:t xml:space="preserve">전문투자형 사모특별자산 투자신탁 제 </w:t>
      </w:r>
      <w:r w:rsidR="0015785D" w:rsidRPr="004F003C">
        <w:rPr>
          <w:rFonts w:ascii="맑은 고딕" w:hAnsi="맑은 고딕"/>
          <w:sz w:val="22"/>
          <w:szCs w:val="22"/>
        </w:rPr>
        <w:t>1</w:t>
      </w:r>
      <w:proofErr w:type="gramStart"/>
      <w:r w:rsidR="0015785D" w:rsidRPr="004F003C">
        <w:rPr>
          <w:rFonts w:ascii="맑은 고딕" w:hAnsi="맑은 고딕" w:hint="eastAsia"/>
          <w:sz w:val="22"/>
          <w:szCs w:val="22"/>
        </w:rPr>
        <w:t xml:space="preserve">호 </w:t>
      </w:r>
      <w:r w:rsidRPr="004F003C">
        <w:rPr>
          <w:rFonts w:ascii="맑은 고딕" w:hAnsi="맑은 고딕" w:hint="eastAsia"/>
          <w:sz w:val="22"/>
          <w:szCs w:val="22"/>
        </w:rPr>
        <w:t>의</w:t>
      </w:r>
      <w:proofErr w:type="gramEnd"/>
      <w:r w:rsidRPr="004F003C">
        <w:rPr>
          <w:rFonts w:ascii="맑은 고딕" w:hAnsi="맑은 고딕" w:hint="eastAsia"/>
          <w:sz w:val="22"/>
          <w:szCs w:val="22"/>
        </w:rPr>
        <w:t xml:space="preserve"> “집합투자업자”)</w:t>
      </w:r>
    </w:p>
    <w:p w14:paraId="4668BFF4" w14:textId="77777777" w:rsidR="00125AA4" w:rsidRPr="004F003C" w:rsidRDefault="00125AA4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b/>
          <w:sz w:val="22"/>
          <w:szCs w:val="24"/>
        </w:rPr>
      </w:pPr>
    </w:p>
    <w:p w14:paraId="3B98C0BE" w14:textId="77777777" w:rsidR="00125AA4" w:rsidRPr="004F003C" w:rsidRDefault="0015785D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  <w:r w:rsidRPr="004F003C">
        <w:rPr>
          <w:rFonts w:ascii="맑은 고딕" w:eastAsia="맑은 고딕" w:hAnsi="맑은 고딕" w:hint="eastAsia"/>
          <w:sz w:val="22"/>
          <w:szCs w:val="24"/>
          <w:lang w:eastAsia="ko-KR"/>
        </w:rPr>
        <w:t xml:space="preserve">서울특별시 영등포구 </w:t>
      </w:r>
      <w:r w:rsidRPr="004F003C">
        <w:rPr>
          <w:rFonts w:ascii="맑은 고딕" w:eastAsia="맑은 고딕" w:hAnsi="맑은 고딕"/>
          <w:sz w:val="22"/>
          <w:szCs w:val="24"/>
          <w:lang w:eastAsia="ko-KR"/>
        </w:rPr>
        <w:t>63</w:t>
      </w:r>
      <w:r w:rsidRPr="004F003C">
        <w:rPr>
          <w:rFonts w:ascii="맑은 고딕" w:eastAsia="맑은 고딕" w:hAnsi="맑은 고딕" w:hint="eastAsia"/>
          <w:sz w:val="22"/>
          <w:szCs w:val="24"/>
          <w:lang w:eastAsia="ko-KR"/>
        </w:rPr>
        <w:t xml:space="preserve">로 </w:t>
      </w:r>
      <w:r w:rsidRPr="004F003C">
        <w:rPr>
          <w:rFonts w:ascii="맑은 고딕" w:eastAsia="맑은 고딕" w:hAnsi="맑은 고딕"/>
          <w:sz w:val="22"/>
          <w:szCs w:val="24"/>
          <w:lang w:eastAsia="ko-KR"/>
        </w:rPr>
        <w:t xml:space="preserve">50 </w:t>
      </w:r>
      <w:r w:rsidRPr="004F003C">
        <w:rPr>
          <w:rFonts w:ascii="맑은 고딕" w:eastAsia="맑은 고딕" w:hAnsi="맑은 고딕" w:hint="eastAsia"/>
          <w:sz w:val="22"/>
          <w:szCs w:val="24"/>
          <w:lang w:eastAsia="ko-KR"/>
        </w:rPr>
        <w:t>한화금융센터</w:t>
      </w:r>
    </w:p>
    <w:p w14:paraId="6E270F57" w14:textId="77777777" w:rsidR="00125AA4" w:rsidRPr="004F003C" w:rsidRDefault="00125AA4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</w:rPr>
      </w:pPr>
      <w:r w:rsidRPr="004F003C">
        <w:rPr>
          <w:rFonts w:ascii="맑은 고딕" w:eastAsia="맑은 고딕" w:hAnsi="맑은 고딕" w:hint="eastAsia"/>
          <w:sz w:val="22"/>
          <w:szCs w:val="24"/>
        </w:rPr>
        <w:t xml:space="preserve">대표이사   </w:t>
      </w:r>
      <w:r w:rsidR="006944F5" w:rsidRPr="004F003C">
        <w:rPr>
          <w:rFonts w:ascii="맑은 고딕" w:eastAsia="맑은 고딕" w:hAnsi="맑은 고딕" w:hint="eastAsia"/>
          <w:sz w:val="22"/>
          <w:szCs w:val="24"/>
          <w:lang w:eastAsia="ko-KR"/>
        </w:rPr>
        <w:t>한</w:t>
      </w:r>
      <w:r w:rsidR="0015785D" w:rsidRPr="004F003C">
        <w:rPr>
          <w:rFonts w:ascii="맑은 고딕" w:eastAsia="맑은 고딕" w:hAnsi="맑은 고딕" w:hint="eastAsia"/>
          <w:sz w:val="22"/>
          <w:szCs w:val="24"/>
          <w:lang w:eastAsia="ko-KR"/>
        </w:rPr>
        <w:t xml:space="preserve"> </w:t>
      </w:r>
      <w:r w:rsidR="006944F5" w:rsidRPr="004F003C">
        <w:rPr>
          <w:rFonts w:ascii="맑은 고딕" w:eastAsia="맑은 고딕" w:hAnsi="맑은 고딕" w:hint="eastAsia"/>
          <w:sz w:val="22"/>
          <w:szCs w:val="24"/>
          <w:lang w:eastAsia="ko-KR"/>
        </w:rPr>
        <w:t>두</w:t>
      </w:r>
      <w:r w:rsidR="0015785D" w:rsidRPr="004F003C">
        <w:rPr>
          <w:rFonts w:ascii="맑은 고딕" w:eastAsia="맑은 고딕" w:hAnsi="맑은 고딕" w:hint="eastAsia"/>
          <w:sz w:val="22"/>
          <w:szCs w:val="24"/>
          <w:lang w:eastAsia="ko-KR"/>
        </w:rPr>
        <w:t xml:space="preserve"> </w:t>
      </w:r>
      <w:r w:rsidR="006944F5" w:rsidRPr="004F003C">
        <w:rPr>
          <w:rFonts w:ascii="맑은 고딕" w:eastAsia="맑은 고딕" w:hAnsi="맑은 고딕" w:hint="eastAsia"/>
          <w:sz w:val="22"/>
          <w:szCs w:val="24"/>
          <w:lang w:eastAsia="ko-KR"/>
        </w:rPr>
        <w:t>희</w:t>
      </w:r>
      <w:r w:rsidR="0015785D" w:rsidRPr="004F003C">
        <w:rPr>
          <w:rFonts w:ascii="맑은 고딕" w:eastAsia="맑은 고딕" w:hAnsi="맑은 고딕" w:hint="eastAsia"/>
          <w:sz w:val="22"/>
          <w:szCs w:val="24"/>
          <w:lang w:eastAsia="ko-KR"/>
        </w:rPr>
        <w:t xml:space="preserve"> </w:t>
      </w:r>
      <w:r w:rsidRPr="004F003C">
        <w:rPr>
          <w:rFonts w:ascii="맑은 고딕" w:eastAsia="맑은 고딕" w:hAnsi="맑은 고딕" w:hint="eastAsia"/>
          <w:sz w:val="22"/>
          <w:szCs w:val="24"/>
        </w:rPr>
        <w:t>(인)</w:t>
      </w:r>
    </w:p>
    <w:p w14:paraId="6B846008" w14:textId="77777777" w:rsidR="00125AA4" w:rsidRPr="004F003C" w:rsidRDefault="00125AA4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18"/>
        </w:rPr>
      </w:pPr>
    </w:p>
    <w:p w14:paraId="5065149B" w14:textId="77777777" w:rsidR="00125AA4" w:rsidRPr="004F003C" w:rsidRDefault="00125AA4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18"/>
        </w:rPr>
      </w:pPr>
    </w:p>
    <w:p w14:paraId="50D46855" w14:textId="77777777" w:rsidR="00125AA4" w:rsidRPr="004F003C" w:rsidRDefault="00125AA4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b/>
          <w:bCs/>
          <w:sz w:val="22"/>
          <w:szCs w:val="24"/>
        </w:rPr>
      </w:pPr>
      <w:r w:rsidRPr="004F003C">
        <w:rPr>
          <w:rFonts w:ascii="맑은 고딕" w:eastAsia="맑은 고딕" w:hAnsi="맑은 고딕" w:hint="eastAsia"/>
          <w:b/>
          <w:bCs/>
          <w:sz w:val="22"/>
        </w:rPr>
        <w:br w:type="page"/>
      </w:r>
      <w:r w:rsidR="0080291E" w:rsidRPr="004F003C">
        <w:rPr>
          <w:rFonts w:ascii="맑은 고딕" w:eastAsia="맑은 고딕" w:hAnsi="맑은 고딕" w:hint="eastAsia"/>
          <w:b/>
          <w:bCs/>
          <w:sz w:val="22"/>
          <w:szCs w:val="24"/>
        </w:rPr>
        <w:lastRenderedPageBreak/>
        <w:t>“</w:t>
      </w:r>
      <w:r w:rsidR="0080291E" w:rsidRPr="004F003C">
        <w:rPr>
          <w:rFonts w:ascii="맑은 고딕" w:eastAsia="맑은 고딕" w:hAnsi="맑은 고딕" w:hint="eastAsia"/>
          <w:b/>
          <w:bCs/>
          <w:sz w:val="22"/>
          <w:szCs w:val="24"/>
          <w:lang w:eastAsia="ko-KR"/>
        </w:rPr>
        <w:t>수</w:t>
      </w:r>
      <w:r w:rsidRPr="004F003C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탁은행” </w:t>
      </w:r>
    </w:p>
    <w:p w14:paraId="7FB35F8A" w14:textId="77777777" w:rsidR="00125AA4" w:rsidRPr="004F003C" w:rsidRDefault="00125AA4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b/>
          <w:bCs/>
          <w:sz w:val="22"/>
          <w:szCs w:val="24"/>
        </w:rPr>
      </w:pPr>
    </w:p>
    <w:p w14:paraId="1F652918" w14:textId="77777777" w:rsidR="00125AA4" w:rsidRPr="004F003C" w:rsidRDefault="00595B7D" w:rsidP="00125AA4">
      <w:pPr>
        <w:spacing w:line="400" w:lineRule="exact"/>
        <w:ind w:left="264" w:hangingChars="120" w:hanging="264"/>
        <w:rPr>
          <w:rFonts w:ascii="맑은 고딕" w:hAnsi="맑은 고딕"/>
          <w:b/>
          <w:sz w:val="22"/>
        </w:rPr>
      </w:pPr>
      <w:r w:rsidRPr="004F003C">
        <w:rPr>
          <w:rFonts w:ascii="맑은 고딕" w:hAnsi="맑은 고딕" w:hint="eastAsia"/>
          <w:b/>
          <w:sz w:val="22"/>
        </w:rPr>
        <w:t>농협은행</w:t>
      </w:r>
      <w:r w:rsidR="00155129" w:rsidRPr="004F003C">
        <w:rPr>
          <w:rFonts w:ascii="맑은 고딕" w:hAnsi="맑은 고딕" w:hint="eastAsia"/>
          <w:b/>
          <w:sz w:val="22"/>
        </w:rPr>
        <w:t xml:space="preserve"> 주식회사</w:t>
      </w:r>
    </w:p>
    <w:p w14:paraId="06E65038" w14:textId="77777777" w:rsidR="00125AA4" w:rsidRPr="004F003C" w:rsidRDefault="00125AA4" w:rsidP="00125AA4">
      <w:pPr>
        <w:spacing w:line="400" w:lineRule="exact"/>
        <w:ind w:left="242" w:hangingChars="110" w:hanging="242"/>
        <w:rPr>
          <w:rFonts w:ascii="맑은 고딕" w:hAnsi="맑은 고딕"/>
          <w:sz w:val="22"/>
        </w:rPr>
      </w:pPr>
      <w:r w:rsidRPr="004F003C">
        <w:rPr>
          <w:rFonts w:ascii="맑은 고딕" w:hAnsi="맑은 고딕" w:hint="eastAsia"/>
          <w:sz w:val="22"/>
        </w:rPr>
        <w:t>(</w:t>
      </w:r>
      <w:r w:rsidR="0015785D" w:rsidRPr="004F003C">
        <w:rPr>
          <w:rFonts w:ascii="맑은 고딕" w:hAnsi="맑은 고딕" w:hint="eastAsia"/>
          <w:sz w:val="22"/>
          <w:szCs w:val="22"/>
        </w:rPr>
        <w:t xml:space="preserve">한화 미국 호주 </w:t>
      </w:r>
      <w:r w:rsidR="0015785D" w:rsidRPr="004F003C">
        <w:rPr>
          <w:rFonts w:ascii="맑은 고딕" w:hAnsi="맑은 고딕"/>
          <w:sz w:val="22"/>
          <w:szCs w:val="22"/>
        </w:rPr>
        <w:t xml:space="preserve">PPP </w:t>
      </w:r>
      <w:r w:rsidR="0015785D" w:rsidRPr="004F003C">
        <w:rPr>
          <w:rFonts w:ascii="맑은 고딕" w:hAnsi="맑은 고딕" w:hint="eastAsia"/>
          <w:sz w:val="22"/>
          <w:szCs w:val="22"/>
        </w:rPr>
        <w:t xml:space="preserve">전문투자형 사모특별자산 투자신탁 제 </w:t>
      </w:r>
      <w:r w:rsidR="0015785D" w:rsidRPr="004F003C">
        <w:rPr>
          <w:rFonts w:ascii="맑은 고딕" w:hAnsi="맑은 고딕"/>
          <w:sz w:val="22"/>
          <w:szCs w:val="22"/>
        </w:rPr>
        <w:t>1</w:t>
      </w:r>
      <w:proofErr w:type="gramStart"/>
      <w:r w:rsidR="0015785D" w:rsidRPr="004F003C">
        <w:rPr>
          <w:rFonts w:ascii="맑은 고딕" w:hAnsi="맑은 고딕" w:hint="eastAsia"/>
          <w:sz w:val="22"/>
          <w:szCs w:val="22"/>
        </w:rPr>
        <w:t xml:space="preserve">호 </w:t>
      </w:r>
      <w:r w:rsidRPr="004F003C">
        <w:rPr>
          <w:rFonts w:ascii="맑은 고딕" w:hAnsi="맑은 고딕" w:hint="eastAsia"/>
          <w:sz w:val="22"/>
          <w:szCs w:val="22"/>
        </w:rPr>
        <w:t>의</w:t>
      </w:r>
      <w:proofErr w:type="gramEnd"/>
      <w:r w:rsidRPr="004F003C">
        <w:rPr>
          <w:rFonts w:ascii="맑은 고딕" w:hAnsi="맑은 고딕" w:hint="eastAsia"/>
          <w:sz w:val="22"/>
          <w:szCs w:val="22"/>
        </w:rPr>
        <w:t xml:space="preserve"> </w:t>
      </w:r>
      <w:r w:rsidR="00AC357D" w:rsidRPr="004F003C">
        <w:rPr>
          <w:rFonts w:ascii="맑은 고딕" w:hAnsi="맑은 고딕" w:hint="eastAsia"/>
          <w:sz w:val="22"/>
        </w:rPr>
        <w:t>“수</w:t>
      </w:r>
      <w:r w:rsidRPr="004F003C">
        <w:rPr>
          <w:rFonts w:ascii="맑은 고딕" w:hAnsi="맑은 고딕" w:hint="eastAsia"/>
          <w:sz w:val="22"/>
        </w:rPr>
        <w:t>탁업자”)</w:t>
      </w:r>
    </w:p>
    <w:p w14:paraId="4CA0274B" w14:textId="77777777" w:rsidR="00125AA4" w:rsidRPr="004F003C" w:rsidRDefault="0015785D" w:rsidP="0015785D">
      <w:pPr>
        <w:pStyle w:val="a3"/>
        <w:tabs>
          <w:tab w:val="left" w:pos="3555"/>
        </w:tabs>
        <w:autoSpaceDE w:val="0"/>
        <w:autoSpaceDN w:val="0"/>
        <w:spacing w:line="360" w:lineRule="exact"/>
        <w:rPr>
          <w:rFonts w:ascii="맑은 고딕" w:eastAsia="맑은 고딕" w:hAnsi="맑은 고딕"/>
          <w:sz w:val="18"/>
          <w:lang w:val="en-US"/>
        </w:rPr>
      </w:pPr>
      <w:r w:rsidRPr="004F003C">
        <w:rPr>
          <w:rFonts w:ascii="맑은 고딕" w:eastAsia="맑은 고딕" w:hAnsi="맑은 고딕"/>
          <w:sz w:val="18"/>
          <w:lang w:val="en-US"/>
        </w:rPr>
        <w:tab/>
      </w:r>
    </w:p>
    <w:p w14:paraId="371055DE" w14:textId="77777777" w:rsidR="00125AA4" w:rsidRPr="004F003C" w:rsidRDefault="00125AA4" w:rsidP="00125AA4">
      <w:pPr>
        <w:pStyle w:val="a3"/>
        <w:autoSpaceDE w:val="0"/>
        <w:autoSpaceDN w:val="0"/>
        <w:spacing w:line="360" w:lineRule="exact"/>
        <w:rPr>
          <w:rFonts w:ascii="맑은 고딕" w:eastAsia="맑은 고딕" w:hAnsi="맑은 고딕"/>
          <w:sz w:val="22"/>
          <w:szCs w:val="24"/>
          <w:lang w:eastAsia="ko-KR"/>
        </w:rPr>
      </w:pPr>
      <w:r w:rsidRPr="004F003C">
        <w:rPr>
          <w:rFonts w:ascii="맑은 고딕" w:eastAsia="맑은 고딕" w:hAnsi="맑은 고딕" w:hint="eastAsia"/>
          <w:sz w:val="22"/>
          <w:szCs w:val="24"/>
          <w:lang w:eastAsia="ko-KR"/>
        </w:rPr>
        <w:t xml:space="preserve">서울특별시 </w:t>
      </w:r>
      <w:r w:rsidR="00595B7D" w:rsidRPr="004F003C">
        <w:rPr>
          <w:rFonts w:ascii="맑은 고딕" w:eastAsia="맑은 고딕" w:hAnsi="맑은 고딕" w:hint="eastAsia"/>
          <w:sz w:val="22"/>
          <w:szCs w:val="24"/>
          <w:lang w:eastAsia="ko-KR"/>
        </w:rPr>
        <w:t xml:space="preserve">중구 통일로 </w:t>
      </w:r>
      <w:r w:rsidR="00595B7D" w:rsidRPr="004F003C">
        <w:rPr>
          <w:rFonts w:ascii="맑은 고딕" w:eastAsia="맑은 고딕" w:hAnsi="맑은 고딕"/>
          <w:sz w:val="22"/>
          <w:szCs w:val="24"/>
          <w:lang w:eastAsia="ko-KR"/>
        </w:rPr>
        <w:t>120</w:t>
      </w:r>
    </w:p>
    <w:p w14:paraId="08BAF587" w14:textId="77777777" w:rsidR="005743AE" w:rsidRPr="004F003C" w:rsidRDefault="005743AE" w:rsidP="005743AE">
      <w:pPr>
        <w:wordWrap/>
        <w:spacing w:line="360" w:lineRule="exact"/>
        <w:ind w:right="284"/>
        <w:rPr>
          <w:rFonts w:ascii="맑은 고딕" w:hAnsi="맑은 고딕"/>
        </w:rPr>
      </w:pPr>
      <w:r w:rsidRPr="004F003C">
        <w:rPr>
          <w:rFonts w:ascii="맑은 고딕" w:hAnsi="맑은 고딕" w:hint="eastAsia"/>
          <w:sz w:val="22"/>
        </w:rPr>
        <w:t xml:space="preserve">은행장   </w:t>
      </w:r>
      <w:r w:rsidR="00AA5960" w:rsidRPr="004F003C">
        <w:rPr>
          <w:rFonts w:ascii="맑은 고딕" w:hAnsi="맑은 고딕" w:hint="eastAsia"/>
          <w:sz w:val="22"/>
        </w:rPr>
        <w:t>권 준 학</w:t>
      </w:r>
      <w:r w:rsidRPr="004F003C">
        <w:rPr>
          <w:rFonts w:ascii="맑은 고딕" w:hAnsi="맑은 고딕" w:hint="eastAsia"/>
          <w:sz w:val="22"/>
        </w:rPr>
        <w:t xml:space="preserve">      (인)</w:t>
      </w:r>
    </w:p>
    <w:p w14:paraId="0769E149" w14:textId="77777777" w:rsidR="004B1331" w:rsidRPr="004F003C" w:rsidRDefault="004B1331" w:rsidP="00125AA4">
      <w:pPr>
        <w:pStyle w:val="a3"/>
        <w:autoSpaceDE w:val="0"/>
        <w:autoSpaceDN w:val="0"/>
        <w:spacing w:line="360" w:lineRule="exact"/>
        <w:rPr>
          <w:rFonts w:ascii="맑은 고딕" w:hAnsi="맑은 고딕"/>
          <w:sz w:val="22"/>
        </w:rPr>
      </w:pPr>
    </w:p>
    <w:p w14:paraId="03F46B90" w14:textId="77777777" w:rsidR="004B1331" w:rsidRPr="004F003C" w:rsidRDefault="004B1331" w:rsidP="004B1331">
      <w:pPr>
        <w:wordWrap/>
        <w:spacing w:line="360" w:lineRule="exact"/>
        <w:ind w:right="284"/>
        <w:rPr>
          <w:rFonts w:ascii="맑은 고딕" w:hAnsi="맑은 고딕"/>
          <w:sz w:val="22"/>
        </w:rPr>
      </w:pPr>
    </w:p>
    <w:p w14:paraId="52CF3613" w14:textId="77777777" w:rsidR="00FB524D" w:rsidRPr="004F003C" w:rsidRDefault="004B1331" w:rsidP="00FB524D">
      <w:pPr>
        <w:wordWrap/>
        <w:spacing w:line="360" w:lineRule="exact"/>
        <w:ind w:right="284"/>
        <w:rPr>
          <w:rFonts w:ascii="맑은 고딕" w:hAnsi="맑은 고딕"/>
          <w:b/>
          <w:sz w:val="22"/>
        </w:rPr>
      </w:pPr>
      <w:r w:rsidRPr="004F003C">
        <w:rPr>
          <w:rFonts w:ascii="맑은 고딕" w:hAnsi="맑은 고딕" w:hint="eastAsia"/>
          <w:b/>
          <w:sz w:val="22"/>
        </w:rPr>
        <w:br w:type="page"/>
      </w:r>
      <w:r w:rsidR="00FB524D" w:rsidRPr="004F003C">
        <w:rPr>
          <w:rFonts w:ascii="맑은 고딕" w:hAnsi="맑은 고딕" w:hint="eastAsia"/>
          <w:b/>
          <w:sz w:val="22"/>
        </w:rPr>
        <w:lastRenderedPageBreak/>
        <w:t>“스왑은행”</w:t>
      </w:r>
    </w:p>
    <w:p w14:paraId="725A4AAB" w14:textId="77777777" w:rsidR="00FB524D" w:rsidRPr="004F003C" w:rsidRDefault="00FB524D" w:rsidP="00FB524D">
      <w:pPr>
        <w:wordWrap/>
        <w:spacing w:line="360" w:lineRule="exact"/>
        <w:ind w:right="284"/>
        <w:rPr>
          <w:rFonts w:ascii="맑은 고딕" w:hAnsi="맑은 고딕"/>
          <w:b/>
          <w:sz w:val="22"/>
        </w:rPr>
      </w:pPr>
    </w:p>
    <w:p w14:paraId="0CEF852D" w14:textId="77777777" w:rsidR="00FB524D" w:rsidRPr="004F003C" w:rsidRDefault="00836FF6" w:rsidP="00FB524D">
      <w:pPr>
        <w:wordWrap/>
        <w:spacing w:line="360" w:lineRule="exact"/>
        <w:ind w:right="284"/>
        <w:rPr>
          <w:rFonts w:ascii="맑은 고딕" w:hAnsi="맑은 고딕"/>
          <w:b/>
          <w:sz w:val="22"/>
        </w:rPr>
      </w:pPr>
      <w:r w:rsidRPr="004F003C">
        <w:rPr>
          <w:rFonts w:ascii="맑은 고딕" w:hAnsi="맑은 고딕" w:hint="eastAsia"/>
          <w:b/>
          <w:sz w:val="22"/>
        </w:rPr>
        <w:t xml:space="preserve">주식회사 </w:t>
      </w:r>
      <w:r w:rsidR="001C5829" w:rsidRPr="004F003C">
        <w:rPr>
          <w:rFonts w:ascii="맑은 고딕" w:hAnsi="맑은 고딕" w:hint="eastAsia"/>
          <w:b/>
          <w:sz w:val="22"/>
        </w:rPr>
        <w:t>신한은행</w:t>
      </w:r>
    </w:p>
    <w:p w14:paraId="5BD4B6FC" w14:textId="77777777" w:rsidR="00FB524D" w:rsidRPr="004F003C" w:rsidRDefault="00FB524D" w:rsidP="00FB524D">
      <w:pPr>
        <w:spacing w:line="400" w:lineRule="exact"/>
        <w:ind w:left="242" w:hangingChars="110" w:hanging="242"/>
        <w:rPr>
          <w:rFonts w:ascii="맑은 고딕" w:hAnsi="맑은 고딕"/>
          <w:sz w:val="22"/>
        </w:rPr>
      </w:pPr>
      <w:r w:rsidRPr="004F003C">
        <w:rPr>
          <w:rFonts w:ascii="맑은 고딕" w:hAnsi="맑은 고딕" w:hint="eastAsia"/>
          <w:sz w:val="22"/>
        </w:rPr>
        <w:t>(</w:t>
      </w:r>
      <w:r w:rsidR="0015785D" w:rsidRPr="004F003C">
        <w:rPr>
          <w:rFonts w:ascii="맑은 고딕" w:hAnsi="맑은 고딕" w:hint="eastAsia"/>
          <w:sz w:val="22"/>
          <w:szCs w:val="22"/>
        </w:rPr>
        <w:t xml:space="preserve">한화 미국 호주 </w:t>
      </w:r>
      <w:r w:rsidR="0015785D" w:rsidRPr="004F003C">
        <w:rPr>
          <w:rFonts w:ascii="맑은 고딕" w:hAnsi="맑은 고딕"/>
          <w:sz w:val="22"/>
          <w:szCs w:val="22"/>
        </w:rPr>
        <w:t xml:space="preserve">PPP </w:t>
      </w:r>
      <w:r w:rsidR="0015785D" w:rsidRPr="004F003C">
        <w:rPr>
          <w:rFonts w:ascii="맑은 고딕" w:hAnsi="맑은 고딕" w:hint="eastAsia"/>
          <w:sz w:val="22"/>
          <w:szCs w:val="22"/>
        </w:rPr>
        <w:t xml:space="preserve">전문투자형 사모특별자산 투자신탁 </w:t>
      </w:r>
      <w:proofErr w:type="gramStart"/>
      <w:r w:rsidR="0015785D" w:rsidRPr="004F003C">
        <w:rPr>
          <w:rFonts w:ascii="맑은 고딕" w:hAnsi="맑은 고딕" w:hint="eastAsia"/>
          <w:sz w:val="22"/>
          <w:szCs w:val="22"/>
        </w:rPr>
        <w:t xml:space="preserve">제 </w:t>
      </w:r>
      <w:r w:rsidR="0015785D" w:rsidRPr="004F003C">
        <w:rPr>
          <w:rFonts w:ascii="맑은 고딕" w:hAnsi="맑은 고딕"/>
          <w:sz w:val="22"/>
          <w:szCs w:val="22"/>
        </w:rPr>
        <w:t>1</w:t>
      </w:r>
      <w:proofErr w:type="gramEnd"/>
      <w:r w:rsidR="0015785D" w:rsidRPr="004F003C">
        <w:rPr>
          <w:rFonts w:ascii="맑은 고딕" w:hAnsi="맑은 고딕" w:hint="eastAsia"/>
          <w:sz w:val="22"/>
          <w:szCs w:val="22"/>
        </w:rPr>
        <w:t xml:space="preserve">호 </w:t>
      </w:r>
      <w:r w:rsidRPr="004F003C">
        <w:rPr>
          <w:rFonts w:ascii="맑은 고딕" w:hAnsi="맑은 고딕" w:hint="eastAsia"/>
          <w:sz w:val="22"/>
        </w:rPr>
        <w:t>“스왑은행”)</w:t>
      </w:r>
    </w:p>
    <w:p w14:paraId="0A7CBEC3" w14:textId="77777777" w:rsidR="00FB524D" w:rsidRPr="004F003C" w:rsidRDefault="00FB524D" w:rsidP="00FB524D">
      <w:pPr>
        <w:wordWrap/>
        <w:spacing w:line="360" w:lineRule="exact"/>
        <w:ind w:right="284"/>
        <w:rPr>
          <w:rFonts w:ascii="맑은 고딕" w:hAnsi="맑은 고딕"/>
          <w:sz w:val="22"/>
          <w:szCs w:val="22"/>
        </w:rPr>
      </w:pPr>
    </w:p>
    <w:p w14:paraId="6EAEF0D1" w14:textId="77777777" w:rsidR="001C5829" w:rsidRPr="004F003C" w:rsidRDefault="001C5829" w:rsidP="001C5829">
      <w:pPr>
        <w:widowControl/>
        <w:wordWrap/>
        <w:snapToGrid w:val="0"/>
        <w:spacing w:line="360" w:lineRule="exact"/>
        <w:ind w:left="0" w:firstLine="0"/>
        <w:rPr>
          <w:rFonts w:ascii="맑은 고딕" w:hAnsi="맑은 고딕"/>
          <w:sz w:val="22"/>
          <w:lang w:val="x-none"/>
        </w:rPr>
      </w:pPr>
      <w:bookmarkStart w:id="4" w:name="[문서의_처음]"/>
      <w:bookmarkEnd w:id="4"/>
      <w:r w:rsidRPr="004F003C">
        <w:rPr>
          <w:rFonts w:ascii="맑은 고딕" w:hAnsi="맑은 고딕" w:hint="eastAsia"/>
          <w:sz w:val="22"/>
          <w:lang w:val="x-none"/>
        </w:rPr>
        <w:t>서울특별시 중구 세종대로9길 20</w:t>
      </w:r>
      <w:r w:rsidRPr="004F003C">
        <w:rPr>
          <w:rFonts w:ascii="맑은 고딕" w:hAnsi="맑은 고딕"/>
          <w:sz w:val="22"/>
          <w:lang w:val="x-none"/>
        </w:rPr>
        <w:t xml:space="preserve"> </w:t>
      </w:r>
      <w:r w:rsidRPr="004F003C">
        <w:rPr>
          <w:rFonts w:ascii="맑은 고딕" w:hAnsi="맑은 고딕" w:hint="eastAsia"/>
          <w:sz w:val="22"/>
          <w:lang w:val="x-none"/>
        </w:rPr>
        <w:t>(태평로2가,</w:t>
      </w:r>
      <w:r w:rsidRPr="004F003C">
        <w:rPr>
          <w:rFonts w:ascii="맑은 고딕" w:hAnsi="맑은 고딕"/>
          <w:sz w:val="22"/>
          <w:lang w:val="x-none"/>
        </w:rPr>
        <w:t xml:space="preserve"> </w:t>
      </w:r>
      <w:r w:rsidRPr="004F003C">
        <w:rPr>
          <w:rFonts w:ascii="맑은 고딕" w:hAnsi="맑은 고딕" w:hint="eastAsia"/>
          <w:sz w:val="22"/>
          <w:lang w:val="x-none"/>
        </w:rPr>
        <w:t>신한은행 본점)</w:t>
      </w:r>
    </w:p>
    <w:p w14:paraId="485961AF" w14:textId="77777777" w:rsidR="001C5829" w:rsidRPr="004F003C" w:rsidRDefault="001C5829" w:rsidP="001C5829">
      <w:pPr>
        <w:widowControl/>
        <w:wordWrap/>
        <w:snapToGrid w:val="0"/>
        <w:spacing w:line="360" w:lineRule="exact"/>
        <w:ind w:left="0" w:firstLine="0"/>
        <w:rPr>
          <w:rFonts w:ascii="맑은 고딕" w:hAnsi="맑은 고딕"/>
          <w:sz w:val="22"/>
          <w:lang w:val="x-none"/>
        </w:rPr>
      </w:pPr>
      <w:r w:rsidRPr="004F003C">
        <w:rPr>
          <w:rFonts w:ascii="맑은 고딕" w:hAnsi="맑은 고딕" w:hint="eastAsia"/>
          <w:sz w:val="22"/>
          <w:lang w:val="x-none" w:eastAsia="x-none"/>
        </w:rPr>
        <w:t xml:space="preserve">은행장 </w:t>
      </w:r>
      <w:r w:rsidRPr="004F003C">
        <w:rPr>
          <w:rFonts w:ascii="맑은 고딕" w:hAnsi="맑은 고딕" w:hint="eastAsia"/>
          <w:sz w:val="22"/>
          <w:lang w:val="x-none"/>
        </w:rPr>
        <w:t>진 옥 동</w:t>
      </w:r>
    </w:p>
    <w:p w14:paraId="280555CF" w14:textId="77777777" w:rsidR="001C5829" w:rsidRPr="004F003C" w:rsidRDefault="001C5829" w:rsidP="001C5829">
      <w:pPr>
        <w:widowControl/>
        <w:wordWrap/>
        <w:snapToGrid w:val="0"/>
        <w:spacing w:line="360" w:lineRule="exact"/>
        <w:ind w:left="0" w:firstLine="0"/>
        <w:rPr>
          <w:rFonts w:ascii="맑은 고딕" w:hAnsi="맑은 고딕"/>
          <w:sz w:val="22"/>
          <w:lang w:val="x-none" w:eastAsia="x-none"/>
        </w:rPr>
      </w:pPr>
      <w:r w:rsidRPr="004F003C">
        <w:rPr>
          <w:rFonts w:ascii="맑은 고딕" w:hAnsi="맑은 고딕" w:hint="eastAsia"/>
          <w:sz w:val="22"/>
          <w:lang w:val="x-none"/>
        </w:rPr>
        <w:t xml:space="preserve">위 지배인 김 상 </w:t>
      </w:r>
      <w:proofErr w:type="gramStart"/>
      <w:r w:rsidRPr="004F003C">
        <w:rPr>
          <w:rFonts w:ascii="맑은 고딕" w:hAnsi="맑은 고딕" w:hint="eastAsia"/>
          <w:sz w:val="22"/>
          <w:lang w:val="x-none"/>
        </w:rPr>
        <w:t xml:space="preserve">근  </w:t>
      </w:r>
      <w:r w:rsidRPr="004F003C">
        <w:rPr>
          <w:rFonts w:ascii="맑은 고딕" w:hAnsi="맑은 고딕" w:hint="eastAsia"/>
          <w:sz w:val="22"/>
          <w:lang w:val="x-none" w:eastAsia="x-none"/>
        </w:rPr>
        <w:t>(</w:t>
      </w:r>
      <w:proofErr w:type="gramEnd"/>
      <w:r w:rsidRPr="004F003C">
        <w:rPr>
          <w:rFonts w:ascii="맑은 고딕" w:hAnsi="맑은 고딕" w:hint="eastAsia"/>
          <w:sz w:val="22"/>
          <w:lang w:val="x-none" w:eastAsia="x-none"/>
        </w:rPr>
        <w:t>인)</w:t>
      </w:r>
    </w:p>
    <w:p w14:paraId="6FB9BADE" w14:textId="77777777" w:rsidR="0014653E" w:rsidRPr="004F003C" w:rsidRDefault="00FB524D" w:rsidP="0014653E">
      <w:pPr>
        <w:widowControl/>
        <w:wordWrap/>
        <w:autoSpaceDE/>
        <w:autoSpaceDN/>
        <w:ind w:left="0" w:firstLine="0"/>
        <w:jc w:val="left"/>
        <w:rPr>
          <w:rFonts w:ascii="맑은 고딕" w:hAnsi="맑은 고딕"/>
          <w:b/>
          <w:spacing w:val="1"/>
        </w:rPr>
      </w:pPr>
      <w:r w:rsidRPr="004F003C">
        <w:rPr>
          <w:rFonts w:ascii="맑은 고딕" w:hAnsi="맑은 고딕"/>
          <w:b/>
        </w:rPr>
        <w:br w:type="page"/>
      </w:r>
      <w:r w:rsidR="0014653E" w:rsidRPr="004F003C">
        <w:rPr>
          <w:rFonts w:ascii="맑은 고딕" w:hAnsi="맑은 고딕"/>
          <w:b/>
        </w:rPr>
        <w:lastRenderedPageBreak/>
        <w:t>별</w:t>
      </w:r>
      <w:r w:rsidR="0014653E" w:rsidRPr="004F003C">
        <w:rPr>
          <w:rFonts w:ascii="맑은 고딕" w:hAnsi="맑은 고딕" w:hint="eastAsia"/>
          <w:b/>
        </w:rPr>
        <w:t xml:space="preserve">표 </w:t>
      </w:r>
      <w:r w:rsidR="0014653E" w:rsidRPr="004F003C">
        <w:rPr>
          <w:rFonts w:ascii="맑은 고딕" w:hAnsi="맑은 고딕"/>
          <w:b/>
        </w:rPr>
        <w:t>1</w:t>
      </w:r>
      <w:bookmarkStart w:id="5" w:name="_Toc382332979"/>
      <w:r w:rsidR="0014653E" w:rsidRPr="004F003C">
        <w:rPr>
          <w:rFonts w:ascii="맑은 고딕" w:hAnsi="맑은 고딕"/>
          <w:b/>
          <w:spacing w:val="1"/>
          <w:u w:val="single"/>
        </w:rPr>
        <w:t xml:space="preserve"> </w:t>
      </w:r>
      <w:r w:rsidR="000633E4" w:rsidRPr="004F003C">
        <w:rPr>
          <w:rFonts w:ascii="맑은 고딕" w:hAnsi="맑은 고딕" w:hint="eastAsia"/>
          <w:b/>
          <w:spacing w:val="1"/>
          <w:u w:val="single"/>
        </w:rPr>
        <w:t>투자</w:t>
      </w:r>
      <w:r w:rsidR="0014653E" w:rsidRPr="004F003C">
        <w:rPr>
          <w:rFonts w:ascii="맑은 고딕" w:hAnsi="맑은 고딕"/>
          <w:b/>
          <w:spacing w:val="1"/>
          <w:u w:val="single"/>
        </w:rPr>
        <w:t xml:space="preserve">금액 및 </w:t>
      </w:r>
      <w:r w:rsidR="000633E4" w:rsidRPr="004F003C">
        <w:rPr>
          <w:rFonts w:ascii="맑은 고딕" w:hAnsi="맑은 고딕" w:hint="eastAsia"/>
          <w:b/>
          <w:spacing w:val="1"/>
          <w:u w:val="single"/>
        </w:rPr>
        <w:t>투자</w:t>
      </w:r>
      <w:r w:rsidR="0014653E" w:rsidRPr="004F003C">
        <w:rPr>
          <w:rFonts w:ascii="맑은 고딕" w:hAnsi="맑은 고딕"/>
          <w:b/>
          <w:spacing w:val="1"/>
          <w:u w:val="single"/>
        </w:rPr>
        <w:t>지분비율</w:t>
      </w:r>
      <w:bookmarkEnd w:id="5"/>
    </w:p>
    <w:p w14:paraId="4342BA3A" w14:textId="77777777" w:rsidR="0014653E" w:rsidRPr="004F003C" w:rsidRDefault="0014653E" w:rsidP="0014653E">
      <w:pPr>
        <w:pStyle w:val="a3"/>
        <w:spacing w:line="360" w:lineRule="auto"/>
        <w:jc w:val="left"/>
        <w:rPr>
          <w:rFonts w:ascii="맑은 고딕" w:eastAsia="맑은 고딕" w:hAnsi="맑은 고딕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61"/>
        <w:gridCol w:w="5261"/>
        <w:gridCol w:w="1830"/>
      </w:tblGrid>
      <w:tr w:rsidR="006944F5" w:rsidRPr="004F003C" w14:paraId="45E25DFF" w14:textId="77777777" w:rsidTr="006944F5">
        <w:trPr>
          <w:trHeight w:val="725"/>
        </w:trPr>
        <w:tc>
          <w:tcPr>
            <w:tcW w:w="1288" w:type="pct"/>
            <w:vAlign w:val="center"/>
          </w:tcPr>
          <w:p w14:paraId="71EF2C58" w14:textId="77777777" w:rsidR="006944F5" w:rsidRPr="004F003C" w:rsidRDefault="006944F5" w:rsidP="001C5829">
            <w:pPr>
              <w:pStyle w:val="a3"/>
              <w:spacing w:line="360" w:lineRule="auto"/>
              <w:jc w:val="center"/>
              <w:rPr>
                <w:rFonts w:ascii="맑은 고딕" w:eastAsia="맑은 고딕" w:hAnsi="맑은 고딕" w:cs="굴림"/>
                <w:b/>
                <w:bCs/>
                <w:sz w:val="22"/>
                <w:szCs w:val="24"/>
                <w:u w:val="single"/>
                <w:lang w:val="en-US"/>
              </w:rPr>
            </w:pPr>
            <w:r w:rsidRPr="004F003C">
              <w:rPr>
                <w:rFonts w:ascii="맑은 고딕" w:eastAsia="맑은 고딕" w:hAnsi="맑은 고딕"/>
                <w:b/>
                <w:sz w:val="22"/>
                <w:szCs w:val="22"/>
              </w:rPr>
              <w:t>투자자</w:t>
            </w:r>
          </w:p>
        </w:tc>
        <w:tc>
          <w:tcPr>
            <w:tcW w:w="2754" w:type="pct"/>
            <w:vAlign w:val="center"/>
          </w:tcPr>
          <w:p w14:paraId="7F850DAC" w14:textId="77777777" w:rsidR="006944F5" w:rsidRPr="004F003C" w:rsidRDefault="006944F5" w:rsidP="002B6481">
            <w:pPr>
              <w:pStyle w:val="a3"/>
              <w:spacing w:line="360" w:lineRule="auto"/>
              <w:jc w:val="center"/>
              <w:rPr>
                <w:rFonts w:ascii="맑은 고딕" w:eastAsia="맑은 고딕" w:hAnsi="맑은 고딕"/>
                <w:b/>
                <w:sz w:val="22"/>
                <w:szCs w:val="22"/>
                <w:lang w:eastAsia="ko-KR"/>
              </w:rPr>
            </w:pPr>
            <w:r w:rsidRPr="004F003C">
              <w:rPr>
                <w:rFonts w:ascii="맑은 고딕" w:eastAsia="맑은 고딕" w:hAnsi="맑은 고딕"/>
                <w:b/>
                <w:sz w:val="22"/>
                <w:szCs w:val="22"/>
                <w:lang w:eastAsia="ko-KR"/>
              </w:rPr>
              <w:t>KRW</w:t>
            </w:r>
            <w:r w:rsidRPr="004F003C">
              <w:rPr>
                <w:rFonts w:ascii="맑은 고딕" w:eastAsia="맑은 고딕" w:hAnsi="맑은 고딕" w:hint="eastAsia"/>
                <w:b/>
                <w:sz w:val="22"/>
                <w:szCs w:val="22"/>
                <w:lang w:eastAsia="ko-KR"/>
              </w:rPr>
              <w:t xml:space="preserve"> 투자</w:t>
            </w:r>
            <w:r w:rsidRPr="004F003C">
              <w:rPr>
                <w:rFonts w:ascii="맑은 고딕" w:eastAsia="맑은 고딕" w:hAnsi="맑은 고딕"/>
                <w:b/>
                <w:sz w:val="22"/>
                <w:szCs w:val="22"/>
              </w:rPr>
              <w:t>금액</w:t>
            </w:r>
          </w:p>
        </w:tc>
        <w:tc>
          <w:tcPr>
            <w:tcW w:w="958" w:type="pct"/>
            <w:vAlign w:val="center"/>
          </w:tcPr>
          <w:p w14:paraId="2E6A7A4B" w14:textId="77777777" w:rsidR="006944F5" w:rsidRPr="004F003C" w:rsidRDefault="006944F5" w:rsidP="001C5829">
            <w:pPr>
              <w:pStyle w:val="a3"/>
              <w:spacing w:line="360" w:lineRule="auto"/>
              <w:jc w:val="center"/>
              <w:rPr>
                <w:rFonts w:ascii="맑은 고딕" w:eastAsia="맑은 고딕" w:hAnsi="맑은 고딕" w:cs="굴림"/>
                <w:b/>
                <w:bCs/>
                <w:sz w:val="22"/>
                <w:szCs w:val="24"/>
                <w:u w:val="single"/>
                <w:lang w:val="en-US"/>
              </w:rPr>
            </w:pPr>
            <w:r w:rsidRPr="004F003C">
              <w:rPr>
                <w:rFonts w:ascii="맑은 고딕" w:eastAsia="맑은 고딕" w:hAnsi="맑은 고딕" w:hint="eastAsia"/>
                <w:b/>
                <w:sz w:val="22"/>
                <w:szCs w:val="22"/>
                <w:lang w:eastAsia="ko-KR"/>
              </w:rPr>
              <w:t>투자지분</w:t>
            </w:r>
            <w:r w:rsidRPr="004F003C">
              <w:rPr>
                <w:rFonts w:ascii="맑은 고딕" w:eastAsia="맑은 고딕" w:hAnsi="맑은 고딕"/>
                <w:b/>
                <w:sz w:val="22"/>
                <w:szCs w:val="22"/>
              </w:rPr>
              <w:t>비율</w:t>
            </w:r>
          </w:p>
        </w:tc>
      </w:tr>
      <w:tr w:rsidR="006944F5" w:rsidRPr="004F003C" w14:paraId="2F37710C" w14:textId="77777777" w:rsidTr="006944F5">
        <w:trPr>
          <w:trHeight w:val="625"/>
        </w:trPr>
        <w:tc>
          <w:tcPr>
            <w:tcW w:w="1288" w:type="pct"/>
            <w:vAlign w:val="center"/>
          </w:tcPr>
          <w:p w14:paraId="183CD5CF" w14:textId="77777777" w:rsidR="006944F5" w:rsidRPr="007D1017" w:rsidRDefault="007D1017" w:rsidP="001C5829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bCs/>
                <w:color w:val="auto"/>
                <w:sz w:val="22"/>
                <w:szCs w:val="24"/>
                <w:highlight w:val="yellow"/>
                <w:lang w:val="en-US" w:eastAsia="ko-KR"/>
              </w:rPr>
            </w:pPr>
            <w:r w:rsidRPr="007D1017">
              <w:rPr>
                <w:rFonts w:ascii="맑은 고딕" w:eastAsia="맑은 고딕" w:hAnsi="맑은 고딕" w:hint="eastAsia"/>
                <w:bCs/>
                <w:color w:val="auto"/>
                <w:sz w:val="22"/>
                <w:szCs w:val="24"/>
                <w:highlight w:val="yellow"/>
                <w:lang w:val="en-US" w:eastAsia="ko-KR"/>
              </w:rPr>
              <w:t>케이디비</w:t>
            </w:r>
            <w:r w:rsidR="006944F5" w:rsidRPr="007D1017">
              <w:rPr>
                <w:rFonts w:ascii="맑은 고딕" w:eastAsia="맑은 고딕" w:hAnsi="맑은 고딕" w:hint="eastAsia"/>
                <w:bCs/>
                <w:color w:val="auto"/>
                <w:sz w:val="22"/>
                <w:szCs w:val="24"/>
                <w:highlight w:val="yellow"/>
                <w:lang w:val="en-US" w:eastAsia="ko-KR"/>
              </w:rPr>
              <w:t>생명보험 주식회사</w:t>
            </w:r>
          </w:p>
        </w:tc>
        <w:tc>
          <w:tcPr>
            <w:tcW w:w="2754" w:type="pct"/>
            <w:vAlign w:val="center"/>
          </w:tcPr>
          <w:p w14:paraId="70E31554" w14:textId="77777777" w:rsidR="006944F5" w:rsidRPr="007D1017" w:rsidRDefault="006944F5" w:rsidP="004F003C">
            <w:pPr>
              <w:spacing w:after="120" w:line="360" w:lineRule="exact"/>
              <w:jc w:val="center"/>
              <w:rPr>
                <w:rFonts w:ascii="맑은 고딕" w:hAnsi="맑은 고딕"/>
                <w:sz w:val="22"/>
                <w:szCs w:val="22"/>
                <w:highlight w:val="yellow"/>
              </w:rPr>
            </w:pPr>
            <w:r w:rsidRPr="007D1017">
              <w:rPr>
                <w:rFonts w:ascii="맑은 고딕" w:hAnsi="맑은 고딕" w:hint="eastAsia"/>
                <w:sz w:val="22"/>
                <w:szCs w:val="22"/>
                <w:highlight w:val="yellow"/>
              </w:rPr>
              <w:t>KRW</w:t>
            </w:r>
            <w:r w:rsidRPr="007D1017">
              <w:rPr>
                <w:rFonts w:ascii="맑은 고딕" w:hAnsi="맑은 고딕"/>
                <w:sz w:val="22"/>
                <w:szCs w:val="22"/>
                <w:highlight w:val="yellow"/>
              </w:rPr>
              <w:t xml:space="preserve"> </w:t>
            </w:r>
            <w:r w:rsidR="007D1017" w:rsidRPr="007D1017">
              <w:rPr>
                <w:rFonts w:ascii="맑은 고딕" w:hAnsi="맑은 고딕"/>
                <w:highlight w:val="yellow"/>
              </w:rPr>
              <w:t>[</w:t>
            </w:r>
            <w:r w:rsidR="007D1017" w:rsidRPr="007D1017">
              <w:rPr>
                <w:rFonts w:ascii="맑은 고딕" w:hAnsi="맑은 고딕" w:hint="eastAsia"/>
                <w:highlight w:val="yellow"/>
              </w:rPr>
              <w:t>•</w:t>
            </w:r>
            <w:r w:rsidR="007D1017" w:rsidRPr="007D1017">
              <w:rPr>
                <w:rFonts w:ascii="맑은 고딕" w:hAnsi="맑은 고딕"/>
                <w:highlight w:val="yellow"/>
              </w:rPr>
              <w:t>]</w:t>
            </w:r>
          </w:p>
        </w:tc>
        <w:tc>
          <w:tcPr>
            <w:tcW w:w="958" w:type="pct"/>
            <w:vAlign w:val="center"/>
          </w:tcPr>
          <w:p w14:paraId="52B61B05" w14:textId="77777777" w:rsidR="006944F5" w:rsidRPr="007D1017" w:rsidRDefault="006944F5" w:rsidP="004F003C">
            <w:pPr>
              <w:spacing w:after="120" w:line="360" w:lineRule="exact"/>
              <w:jc w:val="center"/>
              <w:rPr>
                <w:rFonts w:ascii="맑은 고딕" w:hAnsi="맑은 고딕"/>
                <w:sz w:val="22"/>
                <w:szCs w:val="22"/>
                <w:highlight w:val="yellow"/>
              </w:rPr>
            </w:pPr>
            <w:r w:rsidRPr="007D1017">
              <w:rPr>
                <w:rFonts w:ascii="맑은 고딕" w:hAnsi="맑은 고딕" w:hint="eastAsia"/>
                <w:color w:val="000000"/>
                <w:sz w:val="22"/>
                <w:szCs w:val="22"/>
                <w:highlight w:val="yellow"/>
              </w:rPr>
              <w:t xml:space="preserve">약 </w:t>
            </w:r>
            <w:r w:rsidR="007D1017" w:rsidRPr="007D1017">
              <w:rPr>
                <w:rFonts w:ascii="맑은 고딕" w:hAnsi="맑은 고딕"/>
                <w:highlight w:val="yellow"/>
              </w:rPr>
              <w:t>[</w:t>
            </w:r>
            <w:r w:rsidR="007D1017" w:rsidRPr="007D1017">
              <w:rPr>
                <w:rFonts w:ascii="맑은 고딕" w:hAnsi="맑은 고딕" w:hint="eastAsia"/>
                <w:highlight w:val="yellow"/>
              </w:rPr>
              <w:t>•</w:t>
            </w:r>
            <w:r w:rsidR="007D1017" w:rsidRPr="007D1017">
              <w:rPr>
                <w:rFonts w:ascii="맑은 고딕" w:hAnsi="맑은 고딕"/>
                <w:highlight w:val="yellow"/>
              </w:rPr>
              <w:t>]</w:t>
            </w:r>
            <w:r w:rsidRPr="007D1017">
              <w:rPr>
                <w:rFonts w:ascii="맑은 고딕" w:hAnsi="맑은 고딕"/>
                <w:color w:val="000000"/>
                <w:sz w:val="22"/>
                <w:szCs w:val="22"/>
                <w:highlight w:val="yellow"/>
              </w:rPr>
              <w:t>%</w:t>
            </w:r>
          </w:p>
        </w:tc>
      </w:tr>
      <w:tr w:rsidR="006944F5" w:rsidRPr="00415C7A" w14:paraId="070D7122" w14:textId="77777777" w:rsidTr="006944F5">
        <w:trPr>
          <w:trHeight w:val="625"/>
        </w:trPr>
        <w:tc>
          <w:tcPr>
            <w:tcW w:w="1288" w:type="pct"/>
            <w:vAlign w:val="center"/>
          </w:tcPr>
          <w:p w14:paraId="7CF8B837" w14:textId="77777777" w:rsidR="006944F5" w:rsidRPr="004F003C" w:rsidDel="00267D2C" w:rsidRDefault="006944F5" w:rsidP="001C5829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bCs/>
                <w:color w:val="auto"/>
                <w:sz w:val="22"/>
                <w:szCs w:val="24"/>
                <w:lang w:val="en-US" w:eastAsia="ko-KR"/>
              </w:rPr>
            </w:pPr>
            <w:r w:rsidRPr="004F003C">
              <w:rPr>
                <w:rFonts w:ascii="맑은 고딕" w:eastAsia="맑은 고딕" w:hAnsi="맑은 고딕" w:hint="eastAsia"/>
                <w:bCs/>
                <w:color w:val="auto"/>
                <w:sz w:val="22"/>
                <w:szCs w:val="24"/>
                <w:lang w:val="en-US" w:eastAsia="ko-KR"/>
              </w:rPr>
              <w:t>이 건 투자신탁</w:t>
            </w:r>
          </w:p>
        </w:tc>
        <w:tc>
          <w:tcPr>
            <w:tcW w:w="2754" w:type="pct"/>
            <w:vAlign w:val="center"/>
          </w:tcPr>
          <w:p w14:paraId="6CC01488" w14:textId="77777777" w:rsidR="006944F5" w:rsidRPr="004F003C" w:rsidRDefault="006944F5" w:rsidP="004F003C">
            <w:pPr>
              <w:spacing w:after="120" w:line="360" w:lineRule="exact"/>
              <w:jc w:val="center"/>
              <w:rPr>
                <w:rFonts w:ascii="맑은 고딕" w:hAnsi="맑은 고딕"/>
                <w:sz w:val="22"/>
                <w:szCs w:val="22"/>
              </w:rPr>
            </w:pPr>
            <w:r w:rsidRPr="004F003C">
              <w:rPr>
                <w:rFonts w:ascii="맑은 고딕" w:hAnsi="맑은 고딕"/>
                <w:sz w:val="22"/>
                <w:szCs w:val="22"/>
              </w:rPr>
              <w:t>KRW</w:t>
            </w:r>
            <w:r w:rsidRPr="004F003C">
              <w:rPr>
                <w:rFonts w:ascii="맑은 고딕" w:hAnsi="맑은 고딕" w:hint="eastAsia"/>
                <w:sz w:val="22"/>
                <w:szCs w:val="22"/>
              </w:rPr>
              <w:t xml:space="preserve"> </w:t>
            </w:r>
            <w:r w:rsidR="005A2E27" w:rsidRPr="004F003C">
              <w:rPr>
                <w:rFonts w:ascii="맑은 고딕" w:hAnsi="맑은 고딕" w:hint="eastAsia"/>
                <w:sz w:val="22"/>
                <w:szCs w:val="22"/>
              </w:rPr>
              <w:t>3</w:t>
            </w:r>
            <w:r w:rsidR="005A2E27" w:rsidRPr="004F003C">
              <w:rPr>
                <w:rFonts w:ascii="맑은 고딕" w:hAnsi="맑은 고딕"/>
                <w:sz w:val="22"/>
                <w:szCs w:val="22"/>
              </w:rPr>
              <w:t>5,400,000,000</w:t>
            </w:r>
          </w:p>
        </w:tc>
        <w:tc>
          <w:tcPr>
            <w:tcW w:w="958" w:type="pct"/>
            <w:vAlign w:val="center"/>
          </w:tcPr>
          <w:p w14:paraId="1FE09DAB" w14:textId="77777777" w:rsidR="006944F5" w:rsidRDefault="006944F5" w:rsidP="001C5829">
            <w:pPr>
              <w:spacing w:after="120" w:line="360" w:lineRule="exact"/>
              <w:jc w:val="center"/>
              <w:rPr>
                <w:rFonts w:ascii="맑은 고딕" w:hAnsi="맑은 고딕"/>
                <w:color w:val="000000"/>
                <w:sz w:val="22"/>
                <w:szCs w:val="22"/>
              </w:rPr>
            </w:pPr>
            <w:r w:rsidRPr="004F003C">
              <w:rPr>
                <w:rFonts w:ascii="맑은 고딕" w:hAnsi="맑은 고딕" w:hint="eastAsia"/>
                <w:color w:val="000000"/>
                <w:sz w:val="22"/>
                <w:szCs w:val="22"/>
              </w:rPr>
              <w:t>100%</w:t>
            </w:r>
          </w:p>
        </w:tc>
      </w:tr>
    </w:tbl>
    <w:p w14:paraId="29B9C7D2" w14:textId="77777777" w:rsidR="000C5E0F" w:rsidRPr="00397C0F" w:rsidRDefault="000C5E0F" w:rsidP="0014653E">
      <w:pPr>
        <w:widowControl/>
        <w:wordWrap/>
        <w:autoSpaceDE/>
        <w:autoSpaceDN/>
        <w:ind w:left="0" w:firstLine="0"/>
        <w:jc w:val="left"/>
        <w:rPr>
          <w:rFonts w:ascii="맑은 고딕" w:hAnsi="맑은 고딕"/>
          <w:b/>
        </w:rPr>
      </w:pPr>
    </w:p>
    <w:sectPr w:rsidR="000C5E0F" w:rsidRPr="00397C0F" w:rsidSect="00E31586">
      <w:footerReference w:type="even" r:id="rId12"/>
      <w:pgSz w:w="11906" w:h="16838" w:code="9"/>
      <w:pgMar w:top="899" w:right="926" w:bottom="1079" w:left="1418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F4775" w14:textId="77777777" w:rsidR="00D66FE2" w:rsidRDefault="00D66FE2" w:rsidP="00260412">
      <w:r>
        <w:separator/>
      </w:r>
    </w:p>
  </w:endnote>
  <w:endnote w:type="continuationSeparator" w:id="0">
    <w:p w14:paraId="253AB4D3" w14:textId="77777777" w:rsidR="00D66FE2" w:rsidRDefault="00D66FE2" w:rsidP="00260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D7138" w14:textId="77777777" w:rsidR="00285630" w:rsidRDefault="0028563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86D5991" w14:textId="77777777" w:rsidR="00285630" w:rsidRDefault="0028563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F8BAB" w14:textId="77777777" w:rsidR="00D66FE2" w:rsidRDefault="00D66FE2" w:rsidP="00260412">
      <w:r>
        <w:separator/>
      </w:r>
    </w:p>
  </w:footnote>
  <w:footnote w:type="continuationSeparator" w:id="0">
    <w:p w14:paraId="0C4C10CD" w14:textId="77777777" w:rsidR="00D66FE2" w:rsidRDefault="00D66FE2" w:rsidP="00260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30EB"/>
    <w:multiLevelType w:val="hybridMultilevel"/>
    <w:tmpl w:val="0FEAFDB4"/>
    <w:lvl w:ilvl="0" w:tplc="A35C93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362B7CE">
      <w:start w:val="1"/>
      <w:numFmt w:val="decimal"/>
      <w:lvlText w:val="(%2)"/>
      <w:lvlJc w:val="right"/>
      <w:pPr>
        <w:ind w:left="1226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18577A37"/>
    <w:multiLevelType w:val="hybridMultilevel"/>
    <w:tmpl w:val="1C16CFA0"/>
    <w:lvl w:ilvl="0" w:tplc="532AFB52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32"/>
        </w:tabs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2"/>
        </w:tabs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32"/>
        </w:tabs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2"/>
        </w:tabs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32"/>
        </w:tabs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32"/>
        </w:tabs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2"/>
        </w:tabs>
        <w:ind w:left="4032" w:hanging="400"/>
      </w:pPr>
    </w:lvl>
  </w:abstractNum>
  <w:abstractNum w:abstractNumId="2" w15:restartNumberingAfterBreak="0">
    <w:nsid w:val="20B203A2"/>
    <w:multiLevelType w:val="hybridMultilevel"/>
    <w:tmpl w:val="63CCE144"/>
    <w:lvl w:ilvl="0" w:tplc="9CBEB5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4105B5"/>
    <w:multiLevelType w:val="hybridMultilevel"/>
    <w:tmpl w:val="DE30927E"/>
    <w:lvl w:ilvl="0" w:tplc="5BBEE084">
      <w:start w:val="1"/>
      <w:numFmt w:val="decimal"/>
      <w:lvlText w:val="%1."/>
      <w:lvlJc w:val="left"/>
      <w:pPr>
        <w:ind w:left="800" w:hanging="400"/>
      </w:pPr>
      <w:rPr>
        <w:rFonts w:hint="eastAsia"/>
        <w:sz w:val="24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A04A23"/>
    <w:multiLevelType w:val="hybridMultilevel"/>
    <w:tmpl w:val="D3E0E4F8"/>
    <w:lvl w:ilvl="0" w:tplc="A35C93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2D3345A6"/>
    <w:multiLevelType w:val="hybridMultilevel"/>
    <w:tmpl w:val="00C49BAC"/>
    <w:lvl w:ilvl="0" w:tplc="F1A25FDE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BB01D82"/>
    <w:multiLevelType w:val="hybridMultilevel"/>
    <w:tmpl w:val="D3E0E4F8"/>
    <w:lvl w:ilvl="0" w:tplc="A35C93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4ED86DF1"/>
    <w:multiLevelType w:val="hybridMultilevel"/>
    <w:tmpl w:val="20ACA7DA"/>
    <w:lvl w:ilvl="0" w:tplc="85B63B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5E314661"/>
    <w:multiLevelType w:val="hybridMultilevel"/>
    <w:tmpl w:val="00C49BAC"/>
    <w:lvl w:ilvl="0" w:tplc="F1A25FDE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60846FEC"/>
    <w:multiLevelType w:val="hybridMultilevel"/>
    <w:tmpl w:val="FC9452D8"/>
    <w:lvl w:ilvl="0" w:tplc="A35C93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BC407572">
      <w:start w:val="1"/>
      <w:numFmt w:val="decimal"/>
      <w:lvlText w:val="%2."/>
      <w:lvlJc w:val="left"/>
      <w:pPr>
        <w:ind w:left="1226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760A1D88"/>
    <w:multiLevelType w:val="hybridMultilevel"/>
    <w:tmpl w:val="D0F860D2"/>
    <w:lvl w:ilvl="0" w:tplc="7566545C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3"/>
  </w:num>
  <w:num w:numId="10">
    <w:abstractNumId w:val="0"/>
  </w:num>
  <w:num w:numId="11">
    <w:abstractNumId w:val="9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kwon">
    <w15:presenceInfo w15:providerId="None" w15:userId="shkw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8F"/>
    <w:rsid w:val="00000EDF"/>
    <w:rsid w:val="0000185E"/>
    <w:rsid w:val="00001CDD"/>
    <w:rsid w:val="00006E0C"/>
    <w:rsid w:val="00011561"/>
    <w:rsid w:val="0001186A"/>
    <w:rsid w:val="00015B77"/>
    <w:rsid w:val="00015EC3"/>
    <w:rsid w:val="00040C0E"/>
    <w:rsid w:val="0004288D"/>
    <w:rsid w:val="000428A5"/>
    <w:rsid w:val="0004627D"/>
    <w:rsid w:val="000472E4"/>
    <w:rsid w:val="00047B7C"/>
    <w:rsid w:val="00061AF1"/>
    <w:rsid w:val="00061BB7"/>
    <w:rsid w:val="000633E4"/>
    <w:rsid w:val="00072058"/>
    <w:rsid w:val="00073D33"/>
    <w:rsid w:val="000751ED"/>
    <w:rsid w:val="00075B43"/>
    <w:rsid w:val="0008697B"/>
    <w:rsid w:val="000910BF"/>
    <w:rsid w:val="000917A2"/>
    <w:rsid w:val="0009678C"/>
    <w:rsid w:val="000A40AE"/>
    <w:rsid w:val="000A5F84"/>
    <w:rsid w:val="000B347E"/>
    <w:rsid w:val="000B63E6"/>
    <w:rsid w:val="000C35F3"/>
    <w:rsid w:val="000C5E0F"/>
    <w:rsid w:val="000C7479"/>
    <w:rsid w:val="000C7C32"/>
    <w:rsid w:val="000D2E36"/>
    <w:rsid w:val="000D5468"/>
    <w:rsid w:val="000F1F81"/>
    <w:rsid w:val="000F2909"/>
    <w:rsid w:val="000F46D6"/>
    <w:rsid w:val="0010021A"/>
    <w:rsid w:val="00100E44"/>
    <w:rsid w:val="0010254D"/>
    <w:rsid w:val="00120B96"/>
    <w:rsid w:val="001215E8"/>
    <w:rsid w:val="001232BC"/>
    <w:rsid w:val="00123E2B"/>
    <w:rsid w:val="00125AA4"/>
    <w:rsid w:val="0012606D"/>
    <w:rsid w:val="00126EA8"/>
    <w:rsid w:val="0013075A"/>
    <w:rsid w:val="00134F10"/>
    <w:rsid w:val="00136194"/>
    <w:rsid w:val="0014653E"/>
    <w:rsid w:val="0014692D"/>
    <w:rsid w:val="0014705D"/>
    <w:rsid w:val="00155129"/>
    <w:rsid w:val="0015785D"/>
    <w:rsid w:val="00163949"/>
    <w:rsid w:val="00166BE1"/>
    <w:rsid w:val="00167BA0"/>
    <w:rsid w:val="0017002C"/>
    <w:rsid w:val="001701B6"/>
    <w:rsid w:val="00171468"/>
    <w:rsid w:val="001716CC"/>
    <w:rsid w:val="001756F6"/>
    <w:rsid w:val="001939BC"/>
    <w:rsid w:val="00197C0B"/>
    <w:rsid w:val="001A69B2"/>
    <w:rsid w:val="001B2F3B"/>
    <w:rsid w:val="001C5297"/>
    <w:rsid w:val="001C5829"/>
    <w:rsid w:val="001C6D6F"/>
    <w:rsid w:val="001D140B"/>
    <w:rsid w:val="001D3FE6"/>
    <w:rsid w:val="001E6D74"/>
    <w:rsid w:val="001E721A"/>
    <w:rsid w:val="00202411"/>
    <w:rsid w:val="00212386"/>
    <w:rsid w:val="00223DB3"/>
    <w:rsid w:val="00226273"/>
    <w:rsid w:val="00235CD5"/>
    <w:rsid w:val="00241F08"/>
    <w:rsid w:val="00247141"/>
    <w:rsid w:val="00253D36"/>
    <w:rsid w:val="00260412"/>
    <w:rsid w:val="00267D2C"/>
    <w:rsid w:val="00270230"/>
    <w:rsid w:val="002761B7"/>
    <w:rsid w:val="00285630"/>
    <w:rsid w:val="002937FB"/>
    <w:rsid w:val="002A0910"/>
    <w:rsid w:val="002A2705"/>
    <w:rsid w:val="002B6481"/>
    <w:rsid w:val="002B76E1"/>
    <w:rsid w:val="002C195D"/>
    <w:rsid w:val="002C3483"/>
    <w:rsid w:val="002D2A4E"/>
    <w:rsid w:val="002D6D1A"/>
    <w:rsid w:val="002E0980"/>
    <w:rsid w:val="002E1323"/>
    <w:rsid w:val="002E17B7"/>
    <w:rsid w:val="002E3ED8"/>
    <w:rsid w:val="002E78BF"/>
    <w:rsid w:val="0031778A"/>
    <w:rsid w:val="00323C31"/>
    <w:rsid w:val="00325E24"/>
    <w:rsid w:val="00331870"/>
    <w:rsid w:val="00334F9B"/>
    <w:rsid w:val="003400DD"/>
    <w:rsid w:val="0034052D"/>
    <w:rsid w:val="00341936"/>
    <w:rsid w:val="00342FF9"/>
    <w:rsid w:val="00347459"/>
    <w:rsid w:val="0034757C"/>
    <w:rsid w:val="0035750B"/>
    <w:rsid w:val="00362B63"/>
    <w:rsid w:val="0036764D"/>
    <w:rsid w:val="0037341F"/>
    <w:rsid w:val="00376D8A"/>
    <w:rsid w:val="003912D2"/>
    <w:rsid w:val="0039571F"/>
    <w:rsid w:val="00397C0F"/>
    <w:rsid w:val="003A5871"/>
    <w:rsid w:val="003B3BEF"/>
    <w:rsid w:val="003C3A81"/>
    <w:rsid w:val="003D1761"/>
    <w:rsid w:val="003D1EA1"/>
    <w:rsid w:val="003E1C8D"/>
    <w:rsid w:val="003E5A7D"/>
    <w:rsid w:val="003F29C7"/>
    <w:rsid w:val="00402798"/>
    <w:rsid w:val="004117B5"/>
    <w:rsid w:val="00415C7A"/>
    <w:rsid w:val="00434BB3"/>
    <w:rsid w:val="00436CD7"/>
    <w:rsid w:val="00441AE2"/>
    <w:rsid w:val="0045486F"/>
    <w:rsid w:val="00472D2D"/>
    <w:rsid w:val="004735D0"/>
    <w:rsid w:val="0048569B"/>
    <w:rsid w:val="004A64EB"/>
    <w:rsid w:val="004B1331"/>
    <w:rsid w:val="004B1F67"/>
    <w:rsid w:val="004C2AC6"/>
    <w:rsid w:val="004C2DD9"/>
    <w:rsid w:val="004C3CFC"/>
    <w:rsid w:val="004D299F"/>
    <w:rsid w:val="004D2BAC"/>
    <w:rsid w:val="004D7767"/>
    <w:rsid w:val="004E34F9"/>
    <w:rsid w:val="004E68EE"/>
    <w:rsid w:val="004F003C"/>
    <w:rsid w:val="004F7421"/>
    <w:rsid w:val="005053B5"/>
    <w:rsid w:val="0050584C"/>
    <w:rsid w:val="00511539"/>
    <w:rsid w:val="005123B4"/>
    <w:rsid w:val="005134E3"/>
    <w:rsid w:val="00515388"/>
    <w:rsid w:val="005153C6"/>
    <w:rsid w:val="00523654"/>
    <w:rsid w:val="00534927"/>
    <w:rsid w:val="00534A58"/>
    <w:rsid w:val="00535141"/>
    <w:rsid w:val="005361F1"/>
    <w:rsid w:val="005363D3"/>
    <w:rsid w:val="00537340"/>
    <w:rsid w:val="005408C7"/>
    <w:rsid w:val="00560DEC"/>
    <w:rsid w:val="0056203B"/>
    <w:rsid w:val="00563BAC"/>
    <w:rsid w:val="005732E4"/>
    <w:rsid w:val="005743AE"/>
    <w:rsid w:val="00595B7D"/>
    <w:rsid w:val="005A03C7"/>
    <w:rsid w:val="005A2E27"/>
    <w:rsid w:val="005B03F9"/>
    <w:rsid w:val="005B0779"/>
    <w:rsid w:val="005B141A"/>
    <w:rsid w:val="005B209D"/>
    <w:rsid w:val="005B2CA9"/>
    <w:rsid w:val="005B6432"/>
    <w:rsid w:val="005C7D02"/>
    <w:rsid w:val="005E0E3A"/>
    <w:rsid w:val="005E1FDB"/>
    <w:rsid w:val="005E23D2"/>
    <w:rsid w:val="005E24CB"/>
    <w:rsid w:val="005E5137"/>
    <w:rsid w:val="005E53A6"/>
    <w:rsid w:val="005E693D"/>
    <w:rsid w:val="005F371D"/>
    <w:rsid w:val="005F52B3"/>
    <w:rsid w:val="00614CC1"/>
    <w:rsid w:val="006156E0"/>
    <w:rsid w:val="00620BD6"/>
    <w:rsid w:val="00630371"/>
    <w:rsid w:val="00633C3E"/>
    <w:rsid w:val="0064152C"/>
    <w:rsid w:val="00642E12"/>
    <w:rsid w:val="00643278"/>
    <w:rsid w:val="00645F64"/>
    <w:rsid w:val="00653441"/>
    <w:rsid w:val="00665769"/>
    <w:rsid w:val="00672333"/>
    <w:rsid w:val="006753A8"/>
    <w:rsid w:val="006818B0"/>
    <w:rsid w:val="0068361E"/>
    <w:rsid w:val="00691606"/>
    <w:rsid w:val="006944F5"/>
    <w:rsid w:val="006961F2"/>
    <w:rsid w:val="00697252"/>
    <w:rsid w:val="006A27B6"/>
    <w:rsid w:val="006A4D8C"/>
    <w:rsid w:val="006A7CC7"/>
    <w:rsid w:val="006B2D69"/>
    <w:rsid w:val="006B5521"/>
    <w:rsid w:val="006D2122"/>
    <w:rsid w:val="006D5AA8"/>
    <w:rsid w:val="006D7D43"/>
    <w:rsid w:val="006E541C"/>
    <w:rsid w:val="006E5BBE"/>
    <w:rsid w:val="00700818"/>
    <w:rsid w:val="0070085C"/>
    <w:rsid w:val="007039E4"/>
    <w:rsid w:val="0070765A"/>
    <w:rsid w:val="00712430"/>
    <w:rsid w:val="00713E5E"/>
    <w:rsid w:val="00715D22"/>
    <w:rsid w:val="00716E08"/>
    <w:rsid w:val="00723869"/>
    <w:rsid w:val="00727AB6"/>
    <w:rsid w:val="0074019B"/>
    <w:rsid w:val="007475E3"/>
    <w:rsid w:val="007547FC"/>
    <w:rsid w:val="0075619C"/>
    <w:rsid w:val="0078321F"/>
    <w:rsid w:val="00783711"/>
    <w:rsid w:val="007903D0"/>
    <w:rsid w:val="00791861"/>
    <w:rsid w:val="0079297D"/>
    <w:rsid w:val="00795FE2"/>
    <w:rsid w:val="007A1F10"/>
    <w:rsid w:val="007A5D8F"/>
    <w:rsid w:val="007C1421"/>
    <w:rsid w:val="007D1017"/>
    <w:rsid w:val="007D2985"/>
    <w:rsid w:val="007E6F1A"/>
    <w:rsid w:val="007E708C"/>
    <w:rsid w:val="007E7320"/>
    <w:rsid w:val="008005D9"/>
    <w:rsid w:val="00801411"/>
    <w:rsid w:val="0080291E"/>
    <w:rsid w:val="00806219"/>
    <w:rsid w:val="0081411F"/>
    <w:rsid w:val="008143CF"/>
    <w:rsid w:val="0082051E"/>
    <w:rsid w:val="00835F45"/>
    <w:rsid w:val="00836FF6"/>
    <w:rsid w:val="00843021"/>
    <w:rsid w:val="008458BF"/>
    <w:rsid w:val="00850E16"/>
    <w:rsid w:val="008519BE"/>
    <w:rsid w:val="00861DFA"/>
    <w:rsid w:val="00864589"/>
    <w:rsid w:val="00867C2E"/>
    <w:rsid w:val="008746AA"/>
    <w:rsid w:val="00874BC9"/>
    <w:rsid w:val="00876496"/>
    <w:rsid w:val="0088118F"/>
    <w:rsid w:val="008A06B2"/>
    <w:rsid w:val="008A4439"/>
    <w:rsid w:val="008B1986"/>
    <w:rsid w:val="008B499A"/>
    <w:rsid w:val="008B5B08"/>
    <w:rsid w:val="008B5BF4"/>
    <w:rsid w:val="008C3134"/>
    <w:rsid w:val="008D26F4"/>
    <w:rsid w:val="008D58DB"/>
    <w:rsid w:val="008E74CF"/>
    <w:rsid w:val="008F1992"/>
    <w:rsid w:val="008F46C3"/>
    <w:rsid w:val="008F7B65"/>
    <w:rsid w:val="009027ED"/>
    <w:rsid w:val="00913D76"/>
    <w:rsid w:val="009229B0"/>
    <w:rsid w:val="00947C47"/>
    <w:rsid w:val="00957118"/>
    <w:rsid w:val="009614BF"/>
    <w:rsid w:val="009753A6"/>
    <w:rsid w:val="00975B46"/>
    <w:rsid w:val="00981274"/>
    <w:rsid w:val="00982793"/>
    <w:rsid w:val="00986579"/>
    <w:rsid w:val="00986EAF"/>
    <w:rsid w:val="009910A3"/>
    <w:rsid w:val="00996A84"/>
    <w:rsid w:val="009A4D3C"/>
    <w:rsid w:val="009A73B4"/>
    <w:rsid w:val="009C6A78"/>
    <w:rsid w:val="009C6AF0"/>
    <w:rsid w:val="009D17FB"/>
    <w:rsid w:val="009E7DDB"/>
    <w:rsid w:val="009F207B"/>
    <w:rsid w:val="009F3B8E"/>
    <w:rsid w:val="009F4EF2"/>
    <w:rsid w:val="009F5EA1"/>
    <w:rsid w:val="009F665B"/>
    <w:rsid w:val="00A052CD"/>
    <w:rsid w:val="00A120B6"/>
    <w:rsid w:val="00A2346A"/>
    <w:rsid w:val="00A420FC"/>
    <w:rsid w:val="00A42AB3"/>
    <w:rsid w:val="00A5356E"/>
    <w:rsid w:val="00A55ED8"/>
    <w:rsid w:val="00A5626D"/>
    <w:rsid w:val="00A63DF6"/>
    <w:rsid w:val="00A65067"/>
    <w:rsid w:val="00A75B85"/>
    <w:rsid w:val="00A76E67"/>
    <w:rsid w:val="00A80D44"/>
    <w:rsid w:val="00A8326C"/>
    <w:rsid w:val="00A87B31"/>
    <w:rsid w:val="00A9522A"/>
    <w:rsid w:val="00AA3754"/>
    <w:rsid w:val="00AA3F25"/>
    <w:rsid w:val="00AA5960"/>
    <w:rsid w:val="00AA749D"/>
    <w:rsid w:val="00AB36A3"/>
    <w:rsid w:val="00AB7865"/>
    <w:rsid w:val="00AB7FE1"/>
    <w:rsid w:val="00AC1127"/>
    <w:rsid w:val="00AC12F3"/>
    <w:rsid w:val="00AC357D"/>
    <w:rsid w:val="00AC3A03"/>
    <w:rsid w:val="00AD2BE8"/>
    <w:rsid w:val="00AE12BF"/>
    <w:rsid w:val="00AE2F4E"/>
    <w:rsid w:val="00AE4473"/>
    <w:rsid w:val="00AE4F16"/>
    <w:rsid w:val="00AE7FBC"/>
    <w:rsid w:val="00AF2233"/>
    <w:rsid w:val="00B00D23"/>
    <w:rsid w:val="00B024DA"/>
    <w:rsid w:val="00B15866"/>
    <w:rsid w:val="00B22935"/>
    <w:rsid w:val="00B30190"/>
    <w:rsid w:val="00B349D7"/>
    <w:rsid w:val="00B352E2"/>
    <w:rsid w:val="00B36C6E"/>
    <w:rsid w:val="00B42DA2"/>
    <w:rsid w:val="00B4426D"/>
    <w:rsid w:val="00B4501D"/>
    <w:rsid w:val="00B50F17"/>
    <w:rsid w:val="00B579BF"/>
    <w:rsid w:val="00B66C4F"/>
    <w:rsid w:val="00B77347"/>
    <w:rsid w:val="00B866F5"/>
    <w:rsid w:val="00B867E8"/>
    <w:rsid w:val="00B87E3E"/>
    <w:rsid w:val="00B90C27"/>
    <w:rsid w:val="00B90E54"/>
    <w:rsid w:val="00B93E9C"/>
    <w:rsid w:val="00BA084B"/>
    <w:rsid w:val="00BB1466"/>
    <w:rsid w:val="00BC01BA"/>
    <w:rsid w:val="00BC1FDA"/>
    <w:rsid w:val="00BC6903"/>
    <w:rsid w:val="00BD25D8"/>
    <w:rsid w:val="00BD5C57"/>
    <w:rsid w:val="00BD7574"/>
    <w:rsid w:val="00BE46E6"/>
    <w:rsid w:val="00BF01F4"/>
    <w:rsid w:val="00BF411A"/>
    <w:rsid w:val="00BF4949"/>
    <w:rsid w:val="00BF5D48"/>
    <w:rsid w:val="00C064CC"/>
    <w:rsid w:val="00C115AC"/>
    <w:rsid w:val="00C2172A"/>
    <w:rsid w:val="00C232E2"/>
    <w:rsid w:val="00C26F77"/>
    <w:rsid w:val="00C3007A"/>
    <w:rsid w:val="00C3258D"/>
    <w:rsid w:val="00C51FBC"/>
    <w:rsid w:val="00C57986"/>
    <w:rsid w:val="00C57C52"/>
    <w:rsid w:val="00C61E37"/>
    <w:rsid w:val="00C622F3"/>
    <w:rsid w:val="00C6454D"/>
    <w:rsid w:val="00C678A8"/>
    <w:rsid w:val="00C72266"/>
    <w:rsid w:val="00C84766"/>
    <w:rsid w:val="00C921DD"/>
    <w:rsid w:val="00C9339C"/>
    <w:rsid w:val="00C95E32"/>
    <w:rsid w:val="00C96E5B"/>
    <w:rsid w:val="00CA37CE"/>
    <w:rsid w:val="00CA4596"/>
    <w:rsid w:val="00CA4E5D"/>
    <w:rsid w:val="00CA5134"/>
    <w:rsid w:val="00CA5E47"/>
    <w:rsid w:val="00CB368B"/>
    <w:rsid w:val="00CB4A5D"/>
    <w:rsid w:val="00CC71D8"/>
    <w:rsid w:val="00CC7FD5"/>
    <w:rsid w:val="00CD09C9"/>
    <w:rsid w:val="00CD3B0D"/>
    <w:rsid w:val="00CD3F07"/>
    <w:rsid w:val="00CE05C1"/>
    <w:rsid w:val="00CE1749"/>
    <w:rsid w:val="00CE469C"/>
    <w:rsid w:val="00CE6ACF"/>
    <w:rsid w:val="00CE7A06"/>
    <w:rsid w:val="00CF0B91"/>
    <w:rsid w:val="00CF5030"/>
    <w:rsid w:val="00D03415"/>
    <w:rsid w:val="00D26197"/>
    <w:rsid w:val="00D27918"/>
    <w:rsid w:val="00D4388C"/>
    <w:rsid w:val="00D50BC1"/>
    <w:rsid w:val="00D515D4"/>
    <w:rsid w:val="00D608F1"/>
    <w:rsid w:val="00D61F96"/>
    <w:rsid w:val="00D66FE2"/>
    <w:rsid w:val="00D759BF"/>
    <w:rsid w:val="00D92EBE"/>
    <w:rsid w:val="00D935F1"/>
    <w:rsid w:val="00DA537F"/>
    <w:rsid w:val="00DA540E"/>
    <w:rsid w:val="00DC69AA"/>
    <w:rsid w:val="00DD1D49"/>
    <w:rsid w:val="00DD666C"/>
    <w:rsid w:val="00DE412F"/>
    <w:rsid w:val="00DE5EA8"/>
    <w:rsid w:val="00DE6D36"/>
    <w:rsid w:val="00DF350E"/>
    <w:rsid w:val="00E02DA0"/>
    <w:rsid w:val="00E02F1B"/>
    <w:rsid w:val="00E073EA"/>
    <w:rsid w:val="00E12845"/>
    <w:rsid w:val="00E132B6"/>
    <w:rsid w:val="00E16AE4"/>
    <w:rsid w:val="00E20AF6"/>
    <w:rsid w:val="00E30F91"/>
    <w:rsid w:val="00E31586"/>
    <w:rsid w:val="00E3408F"/>
    <w:rsid w:val="00E40E66"/>
    <w:rsid w:val="00E45394"/>
    <w:rsid w:val="00E7615D"/>
    <w:rsid w:val="00E8519D"/>
    <w:rsid w:val="00E96C41"/>
    <w:rsid w:val="00E97A4D"/>
    <w:rsid w:val="00EA431E"/>
    <w:rsid w:val="00EA667B"/>
    <w:rsid w:val="00EB18F0"/>
    <w:rsid w:val="00EB3A2D"/>
    <w:rsid w:val="00EB7E0F"/>
    <w:rsid w:val="00EC0990"/>
    <w:rsid w:val="00EC3CA1"/>
    <w:rsid w:val="00EC432E"/>
    <w:rsid w:val="00ED21BF"/>
    <w:rsid w:val="00ED2A5F"/>
    <w:rsid w:val="00ED3E26"/>
    <w:rsid w:val="00EE73D4"/>
    <w:rsid w:val="00F05BAC"/>
    <w:rsid w:val="00F10033"/>
    <w:rsid w:val="00F10A28"/>
    <w:rsid w:val="00F128DA"/>
    <w:rsid w:val="00F132E7"/>
    <w:rsid w:val="00F22FA0"/>
    <w:rsid w:val="00F2390C"/>
    <w:rsid w:val="00F24E44"/>
    <w:rsid w:val="00F25584"/>
    <w:rsid w:val="00F26811"/>
    <w:rsid w:val="00F323DB"/>
    <w:rsid w:val="00F3462C"/>
    <w:rsid w:val="00F353EE"/>
    <w:rsid w:val="00F35774"/>
    <w:rsid w:val="00F36444"/>
    <w:rsid w:val="00F42278"/>
    <w:rsid w:val="00F460D9"/>
    <w:rsid w:val="00F5354D"/>
    <w:rsid w:val="00F568BA"/>
    <w:rsid w:val="00F575F7"/>
    <w:rsid w:val="00F628FE"/>
    <w:rsid w:val="00F7245F"/>
    <w:rsid w:val="00F73E85"/>
    <w:rsid w:val="00F77956"/>
    <w:rsid w:val="00F91A41"/>
    <w:rsid w:val="00F93C0E"/>
    <w:rsid w:val="00F94B10"/>
    <w:rsid w:val="00F9613F"/>
    <w:rsid w:val="00FA0AA6"/>
    <w:rsid w:val="00FA3161"/>
    <w:rsid w:val="00FA4803"/>
    <w:rsid w:val="00FA7BE8"/>
    <w:rsid w:val="00FB35C2"/>
    <w:rsid w:val="00FB524D"/>
    <w:rsid w:val="00FE0B06"/>
    <w:rsid w:val="00FE3F14"/>
    <w:rsid w:val="00F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C701F"/>
  <w15:chartTrackingRefBased/>
  <w15:docId w15:val="{B936548E-E038-4E0C-B101-BDD20F37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08F"/>
    <w:pPr>
      <w:widowControl w:val="0"/>
      <w:wordWrap w:val="0"/>
      <w:autoSpaceDE w:val="0"/>
      <w:autoSpaceDN w:val="0"/>
      <w:ind w:left="266" w:hanging="266"/>
      <w:jc w:val="both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link w:val="Char"/>
    <w:rsid w:val="00E3408F"/>
    <w:pPr>
      <w:widowControl/>
      <w:wordWrap/>
      <w:autoSpaceDE/>
      <w:autoSpaceDN/>
      <w:snapToGrid w:val="0"/>
      <w:spacing w:line="384" w:lineRule="auto"/>
      <w:ind w:left="0" w:firstLine="0"/>
    </w:pPr>
    <w:rPr>
      <w:rFonts w:ascii="바탕" w:eastAsia="바탕" w:hAnsi="바탕"/>
      <w:color w:val="000000"/>
      <w:sz w:val="20"/>
      <w:szCs w:val="20"/>
      <w:lang w:val="x-none" w:eastAsia="x-none"/>
    </w:rPr>
  </w:style>
  <w:style w:type="paragraph" w:styleId="a4">
    <w:name w:val="footer"/>
    <w:basedOn w:val="a"/>
    <w:link w:val="Char0"/>
    <w:uiPriority w:val="99"/>
    <w:rsid w:val="00E3408F"/>
    <w:pPr>
      <w:tabs>
        <w:tab w:val="center" w:pos="4252"/>
        <w:tab w:val="right" w:pos="8504"/>
      </w:tabs>
      <w:autoSpaceDE/>
      <w:autoSpaceDN/>
      <w:snapToGrid w:val="0"/>
      <w:ind w:left="0" w:firstLine="0"/>
    </w:pPr>
    <w:rPr>
      <w:rFonts w:eastAsia="바탕체"/>
      <w:sz w:val="20"/>
      <w:szCs w:val="20"/>
      <w:lang w:val="x-none" w:eastAsia="x-none"/>
    </w:rPr>
  </w:style>
  <w:style w:type="character" w:customStyle="1" w:styleId="Char0">
    <w:name w:val="바닥글 Char"/>
    <w:link w:val="a4"/>
    <w:uiPriority w:val="99"/>
    <w:rsid w:val="00E3408F"/>
    <w:rPr>
      <w:rFonts w:ascii="Times New Roman" w:eastAsia="바탕체" w:hAnsi="Times New Roman" w:cs="Times New Roman"/>
      <w:szCs w:val="20"/>
    </w:rPr>
  </w:style>
  <w:style w:type="character" w:styleId="a5">
    <w:name w:val="page number"/>
    <w:basedOn w:val="a0"/>
    <w:rsid w:val="00E3408F"/>
  </w:style>
  <w:style w:type="paragraph" w:styleId="a6">
    <w:name w:val="header"/>
    <w:basedOn w:val="a"/>
    <w:link w:val="Char1"/>
    <w:uiPriority w:val="99"/>
    <w:unhideWhenUsed/>
    <w:rsid w:val="00F91A41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1">
    <w:name w:val="머리글 Char"/>
    <w:link w:val="a6"/>
    <w:uiPriority w:val="99"/>
    <w:rsid w:val="00F91A41"/>
    <w:rPr>
      <w:rFonts w:ascii="Times New Roman" w:eastAsia="맑은 고딕" w:hAnsi="Times New Roman" w:cs="Times New Roman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5B6432"/>
    <w:rPr>
      <w:rFonts w:ascii="맑은 고딕" w:hAnsi="맑은 고딕"/>
      <w:sz w:val="18"/>
      <w:szCs w:val="18"/>
      <w:lang w:val="x-none" w:eastAsia="x-none"/>
    </w:rPr>
  </w:style>
  <w:style w:type="character" w:customStyle="1" w:styleId="Char2">
    <w:name w:val="풍선 도움말 텍스트 Char"/>
    <w:link w:val="a7"/>
    <w:uiPriority w:val="99"/>
    <w:semiHidden/>
    <w:rsid w:val="005B6432"/>
    <w:rPr>
      <w:rFonts w:ascii="맑은 고딕" w:eastAsia="맑은 고딕" w:hAnsi="맑은 고딕" w:cs="Times New Roman"/>
      <w:kern w:val="0"/>
      <w:sz w:val="18"/>
      <w:szCs w:val="18"/>
    </w:rPr>
  </w:style>
  <w:style w:type="paragraph" w:customStyle="1" w:styleId="hstyle0">
    <w:name w:val="hstyle0"/>
    <w:basedOn w:val="a"/>
    <w:rsid w:val="008E74CF"/>
    <w:pPr>
      <w:widowControl/>
      <w:wordWrap/>
      <w:autoSpaceDE/>
      <w:autoSpaceDN/>
      <w:spacing w:line="384" w:lineRule="auto"/>
      <w:ind w:left="0" w:firstLine="0"/>
    </w:pPr>
    <w:rPr>
      <w:rFonts w:ascii="바탕" w:eastAsia="바탕" w:hAnsi="바탕" w:cs="굴림"/>
      <w:color w:val="000000"/>
      <w:sz w:val="20"/>
      <w:szCs w:val="20"/>
    </w:rPr>
  </w:style>
  <w:style w:type="paragraph" w:styleId="a8">
    <w:name w:val="footnote text"/>
    <w:basedOn w:val="a"/>
    <w:link w:val="Char3"/>
    <w:uiPriority w:val="99"/>
    <w:semiHidden/>
    <w:unhideWhenUsed/>
    <w:rsid w:val="00DD666C"/>
    <w:pPr>
      <w:snapToGrid w:val="0"/>
      <w:jc w:val="left"/>
    </w:pPr>
    <w:rPr>
      <w:lang w:val="x-none" w:eastAsia="x-none"/>
    </w:rPr>
  </w:style>
  <w:style w:type="character" w:customStyle="1" w:styleId="Char3">
    <w:name w:val="각주 텍스트 Char"/>
    <w:link w:val="a8"/>
    <w:uiPriority w:val="99"/>
    <w:semiHidden/>
    <w:rsid w:val="00DD666C"/>
    <w:rPr>
      <w:rFonts w:ascii="Times New Roman" w:hAnsi="Times New Roman"/>
      <w:sz w:val="24"/>
      <w:szCs w:val="24"/>
    </w:rPr>
  </w:style>
  <w:style w:type="character" w:styleId="a9">
    <w:name w:val="footnote reference"/>
    <w:uiPriority w:val="99"/>
    <w:semiHidden/>
    <w:unhideWhenUsed/>
    <w:rsid w:val="00DD666C"/>
    <w:rPr>
      <w:vertAlign w:val="superscript"/>
    </w:rPr>
  </w:style>
  <w:style w:type="paragraph" w:customStyle="1" w:styleId="Default">
    <w:name w:val="Default"/>
    <w:rsid w:val="004B1331"/>
    <w:pPr>
      <w:widowControl w:val="0"/>
      <w:autoSpaceDE w:val="0"/>
      <w:autoSpaceDN w:val="0"/>
      <w:adjustRightInd w:val="0"/>
    </w:pPr>
    <w:rPr>
      <w:rFonts w:ascii="나눔고딕" w:eastAsia="나눔고딕" w:hAnsi="Times New Roman" w:cs="나눔고딕"/>
      <w:color w:val="000000"/>
      <w:sz w:val="24"/>
      <w:szCs w:val="24"/>
    </w:rPr>
  </w:style>
  <w:style w:type="character" w:customStyle="1" w:styleId="Char">
    <w:name w:val="바탕글 Char"/>
    <w:link w:val="a3"/>
    <w:rsid w:val="000C5E0F"/>
    <w:rPr>
      <w:rFonts w:ascii="바탕" w:eastAsia="바탕" w:hAnsi="바탕" w:cs="굴림"/>
      <w:color w:val="000000"/>
    </w:rPr>
  </w:style>
  <w:style w:type="paragraph" w:styleId="aa">
    <w:name w:val="List Paragraph"/>
    <w:basedOn w:val="a"/>
    <w:uiPriority w:val="34"/>
    <w:qFormat/>
    <w:rsid w:val="005363D3"/>
    <w:pPr>
      <w:ind w:leftChars="400" w:left="800"/>
    </w:pPr>
  </w:style>
  <w:style w:type="character" w:styleId="ab">
    <w:name w:val="annotation reference"/>
    <w:uiPriority w:val="99"/>
    <w:semiHidden/>
    <w:unhideWhenUsed/>
    <w:rsid w:val="009910A3"/>
    <w:rPr>
      <w:sz w:val="18"/>
      <w:szCs w:val="18"/>
    </w:rPr>
  </w:style>
  <w:style w:type="paragraph" w:styleId="ac">
    <w:name w:val="annotation text"/>
    <w:basedOn w:val="a"/>
    <w:link w:val="Char4"/>
    <w:uiPriority w:val="99"/>
    <w:semiHidden/>
    <w:unhideWhenUsed/>
    <w:rsid w:val="009910A3"/>
    <w:pPr>
      <w:jc w:val="left"/>
    </w:pPr>
  </w:style>
  <w:style w:type="character" w:customStyle="1" w:styleId="Char4">
    <w:name w:val="메모 텍스트 Char"/>
    <w:link w:val="ac"/>
    <w:uiPriority w:val="99"/>
    <w:semiHidden/>
    <w:rsid w:val="009910A3"/>
    <w:rPr>
      <w:rFonts w:ascii="Times New Roman" w:hAnsi="Times New Roman"/>
      <w:sz w:val="24"/>
      <w:szCs w:val="24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9910A3"/>
    <w:rPr>
      <w:b/>
      <w:bCs/>
    </w:rPr>
  </w:style>
  <w:style w:type="character" w:customStyle="1" w:styleId="Char5">
    <w:name w:val="메모 주제 Char"/>
    <w:link w:val="ad"/>
    <w:uiPriority w:val="99"/>
    <w:semiHidden/>
    <w:rsid w:val="009910A3"/>
    <w:rPr>
      <w:rFonts w:ascii="Times New Roman" w:hAnsi="Times New Roman"/>
      <w:b/>
      <w:bCs/>
      <w:sz w:val="24"/>
      <w:szCs w:val="24"/>
    </w:rPr>
  </w:style>
  <w:style w:type="paragraph" w:styleId="ae">
    <w:name w:val="Revision"/>
    <w:hidden/>
    <w:uiPriority w:val="99"/>
    <w:semiHidden/>
    <w:rsid w:val="001939BC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D4C9C170A5B4F958247C60F1BF8D3" ma:contentTypeVersion="12" ma:contentTypeDescription="Create a new document." ma:contentTypeScope="" ma:versionID="469276fb8c89f3c0164e900706068ba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029b11f99e62c17d453482f2ae4f70f5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B7E954-BBC2-4AE0-8163-BDBBDE3D7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6702B9-7485-4825-9A0F-3B8B878D825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4DCC256-DB8C-4FAF-AC8F-12EB3FAB83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3D5ED1-115E-49A1-896B-7A1BA97B9B5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0EAE255-D316-4F53-A24A-3D2A7752F2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2002034</dc:creator>
  <cp:keywords/>
  <cp:lastModifiedBy>shkwon</cp:lastModifiedBy>
  <cp:revision>5</cp:revision>
  <cp:lastPrinted>2017-04-23T23:51:00Z</cp:lastPrinted>
  <dcterms:created xsi:type="dcterms:W3CDTF">2021-10-08T03:19:00Z</dcterms:created>
  <dcterms:modified xsi:type="dcterms:W3CDTF">2021-10-08T03:35:00Z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0x01010044C64254786844049F7D44627C6FAEFF008598C49656394A40B124BEF54663820F</vt:lpwstr>
  </property>
  <property fmtid="{D5CDD505-2E9C-101B-9397-08002B2CF9AE}" pid="3" name="display_urn:schemas-microsoft-com:office:office#Editor">
    <vt:lpwstr>나영규</vt:lpwstr>
  </property>
  <property fmtid="{D5CDD505-2E9C-101B-9397-08002B2CF9AE}" pid="4" name="display_urn:schemas-microsoft-com:office:office#Author">
    <vt:lpwstr>나영규</vt:lpwstr>
  </property>
</Properties>
</file>