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2BB6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D23448">
        <w:rPr>
          <w:rFonts w:ascii="Times New Roman" w:eastAsia="바탕" w:hAnsi="Times New Roman"/>
          <w:b/>
          <w:sz w:val="32"/>
          <w:szCs w:val="32"/>
        </w:rPr>
        <w:t>수익증권</w:t>
      </w:r>
      <w:r w:rsidRPr="00D23448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D23448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12BBBA6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EA369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23C20E9" w14:textId="20280969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수익증권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매매계약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서</w:t>
      </w:r>
      <w:r w:rsidRPr="00D23448">
        <w:rPr>
          <w:rFonts w:ascii="Times New Roman" w:eastAsia="바탕" w:hAnsi="Times New Roman"/>
          <w:sz w:val="22"/>
        </w:rPr>
        <w:t>)</w:t>
      </w:r>
      <w:r w:rsidR="00E03B77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E03B77">
        <w:rPr>
          <w:rFonts w:ascii="Times New Roman" w:eastAsia="바탕" w:hAnsi="Times New Roman"/>
          <w:sz w:val="22"/>
        </w:rPr>
        <w:t>“</w:t>
      </w:r>
      <w:r w:rsidRPr="00E03B77">
        <w:rPr>
          <w:rFonts w:ascii="Times New Roman" w:eastAsia="바탕" w:hAnsi="Times New Roman"/>
          <w:sz w:val="22"/>
          <w:u w:val="single"/>
        </w:rPr>
        <w:t>본</w:t>
      </w:r>
      <w:r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Pr="00E03B77">
        <w:rPr>
          <w:rFonts w:ascii="Times New Roman" w:eastAsia="바탕" w:hAnsi="Times New Roman"/>
          <w:sz w:val="22"/>
          <w:u w:val="single"/>
        </w:rPr>
        <w:t>계약</w:t>
      </w:r>
      <w:r w:rsidRPr="00E03B77">
        <w:rPr>
          <w:rFonts w:ascii="Times New Roman" w:eastAsia="바탕" w:hAnsi="Times New Roman"/>
          <w:sz w:val="22"/>
          <w:u w:val="single"/>
        </w:rPr>
        <w:t>(</w:t>
      </w:r>
      <w:r w:rsidRPr="00E03B77">
        <w:rPr>
          <w:rFonts w:ascii="Times New Roman" w:eastAsia="바탕" w:hAnsi="Times New Roman"/>
          <w:sz w:val="22"/>
          <w:u w:val="single"/>
        </w:rPr>
        <w:t>서</w:t>
      </w:r>
      <w:r w:rsidRPr="00E03B77">
        <w:rPr>
          <w:rFonts w:ascii="Times New Roman" w:eastAsia="바탕" w:hAnsi="Times New Roman"/>
          <w:sz w:val="22"/>
          <w:u w:val="single"/>
        </w:rPr>
        <w:t>)</w:t>
      </w:r>
      <w:r w:rsidRPr="00E03B77">
        <w:rPr>
          <w:rFonts w:ascii="Times New Roman" w:eastAsia="바탕" w:hAnsi="Times New Roman"/>
          <w:sz w:val="22"/>
        </w:rPr>
        <w:t>”</w:t>
      </w:r>
      <w:r w:rsidR="00E03B77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3774BD">
        <w:rPr>
          <w:rFonts w:ascii="Times New Roman" w:eastAsia="바탕" w:hAnsi="Times New Roman"/>
          <w:sz w:val="22"/>
        </w:rPr>
        <w:t>20</w:t>
      </w:r>
      <w:r w:rsidR="003774BD" w:rsidRPr="00B43B91">
        <w:rPr>
          <w:rFonts w:ascii="Times New Roman" w:eastAsia="바탕" w:hAnsi="Times New Roman"/>
          <w:sz w:val="22"/>
        </w:rPr>
        <w:t>2</w:t>
      </w:r>
      <w:r w:rsidR="003774BD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Pr="00B43B91">
        <w:rPr>
          <w:rFonts w:ascii="Times New Roman" w:eastAsia="바탕" w:hAnsi="Times New Roman" w:hint="eastAsia"/>
          <w:sz w:val="22"/>
        </w:rPr>
        <w:t>월</w:t>
      </w:r>
      <w:r w:rsidR="00086D2A" w:rsidRPr="00B43B91">
        <w:rPr>
          <w:rFonts w:ascii="Times New Roman" w:eastAsia="바탕" w:hAnsi="Times New Roman"/>
          <w:sz w:val="22"/>
        </w:rPr>
        <w:t xml:space="preserve"> </w:t>
      </w:r>
      <w:r w:rsidR="009F616A">
        <w:rPr>
          <w:rFonts w:ascii="Times New Roman" w:eastAsia="바탕" w:hAnsi="Times New Roman"/>
          <w:sz w:val="22"/>
        </w:rPr>
        <w:t>8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다음의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당사자들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사이에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체결되었다</w:t>
      </w:r>
      <w:r w:rsidRPr="00D23448">
        <w:rPr>
          <w:rFonts w:ascii="Times New Roman" w:eastAsia="바탕" w:hAnsi="Times New Roman"/>
          <w:kern w:val="0"/>
          <w:sz w:val="22"/>
        </w:rPr>
        <w:t>.</w:t>
      </w:r>
    </w:p>
    <w:p w14:paraId="77C74203" w14:textId="77777777" w:rsidR="006C0393" w:rsidRPr="00B86C6A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323C763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0"/>
        <w:gridCol w:w="7386"/>
      </w:tblGrid>
      <w:tr w:rsidR="006C0393" w:rsidRPr="00D23448" w14:paraId="4855000B" w14:textId="77777777" w:rsidTr="00B41FC5">
        <w:tc>
          <w:tcPr>
            <w:tcW w:w="1668" w:type="dxa"/>
            <w:shd w:val="clear" w:color="auto" w:fill="auto"/>
          </w:tcPr>
          <w:p w14:paraId="548FB8AD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28ACB47E" w14:textId="74F012D1" w:rsidR="006C0393" w:rsidRPr="00D23448" w:rsidRDefault="002D0AC8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51A6A8D4" w14:textId="60F05A6F" w:rsidR="006C0393" w:rsidRDefault="005720AC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의사당대로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82 (</w:t>
            </w:r>
            <w:r>
              <w:rPr>
                <w:rFonts w:ascii="Times New Roman" w:eastAsia="바탕" w:hAnsi="Times New Roman" w:hint="eastAsia"/>
                <w:sz w:val="22"/>
              </w:rPr>
              <w:t>여의도동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65DF733E" w14:textId="74ED60C7" w:rsidR="00C155E8" w:rsidRPr="00D23448" w:rsidRDefault="00C155E8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D23448" w14:paraId="4FE5F256" w14:textId="77777777" w:rsidTr="00B41FC5">
        <w:tc>
          <w:tcPr>
            <w:tcW w:w="1668" w:type="dxa"/>
            <w:shd w:val="clear" w:color="auto" w:fill="auto"/>
          </w:tcPr>
          <w:p w14:paraId="7FEF7CC2" w14:textId="3C905430" w:rsidR="006C0393" w:rsidRPr="00D23448" w:rsidRDefault="006C0393" w:rsidP="007E0943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50BA7776" w14:textId="6A02DA7A" w:rsidR="006C0393" w:rsidRDefault="002D0AC8" w:rsidP="00E03B7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A3F474" w14:textId="7FCA4829" w:rsidR="005F5BF9" w:rsidRPr="005F5BF9" w:rsidRDefault="005720AC" w:rsidP="00E03B7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용산구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한강대로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372 (</w:t>
            </w:r>
            <w:r>
              <w:rPr>
                <w:rFonts w:ascii="Times New Roman" w:eastAsia="바탕" w:hAnsi="Times New Roman" w:hint="eastAsia"/>
                <w:sz w:val="22"/>
              </w:rPr>
              <w:t>동자동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</w:tbl>
    <w:p w14:paraId="438EB22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90752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4EC4505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전</w:t>
      </w:r>
      <w:r w:rsidRPr="00D23448">
        <w:rPr>
          <w:rFonts w:ascii="Times New Roman" w:eastAsia="바탕" w:hAnsi="Times New Roman"/>
          <w:b/>
          <w:sz w:val="22"/>
        </w:rPr>
        <w:tab/>
      </w:r>
      <w:r w:rsidRPr="00D23448">
        <w:rPr>
          <w:rFonts w:ascii="Times New Roman" w:eastAsia="바탕" w:hAnsi="Times New Roman"/>
          <w:b/>
          <w:sz w:val="22"/>
        </w:rPr>
        <w:t>문</w:t>
      </w:r>
    </w:p>
    <w:p w14:paraId="6720AC7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B84BD99" w14:textId="5EC81908" w:rsidR="006C0393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325C72" w:rsidRPr="00D23448">
        <w:rPr>
          <w:rFonts w:ascii="Times New Roman" w:eastAsia="바탕" w:hAnsi="Times New Roman"/>
          <w:sz w:val="22"/>
        </w:rPr>
        <w:t>「</w:t>
      </w:r>
      <w:r w:rsidR="006C0393" w:rsidRPr="00D23448">
        <w:rPr>
          <w:rFonts w:ascii="Times New Roman" w:eastAsia="바탕" w:hAnsi="Times New Roman"/>
          <w:sz w:val="22"/>
        </w:rPr>
        <w:t>자본시장과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금융투자업에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법률</w:t>
      </w:r>
      <w:r w:rsidR="00325C72" w:rsidRPr="00D23448">
        <w:rPr>
          <w:rFonts w:ascii="Times New Roman" w:eastAsia="바탕" w:hAnsi="Times New Roman"/>
          <w:sz w:val="22"/>
        </w:rPr>
        <w:t>」</w:t>
      </w:r>
      <w:r w:rsidR="006C0393" w:rsidRPr="00D23448">
        <w:rPr>
          <w:rFonts w:ascii="Times New Roman" w:eastAsia="바탕" w:hAnsi="Times New Roman"/>
          <w:sz w:val="22"/>
        </w:rPr>
        <w:t>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전문투자형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사모집합투자기구로서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투자신탁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형태로</w:t>
      </w:r>
      <w:r w:rsidR="007E094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설정된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Pr="006272BC">
        <w:rPr>
          <w:rFonts w:ascii="Times New Roman" w:eastAsia="바탕" w:hAnsi="Times New Roman"/>
          <w:sz w:val="22"/>
        </w:rPr>
        <w:t>“</w:t>
      </w:r>
      <w:r w:rsidR="002D0AC8">
        <w:rPr>
          <w:rFonts w:ascii="Times New Roman" w:eastAsia="바탕" w:hAnsi="Times New Roman" w:hint="eastAsia"/>
          <w:sz w:val="22"/>
        </w:rPr>
        <w:t>알파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국내</w:t>
      </w:r>
      <w:r w:rsidR="002D0AC8">
        <w:rPr>
          <w:rFonts w:ascii="Times New Roman" w:eastAsia="바탕" w:hAnsi="Times New Roman" w:hint="eastAsia"/>
          <w:sz w:val="22"/>
        </w:rPr>
        <w:t>E</w:t>
      </w:r>
      <w:r w:rsidR="002D0AC8">
        <w:rPr>
          <w:rFonts w:ascii="Times New Roman" w:eastAsia="바탕" w:hAnsi="Times New Roman"/>
          <w:sz w:val="22"/>
        </w:rPr>
        <w:t xml:space="preserve">SG </w:t>
      </w:r>
      <w:r w:rsidR="002D0AC8">
        <w:rPr>
          <w:rFonts w:ascii="Times New Roman" w:eastAsia="바탕" w:hAnsi="Times New Roman" w:hint="eastAsia"/>
          <w:sz w:val="22"/>
        </w:rPr>
        <w:t>전문투자형사모투자신탁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제</w:t>
      </w:r>
      <w:r w:rsidR="002D0AC8">
        <w:rPr>
          <w:rFonts w:ascii="Times New Roman" w:eastAsia="바탕" w:hAnsi="Times New Roman" w:hint="eastAsia"/>
          <w:sz w:val="22"/>
        </w:rPr>
        <w:t>1</w:t>
      </w:r>
      <w:r w:rsidR="002D0AC8">
        <w:rPr>
          <w:rFonts w:ascii="Times New Roman" w:eastAsia="바탕" w:hAnsi="Times New Roman" w:hint="eastAsia"/>
          <w:sz w:val="22"/>
        </w:rPr>
        <w:t>호</w:t>
      </w:r>
      <w:r w:rsidRPr="006272BC">
        <w:rPr>
          <w:rFonts w:ascii="Times New Roman" w:eastAsia="바탕" w:hAnsi="Times New Roman"/>
          <w:sz w:val="22"/>
        </w:rPr>
        <w:t>”</w:t>
      </w:r>
      <w:r w:rsidR="0020443E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(</w:t>
      </w:r>
      <w:r w:rsidR="006C0393" w:rsidRPr="00915536">
        <w:rPr>
          <w:rFonts w:ascii="Times New Roman" w:eastAsia="바탕" w:hAnsi="Times New Roman"/>
          <w:sz w:val="22"/>
        </w:rPr>
        <w:t>이하</w:t>
      </w:r>
      <w:r w:rsidR="006C0393" w:rsidRPr="00915536">
        <w:rPr>
          <w:rFonts w:ascii="Times New Roman" w:eastAsia="바탕" w:hAnsi="Times New Roman"/>
          <w:sz w:val="22"/>
        </w:rPr>
        <w:t xml:space="preserve"> “</w:t>
      </w:r>
      <w:r w:rsidR="006C0393" w:rsidRPr="00E03B77">
        <w:rPr>
          <w:rFonts w:ascii="Times New Roman" w:eastAsia="바탕" w:hAnsi="Times New Roman"/>
          <w:sz w:val="22"/>
          <w:u w:val="single"/>
        </w:rPr>
        <w:t>본건</w:t>
      </w:r>
      <w:r w:rsidR="006C0393"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="006C0393" w:rsidRPr="00E03B77">
        <w:rPr>
          <w:rFonts w:ascii="Times New Roman" w:eastAsia="바탕" w:hAnsi="Times New Roman"/>
          <w:sz w:val="22"/>
          <w:u w:val="single"/>
        </w:rPr>
        <w:t>투자신탁</w:t>
      </w:r>
      <w:r w:rsidR="006C0393" w:rsidRPr="00915536">
        <w:rPr>
          <w:rFonts w:ascii="Times New Roman" w:eastAsia="바탕" w:hAnsi="Times New Roman"/>
          <w:sz w:val="22"/>
        </w:rPr>
        <w:t>”)</w:t>
      </w:r>
      <w:r w:rsidR="006C0393" w:rsidRPr="00915536">
        <w:rPr>
          <w:rFonts w:ascii="Times New Roman" w:eastAsia="바탕" w:hAnsi="Times New Roman"/>
          <w:sz w:val="22"/>
        </w:rPr>
        <w:t>의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수익증권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ins w:id="0" w:author="shkwon" w:date="2021-11-02T16:14:00Z">
        <w:r w:rsidR="00D62E42">
          <w:rPr>
            <w:rFonts w:ascii="Times New Roman" w:eastAsia="바탕" w:hAnsi="Times New Roman" w:hint="eastAsia"/>
            <w:sz w:val="22"/>
          </w:rPr>
          <w:t>중</w:t>
        </w:r>
        <w:r w:rsidR="00D62E42">
          <w:rPr>
            <w:rFonts w:ascii="Times New Roman" w:eastAsia="바탕" w:hAnsi="Times New Roman" w:hint="eastAsia"/>
            <w:sz w:val="22"/>
          </w:rPr>
          <w:t xml:space="preserve"> </w:t>
        </w:r>
      </w:ins>
      <w:r w:rsidR="00D67F47">
        <w:rPr>
          <w:rFonts w:ascii="Times New Roman" w:eastAsia="바탕" w:hAnsi="Times New Roman" w:hint="eastAsia"/>
          <w:sz w:val="22"/>
        </w:rPr>
        <w:t>합계</w:t>
      </w:r>
      <w:r w:rsidR="00D67F47">
        <w:rPr>
          <w:rFonts w:ascii="Times New Roman" w:eastAsia="바탕" w:hAnsi="Times New Roman" w:hint="eastAsia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6C0393" w:rsidRPr="00915536">
        <w:rPr>
          <w:rFonts w:ascii="Times New Roman" w:eastAsia="바탕" w:hAnsi="Times New Roman"/>
          <w:sz w:val="22"/>
        </w:rPr>
        <w:t>좌</w:t>
      </w:r>
      <w:r w:rsidR="007E0943">
        <w:rPr>
          <w:rFonts w:ascii="Times New Roman" w:eastAsia="바탕" w:hAnsi="Times New Roman" w:hint="eastAsia"/>
          <w:sz w:val="22"/>
        </w:rPr>
        <w:t xml:space="preserve"> </w:t>
      </w:r>
      <w:r w:rsidR="00E03B77">
        <w:rPr>
          <w:rFonts w:ascii="Times New Roman" w:eastAsia="바탕" w:hAnsi="Times New Roman" w:hint="eastAsia"/>
          <w:sz w:val="22"/>
        </w:rPr>
        <w:t>(</w:t>
      </w:r>
      <w:r w:rsidR="002D0AC8">
        <w:rPr>
          <w:rFonts w:ascii="Times New Roman" w:eastAsia="바탕" w:hAnsi="Times New Roman" w:hint="eastAsia"/>
          <w:sz w:val="22"/>
        </w:rPr>
        <w:t>최초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설정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기준가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좌당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CA1DF3">
        <w:rPr>
          <w:rFonts w:ascii="Times New Roman" w:eastAsia="바탕" w:hAnsi="Times New Roman"/>
          <w:sz w:val="22"/>
        </w:rPr>
        <w:t>금</w:t>
      </w:r>
      <w:r w:rsidR="006C0393" w:rsidRPr="00CA1DF3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일</w:t>
      </w:r>
      <w:r w:rsidR="006C0393" w:rsidRPr="00CA1DF3">
        <w:rPr>
          <w:rFonts w:ascii="Times New Roman" w:eastAsia="바탕" w:hAnsi="Times New Roman"/>
          <w:sz w:val="22"/>
        </w:rPr>
        <w:t>원</w:t>
      </w:r>
      <w:r w:rsidR="006C0393" w:rsidRPr="00CA1DF3">
        <w:rPr>
          <w:rFonts w:ascii="Times New Roman" w:eastAsia="바탕" w:hAnsi="Times New Roman"/>
          <w:sz w:val="22"/>
        </w:rPr>
        <w:t>(</w:t>
      </w:r>
      <w:r w:rsidR="00D23448" w:rsidRPr="00CA1DF3">
        <w:rPr>
          <w:rFonts w:ascii="Times New Roman" w:eastAsia="바탕" w:hAnsi="Times New Roman"/>
          <w:sz w:val="22"/>
        </w:rPr>
        <w:t>₩</w:t>
      </w:r>
      <w:r w:rsidR="00446A0A" w:rsidRPr="00446A0A">
        <w:rPr>
          <w:rFonts w:ascii="Times New Roman" w:eastAsia="바탕" w:hAnsi="Times New Roman" w:hint="eastAsia"/>
          <w:sz w:val="22"/>
        </w:rPr>
        <w:t>1</w:t>
      </w:r>
      <w:r w:rsidR="00E03B77">
        <w:rPr>
          <w:rFonts w:ascii="Times New Roman" w:eastAsia="바탕" w:hAnsi="Times New Roman"/>
          <w:sz w:val="22"/>
        </w:rPr>
        <w:t>)</w:t>
      </w:r>
      <w:r w:rsidR="006C0393" w:rsidRPr="00CA1DF3">
        <w:rPr>
          <w:rFonts w:ascii="Times New Roman" w:eastAsia="바탕" w:hAnsi="Times New Roman"/>
          <w:sz w:val="22"/>
        </w:rPr>
        <w:t>)</w:t>
      </w:r>
      <w:r w:rsidR="006C0393" w:rsidRPr="00446A0A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소유하고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있다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E6A8028" w14:textId="77777777" w:rsidR="00E751E8" w:rsidRDefault="00E751E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8C3DF3" w14:textId="46E72905" w:rsidR="006C0393" w:rsidRPr="00D23448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985087">
        <w:rPr>
          <w:rFonts w:ascii="Times New Roman" w:eastAsia="바탕" w:hAnsi="Times New Roman" w:hint="eastAsia"/>
          <w:sz w:val="22"/>
        </w:rPr>
        <w:t>매도인</w:t>
      </w:r>
      <w:r w:rsidR="006C0393" w:rsidRPr="00985087">
        <w:rPr>
          <w:rFonts w:ascii="Times New Roman" w:eastAsia="바탕" w:hAnsi="Times New Roman" w:hint="eastAsia"/>
          <w:sz w:val="22"/>
        </w:rPr>
        <w:t>은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E751E8" w:rsidRPr="00985087">
        <w:rPr>
          <w:rFonts w:ascii="Times New Roman" w:eastAsia="바탕" w:hAnsi="Times New Roman" w:hint="eastAsia"/>
          <w:sz w:val="22"/>
        </w:rPr>
        <w:t>매도인이</w:t>
      </w:r>
      <w:r w:rsidR="00E751E8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소유하고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있는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본건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투자신탁의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수익증권</w:t>
      </w:r>
      <w:r w:rsidR="00D67F47" w:rsidRPr="00985087">
        <w:rPr>
          <w:rFonts w:ascii="Times New Roman" w:eastAsia="바탕" w:hAnsi="Times New Roman"/>
          <w:sz w:val="22"/>
        </w:rPr>
        <w:t xml:space="preserve"> </w:t>
      </w:r>
      <w:ins w:id="1" w:author="shkwon" w:date="2021-11-02T16:14:00Z">
        <w:r w:rsidR="00D62E42">
          <w:rPr>
            <w:rFonts w:ascii="Times New Roman" w:eastAsia="바탕" w:hAnsi="Times New Roman" w:hint="eastAsia"/>
            <w:sz w:val="22"/>
          </w:rPr>
          <w:t>중</w:t>
        </w:r>
        <w:r w:rsidR="00D62E42">
          <w:rPr>
            <w:rFonts w:ascii="Times New Roman" w:eastAsia="바탕" w:hAnsi="Times New Roman" w:hint="eastAsia"/>
            <w:sz w:val="22"/>
          </w:rPr>
          <w:t xml:space="preserve"> </w:t>
        </w:r>
      </w:ins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306F42">
        <w:rPr>
          <w:rFonts w:ascii="Times New Roman" w:eastAsia="바탕" w:hAnsi="Times New Roman" w:hint="eastAsia"/>
          <w:sz w:val="22"/>
        </w:rPr>
        <w:t>좌</w:t>
      </w:r>
      <w:r w:rsidR="006C0393" w:rsidRPr="00D23448">
        <w:rPr>
          <w:rFonts w:ascii="Times New Roman" w:eastAsia="바탕" w:hAnsi="Times New Roman"/>
          <w:sz w:val="22"/>
        </w:rPr>
        <w:t>(</w:t>
      </w:r>
      <w:r w:rsidR="006C0393" w:rsidRPr="00D23448">
        <w:rPr>
          <w:rFonts w:ascii="Times New Roman" w:eastAsia="바탕" w:hAnsi="Times New Roman"/>
          <w:sz w:val="22"/>
        </w:rPr>
        <w:t>이하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E03B77">
        <w:rPr>
          <w:rFonts w:ascii="Times New Roman" w:eastAsia="바탕" w:hAnsi="Times New Roman"/>
          <w:sz w:val="22"/>
        </w:rPr>
        <w:t>“</w:t>
      </w:r>
      <w:r w:rsidR="006C0393" w:rsidRPr="00E03B77">
        <w:rPr>
          <w:rFonts w:ascii="Times New Roman" w:eastAsia="바탕" w:hAnsi="Times New Roman"/>
          <w:sz w:val="22"/>
          <w:u w:val="single"/>
        </w:rPr>
        <w:t>매매목적물</w:t>
      </w:r>
      <w:r w:rsidR="006C0393" w:rsidRPr="00E03B77">
        <w:rPr>
          <w:rFonts w:ascii="Times New Roman" w:eastAsia="바탕" w:hAnsi="Times New Roman"/>
          <w:sz w:val="22"/>
        </w:rPr>
        <w:t>”</w:t>
      </w:r>
      <w:r w:rsidR="006C0393" w:rsidRPr="00D23448">
        <w:rPr>
          <w:rFonts w:ascii="Times New Roman" w:eastAsia="바탕" w:hAnsi="Times New Roman"/>
          <w:sz w:val="22"/>
        </w:rPr>
        <w:t>)</w:t>
      </w:r>
      <w:r w:rsidR="006C0393" w:rsidRPr="00D23448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매도하고자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하고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매수인은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매도인으로부터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A317B0D" w14:textId="77777777" w:rsidR="006C0393" w:rsidRPr="003F7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74A919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합의한다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2C02EF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1D67CC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C7E410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수익증권의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매매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29175C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EEFE2" w14:textId="21E3A2B7" w:rsidR="006C0393" w:rsidRDefault="006272BC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D23448">
        <w:rPr>
          <w:rFonts w:ascii="Times New Roman" w:eastAsia="바탕" w:hAnsi="Times New Roman"/>
          <w:bCs/>
          <w:sz w:val="22"/>
        </w:rPr>
        <w:t>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본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계약에서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정한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조건에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따라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매수인에게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매매목적물을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매도하고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bCs/>
          <w:sz w:val="22"/>
        </w:rPr>
        <w:t>매수인은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매도인으로부터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이를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매수한다</w:t>
      </w:r>
      <w:r w:rsidR="006C0393" w:rsidRPr="00D23448">
        <w:rPr>
          <w:rFonts w:ascii="Times New Roman" w:eastAsia="바탕" w:hAnsi="Times New Roman"/>
          <w:bCs/>
          <w:sz w:val="22"/>
        </w:rPr>
        <w:t>.</w:t>
      </w:r>
    </w:p>
    <w:p w14:paraId="6225A69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974C18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6F3032C0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D23448">
        <w:rPr>
          <w:rFonts w:ascii="Times New Roman" w:eastAsia="바탕" w:hAnsi="Times New Roman"/>
          <w:b/>
          <w:bCs/>
          <w:sz w:val="22"/>
        </w:rPr>
        <w:t>제</w:t>
      </w:r>
      <w:r w:rsidRPr="00D23448">
        <w:rPr>
          <w:rFonts w:ascii="Times New Roman" w:eastAsia="바탕" w:hAnsi="Times New Roman"/>
          <w:b/>
          <w:bCs/>
          <w:sz w:val="22"/>
        </w:rPr>
        <w:t>2</w:t>
      </w:r>
      <w:r w:rsidRPr="00D23448">
        <w:rPr>
          <w:rFonts w:ascii="Times New Roman" w:eastAsia="바탕" w:hAnsi="Times New Roman"/>
          <w:b/>
          <w:bCs/>
          <w:sz w:val="22"/>
        </w:rPr>
        <w:t>조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bCs/>
          <w:sz w:val="22"/>
        </w:rPr>
        <w:t>매매대금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및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그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지</w:t>
      </w:r>
      <w:r w:rsidRPr="0038587A">
        <w:rPr>
          <w:rFonts w:ascii="Times New Roman" w:eastAsia="바탕" w:hAnsi="Times New Roman" w:hint="eastAsia"/>
          <w:b/>
          <w:bCs/>
          <w:sz w:val="22"/>
        </w:rPr>
        <w:t>급</w:t>
      </w:r>
      <w:r w:rsidR="009F7EEA" w:rsidRPr="0038587A">
        <w:rPr>
          <w:rFonts w:ascii="Times New Roman" w:eastAsia="바탕" w:hAnsi="Times New Roman"/>
          <w:b/>
          <w:bCs/>
          <w:sz w:val="22"/>
        </w:rPr>
        <w:t xml:space="preserve"> </w:t>
      </w:r>
      <w:r w:rsidR="009F7EEA" w:rsidRPr="0038587A">
        <w:rPr>
          <w:rFonts w:ascii="Times New Roman" w:eastAsia="바탕" w:hAnsi="Times New Roman" w:hint="eastAsia"/>
          <w:b/>
          <w:bCs/>
          <w:sz w:val="22"/>
        </w:rPr>
        <w:t>등</w:t>
      </w:r>
      <w:r w:rsidRPr="0038587A">
        <w:rPr>
          <w:rFonts w:ascii="Times New Roman" w:eastAsia="바탕" w:hAnsi="Times New Roman"/>
          <w:b/>
          <w:bCs/>
          <w:sz w:val="22"/>
        </w:rPr>
        <w:t>)</w:t>
      </w:r>
    </w:p>
    <w:p w14:paraId="2717D521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85823AF" w14:textId="15EF649C" w:rsidR="006C0393" w:rsidRPr="0038587A" w:rsidRDefault="006C0393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38587A">
        <w:rPr>
          <w:rFonts w:ascii="Times New Roman" w:eastAsia="바탕" w:hAnsi="Times New Roman" w:hint="eastAsia"/>
          <w:sz w:val="22"/>
        </w:rPr>
        <w:t>매매목적물에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대한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매매대금은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금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0A3916" w:rsidRPr="0038587A">
        <w:rPr>
          <w:rFonts w:ascii="Times New Roman" w:eastAsia="바탕" w:hAnsi="Times New Roman" w:hint="eastAsia"/>
          <w:sz w:val="22"/>
        </w:rPr>
        <w:t>원</w:t>
      </w:r>
      <w:r w:rsidR="000A3916" w:rsidRPr="0038587A">
        <w:rPr>
          <w:rFonts w:ascii="Times New Roman" w:eastAsia="바탕" w:hAnsi="Times New Roman"/>
          <w:sz w:val="22"/>
        </w:rPr>
        <w:t>(</w:t>
      </w:r>
      <w:r w:rsidR="000A3916" w:rsidRPr="0038587A">
        <w:rPr>
          <w:rFonts w:ascii="바탕" w:eastAsia="바탕" w:hAnsi="바탕" w:hint="eastAsia"/>
          <w:sz w:val="22"/>
        </w:rPr>
        <w:t>￦</w:t>
      </w:r>
      <w:r w:rsidR="005720AC">
        <w:rPr>
          <w:rFonts w:ascii="Times New Roman" w:eastAsia="바탕" w:hAnsi="Times New Roman"/>
          <w:sz w:val="22"/>
        </w:rPr>
        <w:t>23,413,761,349</w:t>
      </w:r>
      <w:r w:rsidR="000A3916" w:rsidRPr="0038587A">
        <w:rPr>
          <w:rFonts w:ascii="Times New Roman" w:eastAsia="바탕" w:hAnsi="Times New Roman"/>
          <w:sz w:val="22"/>
        </w:rPr>
        <w:t>)</w:t>
      </w:r>
      <w:r w:rsidR="000A3916" w:rsidRPr="0038587A">
        <w:rPr>
          <w:rFonts w:ascii="Times New Roman" w:eastAsia="바탕" w:hAnsi="Times New Roman" w:hint="eastAsia"/>
          <w:sz w:val="22"/>
        </w:rPr>
        <w:t>으로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한다</w:t>
      </w:r>
      <w:r w:rsidRPr="0038587A">
        <w:rPr>
          <w:rFonts w:ascii="Times New Roman" w:eastAsia="바탕" w:hAnsi="Times New Roman"/>
          <w:sz w:val="22"/>
        </w:rPr>
        <w:t>(</w:t>
      </w:r>
      <w:r w:rsidRPr="0038587A">
        <w:rPr>
          <w:rFonts w:ascii="Times New Roman" w:eastAsia="바탕" w:hAnsi="Times New Roman" w:hint="eastAsia"/>
          <w:sz w:val="22"/>
        </w:rPr>
        <w:t>이하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D50FFD" w:rsidRPr="0038587A">
        <w:rPr>
          <w:rFonts w:ascii="Times New Roman" w:eastAsia="바탕" w:hAnsi="Times New Roman"/>
          <w:sz w:val="22"/>
        </w:rPr>
        <w:t>“</w:t>
      </w:r>
      <w:r w:rsidRPr="0038587A">
        <w:rPr>
          <w:rFonts w:ascii="Times New Roman" w:eastAsia="바탕" w:hAnsi="Times New Roman" w:hint="eastAsia"/>
          <w:sz w:val="22"/>
          <w:u w:val="single"/>
        </w:rPr>
        <w:t>매매대금</w:t>
      </w:r>
      <w:r w:rsidR="00D50FFD" w:rsidRPr="0038587A">
        <w:rPr>
          <w:rFonts w:ascii="Times New Roman" w:eastAsia="바탕" w:hAnsi="Times New Roman"/>
          <w:sz w:val="22"/>
        </w:rPr>
        <w:t>”</w:t>
      </w:r>
      <w:r w:rsidRPr="0038587A">
        <w:rPr>
          <w:rFonts w:ascii="Times New Roman" w:eastAsia="바탕" w:hAnsi="Times New Roman"/>
          <w:sz w:val="22"/>
        </w:rPr>
        <w:t>).</w:t>
      </w:r>
    </w:p>
    <w:p w14:paraId="54C5CCA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3498301" w14:textId="43F6C147" w:rsidR="006C0393" w:rsidRPr="00B43B91" w:rsidRDefault="006C0393" w:rsidP="006C0393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B43B91">
        <w:rPr>
          <w:rFonts w:ascii="Times New Roman" w:eastAsia="바탕" w:hAnsi="Times New Roman" w:hint="eastAsia"/>
          <w:sz w:val="22"/>
        </w:rPr>
        <w:t>매수인은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43748B" w:rsidRPr="00B43B91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="001A620E" w:rsidRPr="00B43B91">
        <w:rPr>
          <w:rFonts w:ascii="Times New Roman" w:eastAsia="바탕" w:hAnsi="Times New Roman" w:hint="eastAsia"/>
          <w:sz w:val="22"/>
        </w:rPr>
        <w:t>월</w:t>
      </w:r>
      <w:r w:rsidR="001A56D5" w:rsidRPr="00B43B91">
        <w:rPr>
          <w:rFonts w:ascii="Times New Roman" w:eastAsia="바탕" w:hAnsi="Times New Roman"/>
          <w:sz w:val="22"/>
        </w:rPr>
        <w:t xml:space="preserve"> </w:t>
      </w:r>
      <w:r w:rsidR="009F616A">
        <w:rPr>
          <w:rFonts w:ascii="Times New Roman" w:eastAsia="바탕" w:hAnsi="Times New Roman"/>
          <w:sz w:val="22"/>
        </w:rPr>
        <w:t>9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>(</w:t>
      </w:r>
      <w:r w:rsidRPr="00B43B91">
        <w:rPr>
          <w:rFonts w:ascii="Times New Roman" w:eastAsia="바탕" w:hAnsi="Times New Roman" w:hint="eastAsia"/>
          <w:kern w:val="0"/>
          <w:sz w:val="22"/>
        </w:rPr>
        <w:t>이하</w:t>
      </w:r>
      <w:r w:rsidRPr="00B43B91">
        <w:rPr>
          <w:rFonts w:ascii="Times New Roman" w:eastAsia="바탕" w:hAnsi="Times New Roman"/>
          <w:kern w:val="0"/>
          <w:sz w:val="22"/>
        </w:rPr>
        <w:t xml:space="preserve"> “</w:t>
      </w:r>
      <w:r w:rsidRPr="00B43B91">
        <w:rPr>
          <w:rFonts w:ascii="Times New Roman" w:eastAsia="바탕" w:hAnsi="Times New Roman" w:hint="eastAsia"/>
          <w:kern w:val="0"/>
          <w:sz w:val="22"/>
          <w:u w:val="single"/>
        </w:rPr>
        <w:t>거래종결예정일</w:t>
      </w:r>
      <w:r w:rsidRPr="00B43B91">
        <w:rPr>
          <w:rFonts w:ascii="Times New Roman" w:eastAsia="바탕" w:hAnsi="Times New Roman"/>
          <w:kern w:val="0"/>
          <w:sz w:val="22"/>
        </w:rPr>
        <w:t xml:space="preserve">”) </w:t>
      </w:r>
      <w:r w:rsidRPr="00B43B91">
        <w:rPr>
          <w:rFonts w:ascii="Times New Roman" w:eastAsia="바탕" w:hAnsi="Times New Roman" w:hint="eastAsia"/>
          <w:kern w:val="0"/>
          <w:sz w:val="22"/>
        </w:rPr>
        <w:t>매도인에게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매매대금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전액을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아래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계좌로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입금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함으로써</w:t>
      </w:r>
      <w:r w:rsidR="00527743"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지급하여야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한다</w:t>
      </w:r>
      <w:r w:rsidRPr="00B43B91">
        <w:rPr>
          <w:rFonts w:ascii="Times New Roman" w:eastAsia="바탕" w:hAnsi="Times New Roman"/>
          <w:kern w:val="0"/>
          <w:sz w:val="22"/>
        </w:rPr>
        <w:t>.</w:t>
      </w:r>
    </w:p>
    <w:p w14:paraId="763390C1" w14:textId="77777777" w:rsidR="006C0393" w:rsidRPr="00D23448" w:rsidRDefault="006C0393" w:rsidP="006C0393">
      <w:pPr>
        <w:pStyle w:val="a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6393"/>
      </w:tblGrid>
      <w:tr w:rsidR="00A63355" w:rsidRPr="00915536" w14:paraId="6788DE2D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334542B0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lastRenderedPageBreak/>
              <w:t>계좌개설은행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31C161C" w14:textId="30E03CD5" w:rsidR="00A63355" w:rsidRPr="002D2FCF" w:rsidRDefault="005720AC" w:rsidP="00152A29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하나은행</w:t>
            </w:r>
          </w:p>
        </w:tc>
      </w:tr>
      <w:tr w:rsidR="00A63355" w:rsidRPr="00915536" w14:paraId="4A34F756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08C0526C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</w:t>
            </w:r>
            <w:r w:rsidRPr="00915536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915536">
              <w:rPr>
                <w:rFonts w:ascii="Times New Roman" w:eastAsia="바탕" w:hAnsi="Times New Roman"/>
                <w:sz w:val="22"/>
              </w:rPr>
              <w:t>명의인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526BD32" w14:textId="10683EC9" w:rsidR="00A63355" w:rsidRPr="00527743" w:rsidRDefault="002D0AC8" w:rsidP="00446A0A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하나금융투자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152A2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A63355" w:rsidRPr="00915536" w14:paraId="685D9E76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6D0185B7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E73B7C3" w14:textId="258A93EB" w:rsidR="00A63355" w:rsidRPr="00527743" w:rsidRDefault="005720AC" w:rsidP="00F1007E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/>
                <w:sz w:val="22"/>
              </w:rPr>
              <w:t>547-910001-05005</w:t>
            </w:r>
          </w:p>
        </w:tc>
      </w:tr>
    </w:tbl>
    <w:p w14:paraId="6A9500FD" w14:textId="77777777" w:rsidR="006C0393" w:rsidRPr="0091553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3C7DE" w14:textId="0F85CDE9" w:rsidR="009F7EEA" w:rsidRDefault="009F7EEA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915536">
        <w:rPr>
          <w:rFonts w:ascii="Times New Roman" w:eastAsia="바탕" w:hAnsi="Times New Roman"/>
          <w:sz w:val="22"/>
        </w:rPr>
        <w:t>매수인은</w:t>
      </w:r>
      <w:r w:rsidRPr="00915536">
        <w:rPr>
          <w:rFonts w:ascii="Times New Roman" w:eastAsia="바탕" w:hAnsi="Times New Roman"/>
          <w:sz w:val="22"/>
        </w:rPr>
        <w:t xml:space="preserve"> </w:t>
      </w:r>
      <w:r w:rsidRPr="00915536">
        <w:rPr>
          <w:rFonts w:ascii="Times New Roman" w:eastAsia="바탕" w:hAnsi="Times New Roman"/>
          <w:sz w:val="22"/>
        </w:rPr>
        <w:t>거래종결예정일까지</w:t>
      </w:r>
      <w:r w:rsidR="002F5591" w:rsidRP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매매목적물의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양수도에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대하</w:t>
      </w:r>
      <w:r w:rsidR="002F5591" w:rsidRPr="00335E0B">
        <w:rPr>
          <w:rFonts w:ascii="Times New Roman" w:eastAsia="바탕" w:hAnsi="Times New Roman" w:hint="eastAsia"/>
          <w:sz w:val="22"/>
        </w:rPr>
        <w:t>여</w:t>
      </w:r>
      <w:r w:rsidR="002F5591" w:rsidRPr="00335E0B">
        <w:rPr>
          <w:rFonts w:ascii="Times New Roman" w:eastAsia="바탕" w:hAnsi="Times New Roman"/>
          <w:sz w:val="22"/>
        </w:rPr>
        <w:t xml:space="preserve">, </w:t>
      </w:r>
      <w:r w:rsidR="006272BC" w:rsidRPr="00335E0B">
        <w:rPr>
          <w:rFonts w:ascii="Times New Roman" w:eastAsia="바탕" w:hAnsi="Times New Roman" w:hint="eastAsia"/>
          <w:sz w:val="22"/>
        </w:rPr>
        <w:t>매도인</w:t>
      </w:r>
      <w:r w:rsidR="003E7F55" w:rsidRPr="00335E0B">
        <w:rPr>
          <w:rFonts w:ascii="Times New Roman" w:eastAsia="바탕" w:hAnsi="Times New Roman" w:hint="eastAsia"/>
          <w:sz w:val="22"/>
        </w:rPr>
        <w:t>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알파자산운용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FF3CBD">
        <w:rPr>
          <w:rFonts w:ascii="Times New Roman" w:eastAsia="바탕" w:hAnsi="Times New Roman" w:hint="eastAsia"/>
          <w:sz w:val="22"/>
        </w:rPr>
        <w:t>주식회사</w:t>
      </w:r>
      <w:r w:rsidR="00A63355" w:rsidRPr="00335E0B">
        <w:rPr>
          <w:rFonts w:ascii="Times New Roman" w:eastAsia="바탕" w:hAnsi="Times New Roman"/>
          <w:sz w:val="22"/>
        </w:rPr>
        <w:t>(</w:t>
      </w:r>
      <w:r w:rsidR="00A63355" w:rsidRPr="00335E0B">
        <w:rPr>
          <w:rFonts w:ascii="Times New Roman" w:eastAsia="바탕" w:hAnsi="Times New Roman" w:hint="eastAsia"/>
          <w:sz w:val="22"/>
        </w:rPr>
        <w:t>이하</w:t>
      </w:r>
      <w:r w:rsidR="00A63355" w:rsidRPr="00335E0B">
        <w:rPr>
          <w:rFonts w:ascii="Times New Roman" w:eastAsia="바탕" w:hAnsi="Times New Roman"/>
          <w:sz w:val="22"/>
        </w:rPr>
        <w:t xml:space="preserve"> “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본건</w:t>
      </w:r>
      <w:r w:rsidR="00A63355" w:rsidRPr="00335E0B">
        <w:rPr>
          <w:rFonts w:ascii="Times New Roman" w:eastAsia="바탕" w:hAnsi="Times New Roman"/>
          <w:sz w:val="22"/>
          <w:u w:val="single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집합투자업자</w:t>
      </w:r>
      <w:r w:rsidR="00A63355" w:rsidRPr="00335E0B">
        <w:rPr>
          <w:rFonts w:ascii="Times New Roman" w:eastAsia="바탕" w:hAnsi="Times New Roman"/>
          <w:sz w:val="22"/>
        </w:rPr>
        <w:t>”)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사이에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43748B" w:rsidRPr="00335E0B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="003E7F55" w:rsidRPr="00335E0B">
        <w:rPr>
          <w:rFonts w:ascii="Times New Roman" w:eastAsia="바탕" w:hAnsi="Times New Roman" w:hint="eastAsia"/>
          <w:sz w:val="22"/>
        </w:rPr>
        <w:t>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9</w:t>
      </w:r>
      <w:r w:rsidR="00E03B77" w:rsidRPr="00335E0B">
        <w:rPr>
          <w:rFonts w:ascii="Times New Roman" w:eastAsia="바탕" w:hAnsi="Times New Roman" w:hint="eastAsia"/>
          <w:sz w:val="22"/>
        </w:rPr>
        <w:t>월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30</w:t>
      </w:r>
      <w:r w:rsidR="003E7F55" w:rsidRPr="00335E0B">
        <w:rPr>
          <w:rFonts w:ascii="Times New Roman" w:eastAsia="바탕" w:hAnsi="Times New Roman" w:hint="eastAsia"/>
          <w:sz w:val="22"/>
        </w:rPr>
        <w:t>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체결한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투자계약서</w:t>
      </w:r>
      <w:r w:rsidR="003E7F55" w:rsidRPr="00335E0B">
        <w:rPr>
          <w:rFonts w:ascii="Times New Roman" w:eastAsia="바탕" w:hAnsi="Times New Roman"/>
          <w:sz w:val="22"/>
        </w:rPr>
        <w:t>(</w:t>
      </w:r>
      <w:r w:rsidR="003E7F55" w:rsidRPr="00335E0B">
        <w:rPr>
          <w:rFonts w:ascii="Times New Roman" w:eastAsia="바탕" w:hAnsi="Times New Roman" w:hint="eastAsia"/>
          <w:sz w:val="22"/>
        </w:rPr>
        <w:t>이후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수정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및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변경된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계약서를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포함</w:t>
      </w:r>
      <w:r w:rsidR="003E7F55" w:rsidRPr="00FF3CBD">
        <w:rPr>
          <w:rFonts w:ascii="Times New Roman" w:eastAsia="바탕" w:hAnsi="Times New Roman"/>
          <w:sz w:val="22"/>
        </w:rPr>
        <w:t>)</w:t>
      </w:r>
      <w:r w:rsidR="003E7F55" w:rsidRPr="00FF3CBD">
        <w:rPr>
          <w:rFonts w:ascii="Times New Roman" w:eastAsia="바탕" w:hAnsi="Times New Roman" w:hint="eastAsia"/>
          <w:sz w:val="22"/>
        </w:rPr>
        <w:t>의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867EFB">
        <w:rPr>
          <w:rFonts w:ascii="Times New Roman" w:eastAsia="바탕" w:hAnsi="Times New Roman" w:hint="eastAsia"/>
          <w:sz w:val="22"/>
        </w:rPr>
        <w:t>별지</w:t>
      </w:r>
      <w:r w:rsidR="002D0AC8">
        <w:rPr>
          <w:rFonts w:ascii="Times New Roman" w:eastAsia="바탕" w:hAnsi="Times New Roman" w:hint="eastAsia"/>
          <w:sz w:val="22"/>
        </w:rPr>
        <w:t>4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양식에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따라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3E7F55" w:rsidRPr="00867EFB">
        <w:rPr>
          <w:rFonts w:ascii="Times New Roman" w:eastAsia="바탕" w:hAnsi="Times New Roman" w:hint="eastAsia"/>
          <w:sz w:val="22"/>
        </w:rPr>
        <w:t>양수확약서</w:t>
      </w:r>
      <w:r w:rsidR="002F5591" w:rsidRPr="00867EFB">
        <w:rPr>
          <w:rFonts w:ascii="Times New Roman" w:eastAsia="바탕" w:hAnsi="Times New Roman"/>
          <w:sz w:val="22"/>
        </w:rPr>
        <w:t>(</w:t>
      </w:r>
      <w:r w:rsidR="002F5591" w:rsidRPr="00867EFB">
        <w:rPr>
          <w:rFonts w:ascii="Times New Roman" w:eastAsia="바탕" w:hAnsi="Times New Roman" w:hint="eastAsia"/>
          <w:sz w:val="22"/>
        </w:rPr>
        <w:t>이하</w:t>
      </w:r>
      <w:r w:rsidR="002F5591" w:rsidRPr="00867EFB">
        <w:rPr>
          <w:rFonts w:ascii="Times New Roman" w:eastAsia="바탕" w:hAnsi="Times New Roman"/>
          <w:sz w:val="22"/>
        </w:rPr>
        <w:t xml:space="preserve"> “</w:t>
      </w:r>
      <w:r w:rsidR="002F5591" w:rsidRPr="00867EFB">
        <w:rPr>
          <w:rFonts w:ascii="Times New Roman" w:eastAsia="바탕" w:hAnsi="Times New Roman" w:hint="eastAsia"/>
          <w:sz w:val="22"/>
          <w:u w:val="single"/>
        </w:rPr>
        <w:t>본건</w:t>
      </w:r>
      <w:r w:rsidR="002F5591" w:rsidRPr="00867EFB">
        <w:rPr>
          <w:rFonts w:ascii="Times New Roman" w:eastAsia="바탕" w:hAnsi="Times New Roman"/>
          <w:sz w:val="22"/>
          <w:u w:val="single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  <w:u w:val="single"/>
        </w:rPr>
        <w:t>양수확약서</w:t>
      </w:r>
      <w:r w:rsidR="002F5591" w:rsidRPr="00867EFB">
        <w:rPr>
          <w:rFonts w:ascii="Times New Roman" w:eastAsia="바탕" w:hAnsi="Times New Roman"/>
          <w:sz w:val="22"/>
        </w:rPr>
        <w:t>”)</w:t>
      </w:r>
      <w:r w:rsidR="003E7F55" w:rsidRPr="00FF3CBD">
        <w:rPr>
          <w:rFonts w:ascii="Times New Roman" w:eastAsia="바탕" w:hAnsi="Times New Roman" w:hint="eastAsia"/>
          <w:sz w:val="22"/>
        </w:rPr>
        <w:t>를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FF3CBD">
        <w:rPr>
          <w:rFonts w:ascii="Times New Roman" w:eastAsia="바탕" w:hAnsi="Times New Roman" w:hint="eastAsia"/>
          <w:sz w:val="22"/>
        </w:rPr>
        <w:t>작성하여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본건</w:t>
      </w:r>
      <w:r w:rsidR="00A633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집합투자업자</w:t>
      </w:r>
      <w:r w:rsidR="003E7F55" w:rsidRPr="00335E0B">
        <w:rPr>
          <w:rFonts w:ascii="Times New Roman" w:eastAsia="바탕" w:hAnsi="Times New Roman" w:hint="eastAsia"/>
          <w:sz w:val="22"/>
        </w:rPr>
        <w:t>에게</w:t>
      </w:r>
      <w:r w:rsidR="003E7F55">
        <w:rPr>
          <w:rFonts w:ascii="Times New Roman" w:eastAsia="바탕" w:hAnsi="Times New Roman" w:hint="eastAsia"/>
          <w:sz w:val="22"/>
        </w:rPr>
        <w:t xml:space="preserve"> </w:t>
      </w:r>
      <w:r w:rsidR="003E7F55">
        <w:rPr>
          <w:rFonts w:ascii="Times New Roman" w:eastAsia="바탕" w:hAnsi="Times New Roman" w:hint="eastAsia"/>
          <w:sz w:val="22"/>
        </w:rPr>
        <w:t>제출</w:t>
      </w:r>
      <w:r w:rsidR="002F5591">
        <w:rPr>
          <w:rFonts w:ascii="Times New Roman" w:eastAsia="바탕" w:hAnsi="Times New Roman" w:hint="eastAsia"/>
          <w:sz w:val="22"/>
        </w:rPr>
        <w:t>한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뒤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본건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집합투자업자로부터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동의를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받아야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한다</w:t>
      </w:r>
      <w:r w:rsidR="002F5591" w:rsidRPr="0065461D">
        <w:rPr>
          <w:rFonts w:ascii="Times New Roman" w:eastAsia="바탕" w:hAnsi="Times New Roman" w:hint="eastAsia"/>
          <w:sz w:val="22"/>
        </w:rPr>
        <w:t>.</w:t>
      </w:r>
    </w:p>
    <w:p w14:paraId="3627874F" w14:textId="77777777" w:rsidR="009F7EEA" w:rsidRDefault="009F7EEA" w:rsidP="009F7EEA">
      <w:pPr>
        <w:pStyle w:val="a4"/>
        <w:spacing w:line="276" w:lineRule="auto"/>
        <w:ind w:leftChars="0"/>
        <w:rPr>
          <w:rFonts w:ascii="Times New Roman" w:eastAsia="바탕" w:hAnsi="Times New Roman"/>
          <w:sz w:val="22"/>
        </w:rPr>
      </w:pPr>
    </w:p>
    <w:p w14:paraId="257EBEB0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A662960" w14:textId="31D79CF8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3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매도</w:t>
      </w:r>
      <w:r w:rsidR="00877AA6">
        <w:rPr>
          <w:rFonts w:ascii="Times New Roman" w:eastAsia="바탕" w:hAnsi="Times New Roman" w:hint="eastAsia"/>
          <w:b/>
          <w:sz w:val="22"/>
        </w:rPr>
        <w:t>인의</w:t>
      </w:r>
      <w:r w:rsidR="00877AA6">
        <w:rPr>
          <w:rFonts w:ascii="Times New Roman" w:eastAsia="바탕" w:hAnsi="Times New Roman" w:hint="eastAsia"/>
          <w:b/>
          <w:sz w:val="22"/>
        </w:rPr>
        <w:t xml:space="preserve"> </w:t>
      </w:r>
      <w:r w:rsidR="00877AA6">
        <w:rPr>
          <w:rFonts w:ascii="Times New Roman" w:eastAsia="바탕" w:hAnsi="Times New Roman" w:hint="eastAsia"/>
          <w:b/>
          <w:sz w:val="22"/>
        </w:rPr>
        <w:t>의무</w:t>
      </w:r>
      <w:r w:rsidR="00877AA6">
        <w:rPr>
          <w:rFonts w:ascii="Times New Roman" w:eastAsia="바탕" w:hAnsi="Times New Roman"/>
          <w:b/>
          <w:sz w:val="22"/>
        </w:rPr>
        <w:tab/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0C4E0DA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6DDDD0" w14:textId="7E27904E" w:rsidR="006C0393" w:rsidRPr="002F5591" w:rsidRDefault="006272BC" w:rsidP="002F5591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2F5591">
        <w:rPr>
          <w:rFonts w:ascii="Times New Roman" w:eastAsia="바탕" w:hAnsi="Times New Roman"/>
          <w:bCs/>
          <w:sz w:val="22"/>
        </w:rPr>
        <w:t>은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매수인으로부터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항에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따라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매매대금을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지급받</w:t>
      </w:r>
      <w:r w:rsidR="003E7F55" w:rsidRPr="002F5591">
        <w:rPr>
          <w:rFonts w:ascii="Times New Roman" w:eastAsia="바탕" w:hAnsi="Times New Roman" w:hint="eastAsia"/>
          <w:bCs/>
          <w:sz w:val="22"/>
        </w:rPr>
        <w:t>음과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동시에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매매목적물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전부를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본건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투자신탁의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판매회사인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>현대차증권</w:t>
      </w:r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>주식회사</w:t>
      </w:r>
      <w:r w:rsidR="006C0393" w:rsidRPr="002F5591">
        <w:rPr>
          <w:rFonts w:ascii="Times New Roman" w:eastAsia="바탕" w:hAnsi="Times New Roman"/>
          <w:kern w:val="0"/>
          <w:sz w:val="22"/>
        </w:rPr>
        <w:t>(</w:t>
      </w:r>
      <w:r w:rsidR="006C0393" w:rsidRPr="002F5591">
        <w:rPr>
          <w:rFonts w:ascii="Times New Roman" w:eastAsia="바탕" w:hAnsi="Times New Roman"/>
          <w:kern w:val="0"/>
          <w:sz w:val="22"/>
        </w:rPr>
        <w:t>이하</w:t>
      </w:r>
      <w:r w:rsidR="006C0393" w:rsidRPr="002F5591">
        <w:rPr>
          <w:rFonts w:ascii="Times New Roman" w:eastAsia="바탕" w:hAnsi="Times New Roman"/>
          <w:kern w:val="0"/>
          <w:sz w:val="22"/>
        </w:rPr>
        <w:t xml:space="preserve"> </w:t>
      </w:r>
      <w:r w:rsidR="006C0393" w:rsidRPr="00F31F88">
        <w:rPr>
          <w:rFonts w:ascii="Times New Roman" w:eastAsia="바탕" w:hAnsi="Times New Roman"/>
          <w:kern w:val="0"/>
          <w:sz w:val="22"/>
        </w:rPr>
        <w:t>“</w:t>
      </w:r>
      <w:r w:rsidR="006C0393" w:rsidRPr="00F31F88">
        <w:rPr>
          <w:rFonts w:ascii="Times New Roman" w:eastAsia="바탕" w:hAnsi="Times New Roman"/>
          <w:kern w:val="0"/>
          <w:sz w:val="22"/>
          <w:u w:val="single"/>
        </w:rPr>
        <w:t>판매회사</w:t>
      </w:r>
      <w:r w:rsidR="006C0393" w:rsidRPr="00F31F88">
        <w:rPr>
          <w:rFonts w:ascii="Times New Roman" w:eastAsia="바탕" w:hAnsi="Times New Roman"/>
          <w:kern w:val="0"/>
          <w:sz w:val="22"/>
        </w:rPr>
        <w:t>”</w:t>
      </w:r>
      <w:r w:rsidR="006C0393" w:rsidRPr="002F5591">
        <w:rPr>
          <w:rFonts w:ascii="Times New Roman" w:eastAsia="바탕" w:hAnsi="Times New Roman"/>
          <w:kern w:val="0"/>
          <w:sz w:val="22"/>
        </w:rPr>
        <w:t>)</w:t>
      </w:r>
      <w:r w:rsidR="006C0393" w:rsidRPr="002F5591">
        <w:rPr>
          <w:rFonts w:ascii="Times New Roman" w:eastAsia="바탕" w:hAnsi="Times New Roman"/>
          <w:bCs/>
          <w:sz w:val="22"/>
        </w:rPr>
        <w:t>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개설된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086D2A" w:rsidRPr="002F5591">
        <w:rPr>
          <w:rFonts w:ascii="Times New Roman" w:eastAsia="바탕" w:hAnsi="Times New Roman" w:hint="eastAsia"/>
          <w:bCs/>
          <w:sz w:val="22"/>
        </w:rPr>
        <w:t>매</w:t>
      </w:r>
      <w:r w:rsidR="006C0393" w:rsidRPr="002F5591">
        <w:rPr>
          <w:rFonts w:ascii="Times New Roman" w:eastAsia="바탕" w:hAnsi="Times New Roman"/>
          <w:bCs/>
          <w:sz w:val="22"/>
        </w:rPr>
        <w:t>수인의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D2FCF">
        <w:rPr>
          <w:rFonts w:ascii="Times New Roman" w:eastAsia="바탕" w:hAnsi="Times New Roman" w:hint="eastAsia"/>
          <w:bCs/>
          <w:sz w:val="22"/>
        </w:rPr>
        <w:t>수익증권</w:t>
      </w:r>
      <w:r w:rsidR="004758DC">
        <w:rPr>
          <w:rFonts w:ascii="Times New Roman" w:eastAsia="바탕" w:hAnsi="Times New Roman" w:hint="eastAsia"/>
          <w:bCs/>
          <w:sz w:val="22"/>
        </w:rPr>
        <w:t>고객</w:t>
      </w:r>
      <w:r w:rsidR="006C0393" w:rsidRPr="002D2FCF">
        <w:rPr>
          <w:rFonts w:ascii="Times New Roman" w:eastAsia="바탕" w:hAnsi="Times New Roman" w:hint="eastAsia"/>
          <w:bCs/>
          <w:sz w:val="22"/>
        </w:rPr>
        <w:t>계좌</w:t>
      </w:r>
      <w:r w:rsidR="005A2BD2" w:rsidRPr="00041694">
        <w:rPr>
          <w:rFonts w:ascii="Times New Roman" w:eastAsia="바탕" w:hAnsi="Times New Roman"/>
          <w:bCs/>
          <w:sz w:val="22"/>
        </w:rPr>
        <w:t>(</w:t>
      </w:r>
      <w:r w:rsidR="005A2BD2" w:rsidRPr="00041694">
        <w:rPr>
          <w:rFonts w:ascii="Times New Roman" w:eastAsia="바탕" w:hAnsi="Times New Roman" w:hint="eastAsia"/>
          <w:bCs/>
          <w:sz w:val="22"/>
        </w:rPr>
        <w:t>계좌번호</w:t>
      </w:r>
      <w:r w:rsidR="005A2BD2" w:rsidRPr="00041694">
        <w:rPr>
          <w:rFonts w:ascii="Times New Roman" w:eastAsia="바탕" w:hAnsi="Times New Roman"/>
          <w:bCs/>
          <w:sz w:val="22"/>
        </w:rPr>
        <w:t xml:space="preserve">: </w:t>
      </w:r>
      <w:r w:rsidR="0043748B" w:rsidRPr="00F530C7">
        <w:rPr>
          <w:rFonts w:ascii="Times New Roman" w:eastAsia="바탕" w:hAnsi="Times New Roman"/>
          <w:sz w:val="22"/>
          <w:highlight w:val="yellow"/>
        </w:rPr>
        <w:t>[*]</w:t>
      </w:r>
      <w:r w:rsidR="001808ED" w:rsidRPr="00041694">
        <w:rPr>
          <w:rFonts w:ascii="Times New Roman" w:eastAsia="바탕" w:hAnsi="Times New Roman"/>
          <w:bCs/>
          <w:sz w:val="22"/>
        </w:rPr>
        <w:t xml:space="preserve">, </w:t>
      </w:r>
      <w:r w:rsidR="005A2BD2" w:rsidRPr="00041694">
        <w:rPr>
          <w:rFonts w:ascii="Times New Roman" w:eastAsia="바탕" w:hAnsi="Times New Roman" w:hint="eastAsia"/>
          <w:bCs/>
          <w:sz w:val="22"/>
        </w:rPr>
        <w:t>계좌</w:t>
      </w:r>
      <w:r w:rsidR="002F5591" w:rsidRPr="00041694">
        <w:rPr>
          <w:rFonts w:ascii="Times New Roman" w:eastAsia="바탕" w:hAnsi="Times New Roman" w:hint="eastAsia"/>
          <w:bCs/>
          <w:sz w:val="22"/>
        </w:rPr>
        <w:t>주</w:t>
      </w:r>
      <w:r w:rsidR="005A2BD2" w:rsidRPr="00C50737">
        <w:rPr>
          <w:rFonts w:ascii="Times New Roman" w:eastAsia="바탕" w:hAnsi="Times New Roman"/>
          <w:bCs/>
          <w:sz w:val="22"/>
        </w:rPr>
        <w:t>:</w:t>
      </w:r>
      <w:r w:rsidR="00C50737" w:rsidRPr="002D10EB">
        <w:rPr>
          <w:rFonts w:ascii="Times New Roman" w:eastAsia="바탕" w:hAnsi="Times New Roman"/>
          <w:bCs/>
          <w:sz w:val="22"/>
        </w:rPr>
        <w:t xml:space="preserve"> </w:t>
      </w:r>
      <w:r w:rsidR="0043748B" w:rsidRPr="00F530C7">
        <w:rPr>
          <w:rFonts w:ascii="Times New Roman" w:eastAsia="바탕" w:hAnsi="Times New Roman"/>
          <w:sz w:val="22"/>
          <w:highlight w:val="yellow"/>
        </w:rPr>
        <w:t>[*]</w:t>
      </w:r>
      <w:r w:rsidR="005A2BD2" w:rsidRPr="00C50737">
        <w:rPr>
          <w:rFonts w:ascii="Times New Roman" w:eastAsia="바탕" w:hAnsi="Times New Roman"/>
          <w:bCs/>
          <w:sz w:val="22"/>
        </w:rPr>
        <w:t>)</w:t>
      </w:r>
      <w:r w:rsidR="006C0393" w:rsidRPr="00C50737">
        <w:rPr>
          <w:rFonts w:ascii="Times New Roman" w:eastAsia="바탕" w:hAnsi="Times New Roman" w:hint="eastAsia"/>
          <w:bCs/>
          <w:sz w:val="22"/>
        </w:rPr>
        <w:t>로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ins w:id="2" w:author="shkwon" w:date="2021-11-02T16:17:00Z">
        <w:r w:rsidR="00F21015">
          <w:rPr>
            <w:rFonts w:ascii="Times New Roman" w:eastAsia="바탕" w:hAnsi="Times New Roman" w:hint="eastAsia"/>
            <w:bCs/>
            <w:sz w:val="22"/>
          </w:rPr>
          <w:t>「</w:t>
        </w:r>
      </w:ins>
      <w:r w:rsidR="004758DC">
        <w:rPr>
          <w:rFonts w:ascii="Times New Roman" w:eastAsia="바탕" w:hAnsi="Times New Roman" w:hint="eastAsia"/>
          <w:bCs/>
          <w:sz w:val="22"/>
        </w:rPr>
        <w:t>주식</w:t>
      </w:r>
      <w:r w:rsidR="004758DC">
        <w:rPr>
          <w:rFonts w:ascii="바탕" w:eastAsia="바탕" w:hAnsi="바탕" w:hint="eastAsia"/>
          <w:bCs/>
          <w:sz w:val="22"/>
        </w:rPr>
        <w:t>·</w:t>
      </w:r>
      <w:r w:rsidR="004758DC">
        <w:rPr>
          <w:rFonts w:ascii="Times New Roman" w:eastAsia="바탕" w:hAnsi="Times New Roman" w:hint="eastAsia"/>
          <w:bCs/>
          <w:sz w:val="22"/>
        </w:rPr>
        <w:t>사채등의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전자등록에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관한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9F3DFF">
        <w:rPr>
          <w:rFonts w:ascii="Times New Roman" w:eastAsia="바탕" w:hAnsi="Times New Roman" w:hint="eastAsia"/>
          <w:bCs/>
          <w:sz w:val="22"/>
        </w:rPr>
        <w:t>법률</w:t>
      </w:r>
      <w:ins w:id="3" w:author="shkwon" w:date="2021-11-02T16:17:00Z">
        <w:r w:rsidR="00F21015">
          <w:rPr>
            <w:rFonts w:ascii="Times New Roman" w:eastAsia="바탕" w:hAnsi="Times New Roman" w:hint="eastAsia"/>
            <w:bCs/>
            <w:sz w:val="22"/>
          </w:rPr>
          <w:t>」</w:t>
        </w:r>
      </w:ins>
      <w:r w:rsidR="004758DC">
        <w:rPr>
          <w:rFonts w:ascii="Times New Roman" w:eastAsia="바탕" w:hAnsi="Times New Roman" w:hint="eastAsia"/>
          <w:bCs/>
          <w:sz w:val="22"/>
        </w:rPr>
        <w:t>에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따른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계좌간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대체의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8776F1">
        <w:rPr>
          <w:rFonts w:ascii="Times New Roman" w:eastAsia="바탕" w:hAnsi="Times New Roman" w:hint="eastAsia"/>
          <w:bCs/>
          <w:sz w:val="22"/>
        </w:rPr>
        <w:t>전자등록</w:t>
      </w:r>
      <w:r w:rsidR="00593F10">
        <w:rPr>
          <w:rFonts w:ascii="Times New Roman" w:eastAsia="바탕" w:hAnsi="Times New Roman" w:hint="eastAsia"/>
          <w:bCs/>
          <w:sz w:val="22"/>
        </w:rPr>
        <w:t>을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하는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방법으로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매수인에게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A9062F">
        <w:rPr>
          <w:rFonts w:ascii="Times New Roman" w:eastAsia="바탕" w:hAnsi="Times New Roman" w:hint="eastAsia"/>
          <w:bCs/>
          <w:sz w:val="22"/>
        </w:rPr>
        <w:t>이전</w:t>
      </w:r>
      <w:r w:rsidR="00593F10">
        <w:rPr>
          <w:rFonts w:ascii="Times New Roman" w:eastAsia="바탕" w:hAnsi="Times New Roman" w:hint="eastAsia"/>
          <w:bCs/>
          <w:sz w:val="22"/>
        </w:rPr>
        <w:t>하고</w:t>
      </w:r>
      <w:r w:rsidR="008776F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그</w:t>
      </w:r>
      <w:r w:rsidR="002F559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증</w:t>
      </w:r>
      <w:r w:rsidR="002F5591" w:rsidRPr="00767E3D">
        <w:rPr>
          <w:rFonts w:ascii="Times New Roman" w:eastAsia="바탕" w:hAnsi="Times New Roman" w:hint="eastAsia"/>
          <w:bCs/>
          <w:sz w:val="22"/>
        </w:rPr>
        <w:t>빙</w:t>
      </w:r>
      <w:r w:rsidR="002F5591" w:rsidRPr="00767E3D">
        <w:rPr>
          <w:rFonts w:ascii="Times New Roman" w:eastAsia="바탕" w:hAnsi="Times New Roman"/>
          <w:bCs/>
          <w:sz w:val="22"/>
        </w:rPr>
        <w:t>(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매매목적물의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수익자로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기재되어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있는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수익증권</w:t>
      </w:r>
      <w:r w:rsidR="004758DC" w:rsidRPr="00767E3D">
        <w:rPr>
          <w:rFonts w:ascii="Times New Roman" w:eastAsia="바탕" w:hAnsi="Times New Roman" w:hint="eastAsia"/>
          <w:bCs/>
          <w:sz w:val="22"/>
        </w:rPr>
        <w:t>고객</w:t>
      </w:r>
      <w:r w:rsidR="002F5591" w:rsidRPr="00767E3D">
        <w:rPr>
          <w:rFonts w:ascii="Times New Roman" w:eastAsia="바탕" w:hAnsi="Times New Roman" w:hint="eastAsia"/>
          <w:bCs/>
          <w:sz w:val="22"/>
        </w:rPr>
        <w:t>계좌부의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인증된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사본</w:t>
      </w:r>
      <w:r w:rsidR="002F5591" w:rsidRPr="00767E3D">
        <w:rPr>
          <w:rFonts w:ascii="Times New Roman" w:eastAsia="바탕" w:hAnsi="Times New Roman"/>
          <w:bCs/>
          <w:sz w:val="22"/>
        </w:rPr>
        <w:t>)</w:t>
      </w:r>
      <w:r w:rsidR="00593F10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및</w:t>
      </w:r>
      <w:r w:rsidR="00877AA6" w:rsidRPr="00767E3D">
        <w:rPr>
          <w:rFonts w:ascii="Times New Roman" w:eastAsia="바탕"/>
          <w:spacing w:val="3"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현재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매매목적물</w:t>
      </w:r>
      <w:r w:rsidR="00877AA6" w:rsidRPr="008D4305">
        <w:rPr>
          <w:rFonts w:ascii="Times New Roman" w:eastAsia="바탕" w:hAnsi="Times New Roman"/>
          <w:bCs/>
          <w:sz w:val="22"/>
        </w:rPr>
        <w:t>과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관련하여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767E3D">
        <w:rPr>
          <w:rFonts w:ascii="Times New Roman" w:eastAsia="바탕" w:hAnsi="Times New Roman" w:hint="eastAsia"/>
          <w:bCs/>
          <w:sz w:val="22"/>
        </w:rPr>
        <w:t>매</w:t>
      </w:r>
      <w:r w:rsidR="00877AA6" w:rsidRPr="008D4305">
        <w:rPr>
          <w:rFonts w:ascii="Times New Roman" w:eastAsia="바탕" w:hAnsi="Times New Roman"/>
          <w:bCs/>
          <w:sz w:val="22"/>
        </w:rPr>
        <w:t>도인이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소지하고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있는</w:t>
      </w:r>
      <w:r w:rsidR="00877AA6" w:rsidRPr="00767E3D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서류</w:t>
      </w:r>
      <w:r w:rsidR="00CE4B1F" w:rsidRPr="008D4305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중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공유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가능한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범위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내</w:t>
      </w:r>
      <w:r w:rsidR="00CE4B1F" w:rsidRPr="008D4305">
        <w:rPr>
          <w:rFonts w:ascii="Times New Roman" w:eastAsia="바탕" w:hAnsi="Times New Roman" w:hint="eastAsia"/>
          <w:bCs/>
          <w:sz w:val="22"/>
        </w:rPr>
        <w:t>의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매수인에게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교부하여야</w:t>
      </w:r>
      <w:r w:rsidR="006C0393" w:rsidRPr="00767E3D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하고</w:t>
      </w:r>
      <w:r w:rsidR="00A9062F">
        <w:rPr>
          <w:rFonts w:ascii="Times New Roman" w:eastAsia="바탕" w:hAnsi="Times New Roman" w:hint="eastAsia"/>
          <w:bCs/>
          <w:sz w:val="22"/>
        </w:rPr>
        <w:t>,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투자신탁의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수익자명부의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명의개서를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위하여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필요한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일체의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7133B0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교부하며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같은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명의개서가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이루어질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있도록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9F3DFF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협조하여야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한다</w:t>
      </w:r>
      <w:r w:rsidR="006C0393" w:rsidRPr="002F5591">
        <w:rPr>
          <w:rFonts w:ascii="Times New Roman" w:eastAsia="바탕" w:hAnsi="Times New Roman"/>
          <w:bCs/>
          <w:sz w:val="22"/>
        </w:rPr>
        <w:t>.</w:t>
      </w:r>
      <w:r w:rsidR="003833E0">
        <w:rPr>
          <w:rFonts w:ascii="Times New Roman" w:eastAsia="바탕" w:hAnsi="Times New Roman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또한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매수인이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 w:hint="eastAsia"/>
          <w:bCs/>
          <w:sz w:val="22"/>
        </w:rPr>
        <w:t>2</w:t>
      </w:r>
      <w:r w:rsidR="003833E0">
        <w:rPr>
          <w:rFonts w:ascii="Times New Roman" w:eastAsia="바탕" w:hAnsi="Times New Roman" w:hint="eastAsia"/>
          <w:bCs/>
          <w:sz w:val="22"/>
        </w:rPr>
        <w:t>조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/>
          <w:bCs/>
          <w:sz w:val="22"/>
        </w:rPr>
        <w:t>3</w:t>
      </w:r>
      <w:r w:rsidR="003833E0">
        <w:rPr>
          <w:rFonts w:ascii="Times New Roman" w:eastAsia="바탕" w:hAnsi="Times New Roman" w:hint="eastAsia"/>
          <w:bCs/>
          <w:sz w:val="22"/>
        </w:rPr>
        <w:t>항을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이행할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수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있도록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협조하여야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한다</w:t>
      </w:r>
      <w:r w:rsidR="003833E0">
        <w:rPr>
          <w:rFonts w:ascii="Times New Roman" w:eastAsia="바탕" w:hAnsi="Times New Roman" w:hint="eastAsia"/>
          <w:bCs/>
          <w:sz w:val="22"/>
        </w:rPr>
        <w:t>.</w:t>
      </w:r>
    </w:p>
    <w:p w14:paraId="76E345DB" w14:textId="77777777" w:rsidR="006C0393" w:rsidRPr="002D0AC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7FBE5D6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ACFF3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4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효력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38C7847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932D9B9" w14:textId="51C9468E" w:rsidR="006C0393" w:rsidRPr="00F31F88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및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제</w:t>
      </w:r>
      <w:r w:rsidRPr="00F31F88">
        <w:rPr>
          <w:rFonts w:ascii="Times New Roman" w:eastAsia="바탕" w:hAnsi="Times New Roman"/>
          <w:sz w:val="22"/>
        </w:rPr>
        <w:t>3</w:t>
      </w:r>
      <w:r w:rsidRPr="00F31F88">
        <w:rPr>
          <w:rFonts w:ascii="Times New Roman" w:eastAsia="바탕" w:hAnsi="Times New Roman"/>
          <w:sz w:val="22"/>
        </w:rPr>
        <w:t>조에</w:t>
      </w:r>
      <w:r w:rsidR="009C4D99">
        <w:rPr>
          <w:rFonts w:ascii="Times New Roman" w:eastAsia="바탕" w:hAnsi="Times New Roman" w:hint="eastAsia"/>
          <w:sz w:val="22"/>
        </w:rPr>
        <w:t>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정한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절차의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이행이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모두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완결</w:t>
      </w:r>
      <w:r w:rsidRPr="00F31F88">
        <w:rPr>
          <w:rFonts w:ascii="Times New Roman" w:eastAsia="바탕" w:hAnsi="Times New Roman"/>
          <w:sz w:val="22"/>
        </w:rPr>
        <w:t>(</w:t>
      </w:r>
      <w:r w:rsidRPr="00F31F88">
        <w:rPr>
          <w:rFonts w:ascii="Times New Roman" w:eastAsia="바탕" w:hAnsi="Times New Roman"/>
          <w:sz w:val="22"/>
        </w:rPr>
        <w:t>이하</w:t>
      </w:r>
      <w:r w:rsidRPr="00F31F8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거래종결</w:t>
      </w:r>
      <w:r w:rsidRPr="00F31F88">
        <w:rPr>
          <w:rFonts w:ascii="Times New Roman" w:eastAsia="바탕" w:hAnsi="Times New Roman"/>
          <w:sz w:val="22"/>
        </w:rPr>
        <w:t>”)</w:t>
      </w:r>
      <w:r w:rsidRPr="00F31F88">
        <w:rPr>
          <w:rFonts w:ascii="Times New Roman" w:eastAsia="바탕" w:hAnsi="Times New Roman"/>
          <w:sz w:val="22"/>
        </w:rPr>
        <w:t>된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때에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매수인은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매매목적물의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소유자로서의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일체의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및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그에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부수하는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권리를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취득한다</w:t>
      </w:r>
      <w:r w:rsidRPr="00F31F88">
        <w:rPr>
          <w:rFonts w:ascii="Times New Roman" w:eastAsia="바탕" w:hAnsi="Times New Roman"/>
          <w:sz w:val="22"/>
        </w:rPr>
        <w:t>.</w:t>
      </w:r>
    </w:p>
    <w:p w14:paraId="0ED76307" w14:textId="77777777" w:rsidR="006C0393" w:rsidRPr="00F31F8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FECEB1" w14:textId="23168AED" w:rsidR="006C0393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041694">
        <w:rPr>
          <w:rFonts w:ascii="Times New Roman" w:eastAsia="바탕" w:hAnsi="Times New Roman" w:hint="eastAsia"/>
          <w:sz w:val="22"/>
        </w:rPr>
        <w:t>본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제</w:t>
      </w:r>
      <w:r w:rsidRPr="00041694">
        <w:rPr>
          <w:rFonts w:ascii="Times New Roman" w:eastAsia="바탕" w:hAnsi="Times New Roman"/>
          <w:sz w:val="22"/>
        </w:rPr>
        <w:t>1</w:t>
      </w:r>
      <w:r w:rsidRPr="00041694">
        <w:rPr>
          <w:rFonts w:ascii="Times New Roman" w:eastAsia="바탕" w:hAnsi="Times New Roman" w:hint="eastAsia"/>
          <w:sz w:val="22"/>
        </w:rPr>
        <w:t>항에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따라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실제로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거래종결된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날</w:t>
      </w:r>
      <w:r w:rsidRPr="00041694">
        <w:rPr>
          <w:rFonts w:ascii="Times New Roman" w:eastAsia="바탕" w:hAnsi="Times New Roman"/>
          <w:sz w:val="22"/>
        </w:rPr>
        <w:t>(</w:t>
      </w:r>
      <w:r w:rsidRPr="00041694">
        <w:rPr>
          <w:rFonts w:ascii="Times New Roman" w:eastAsia="바탕" w:hAnsi="Times New Roman" w:hint="eastAsia"/>
          <w:sz w:val="22"/>
        </w:rPr>
        <w:t>이하</w:t>
      </w:r>
      <w:r w:rsidRPr="00041694">
        <w:rPr>
          <w:rFonts w:ascii="Times New Roman" w:eastAsia="바탕" w:hAnsi="Times New Roman"/>
          <w:sz w:val="22"/>
        </w:rPr>
        <w:t xml:space="preserve"> “</w:t>
      </w:r>
      <w:r w:rsidRPr="00041694">
        <w:rPr>
          <w:rFonts w:ascii="Times New Roman" w:eastAsia="바탕" w:hAnsi="Times New Roman" w:hint="eastAsia"/>
          <w:sz w:val="22"/>
          <w:u w:val="single"/>
        </w:rPr>
        <w:t>거래종결일</w:t>
      </w:r>
      <w:r w:rsidRPr="00041694">
        <w:rPr>
          <w:rFonts w:ascii="Times New Roman" w:eastAsia="바탕" w:hAnsi="Times New Roman"/>
          <w:sz w:val="22"/>
        </w:rPr>
        <w:t>”)</w:t>
      </w:r>
      <w:r w:rsidRPr="00041694">
        <w:rPr>
          <w:rFonts w:ascii="Times New Roman" w:eastAsia="바탕" w:hAnsi="Times New Roman" w:hint="eastAsia"/>
          <w:sz w:val="22"/>
        </w:rPr>
        <w:t>부터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20443E">
        <w:rPr>
          <w:rFonts w:ascii="Times New Roman" w:eastAsia="바탕" w:hAnsi="Times New Roman" w:hint="eastAsia"/>
          <w:sz w:val="22"/>
        </w:rPr>
        <w:t>매매목적물에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대한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수익권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및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처분권은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매수인에게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귀속하며</w:t>
      </w:r>
      <w:r w:rsidRPr="006B1E35">
        <w:rPr>
          <w:rFonts w:ascii="Times New Roman" w:eastAsia="바탕" w:hAnsi="Times New Roman"/>
          <w:sz w:val="22"/>
        </w:rPr>
        <w:t xml:space="preserve">, </w:t>
      </w:r>
      <w:r w:rsidRPr="006B1E35">
        <w:rPr>
          <w:rFonts w:ascii="Times New Roman" w:eastAsia="바탕" w:hAnsi="Times New Roman" w:hint="eastAsia"/>
          <w:sz w:val="22"/>
        </w:rPr>
        <w:t>매수인은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본건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투자신탁으로부터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발생하는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배당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기타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일체의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이익금을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분배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받을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권리를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가진다</w:t>
      </w:r>
      <w:r w:rsidRPr="006B1E35">
        <w:rPr>
          <w:rFonts w:ascii="Times New Roman" w:eastAsia="바탕" w:hAnsi="Times New Roman"/>
          <w:sz w:val="22"/>
        </w:rPr>
        <w:t>.</w:t>
      </w:r>
    </w:p>
    <w:p w14:paraId="516EB7E1" w14:textId="77777777" w:rsidR="00C8787F" w:rsidRPr="0043748B" w:rsidRDefault="00C8787F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E96A666" w14:textId="77777777" w:rsidR="003350DB" w:rsidRPr="0020443E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47A768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5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매매대금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지급의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선행조건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216929" w14:textId="77777777" w:rsidR="006C0393" w:rsidRPr="004758DC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1CC477A" w14:textId="77777777" w:rsidR="006C0393" w:rsidRPr="00D23448" w:rsidRDefault="006C0393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선행조건은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각호와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같다</w:t>
      </w:r>
    </w:p>
    <w:p w14:paraId="64DED7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3F5B554" w14:textId="156344B2" w:rsidR="006C0393" w:rsidRPr="00D23448" w:rsidRDefault="006C0393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6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143A3EFF" w14:textId="77777777" w:rsidR="006C0393" w:rsidRPr="00D23448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자신의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법인등기부등본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법인인감증명서</w:t>
      </w:r>
      <w:r w:rsidR="006C0393" w:rsidRPr="00D23448">
        <w:rPr>
          <w:rFonts w:ascii="Times New Roman" w:eastAsia="바탕" w:hAnsi="Times New Roman"/>
          <w:sz w:val="22"/>
        </w:rPr>
        <w:t>(</w:t>
      </w:r>
      <w:r w:rsidR="006C0393" w:rsidRPr="00D23448">
        <w:rPr>
          <w:rFonts w:ascii="Times New Roman" w:eastAsia="바탕" w:hAnsi="Times New Roman"/>
          <w:sz w:val="22"/>
        </w:rPr>
        <w:t>필요시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사용인감계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포함</w:t>
      </w:r>
      <w:r w:rsidR="006C0393" w:rsidRPr="00D23448">
        <w:rPr>
          <w:rFonts w:ascii="Times New Roman" w:eastAsia="바탕" w:hAnsi="Times New Roman"/>
          <w:sz w:val="22"/>
        </w:rPr>
        <w:t>) 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및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사업자등록증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교부할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198F6A32" w14:textId="77777777" w:rsidR="006C0393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lastRenderedPageBreak/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관련된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내부수권절차를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모두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완료하였을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2DE9C46D" w14:textId="7D7C83D1" w:rsidR="00B41FC5" w:rsidRPr="00D23448" w:rsidRDefault="00B41FC5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</w:t>
      </w:r>
      <w:r w:rsidR="002D0AC8">
        <w:rPr>
          <w:rFonts w:ascii="Times New Roman" w:eastAsia="바탕" w:hAnsi="Times New Roman" w:hint="eastAsia"/>
          <w:sz w:val="22"/>
        </w:rPr>
        <w:t>될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7C214F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4EB5426" w14:textId="77777777" w:rsidR="006C0393" w:rsidRPr="00D23448" w:rsidRDefault="006272BC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제</w:t>
      </w:r>
      <w:r w:rsidR="006C0393" w:rsidRPr="00D23448">
        <w:rPr>
          <w:rFonts w:ascii="Times New Roman" w:eastAsia="바탕" w:hAnsi="Times New Roman"/>
          <w:sz w:val="22"/>
        </w:rPr>
        <w:t>3</w:t>
      </w:r>
      <w:r w:rsidR="006C0393" w:rsidRPr="00D23448">
        <w:rPr>
          <w:rFonts w:ascii="Times New Roman" w:eastAsia="바탕" w:hAnsi="Times New Roman"/>
          <w:sz w:val="22"/>
        </w:rPr>
        <w:t>조에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매도절차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이행을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선행조건은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각호와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같다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73080B4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6A6461E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7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3DCA8C5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자신의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법인등기부등본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법인인감증명서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필요시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사용인감계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</w:t>
      </w:r>
      <w:r w:rsidRPr="00D23448">
        <w:rPr>
          <w:rFonts w:ascii="Times New Roman" w:eastAsia="바탕" w:hAnsi="Times New Roman"/>
          <w:sz w:val="22"/>
        </w:rPr>
        <w:t>)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사업자등록증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43434610" w14:textId="77777777" w:rsidR="006C0393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내부수권절차를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6E3AC02" w14:textId="2CD9F51E" w:rsidR="00B41FC5" w:rsidRPr="00D23448" w:rsidRDefault="00B41FC5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완료될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674A742F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E581667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60336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6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="006272BC">
        <w:rPr>
          <w:rFonts w:ascii="Times New Roman" w:eastAsia="바탕" w:hAnsi="Times New Roman"/>
          <w:b/>
          <w:sz w:val="22"/>
        </w:rPr>
        <w:t>매도인</w:t>
      </w:r>
      <w:r w:rsidRPr="00D23448">
        <w:rPr>
          <w:rFonts w:ascii="Times New Roman" w:eastAsia="바탕" w:hAnsi="Times New Roman"/>
          <w:b/>
          <w:sz w:val="22"/>
        </w:rPr>
        <w:t>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및</w:t>
      </w:r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확약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A0C2EB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7629CAC" w14:textId="77777777" w:rsidR="006C0393" w:rsidRPr="00C048B2" w:rsidRDefault="006C0393" w:rsidP="00C048B2">
      <w:pPr>
        <w:spacing w:line="276" w:lineRule="auto"/>
        <w:rPr>
          <w:rFonts w:ascii="Times New Roman" w:eastAsia="바탕" w:hAnsi="Times New Roman"/>
          <w:sz w:val="22"/>
        </w:rPr>
      </w:pPr>
      <w:r w:rsidRPr="00C048B2">
        <w:rPr>
          <w:rFonts w:ascii="Times New Roman" w:eastAsia="바탕" w:hAnsi="Times New Roman"/>
          <w:sz w:val="22"/>
        </w:rPr>
        <w:t>매도인은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본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계약의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체결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및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거래종결일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현재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매수인에게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다음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각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호의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사항을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진술하고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보장한다</w:t>
      </w:r>
      <w:r w:rsidRPr="00C048B2">
        <w:rPr>
          <w:rFonts w:ascii="Times New Roman" w:eastAsia="바탕" w:hAnsi="Times New Roman"/>
          <w:sz w:val="22"/>
        </w:rPr>
        <w:t>.</w:t>
      </w:r>
    </w:p>
    <w:p w14:paraId="0D212A29" w14:textId="77777777" w:rsidR="006C0393" w:rsidRPr="00B41FC5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C5B18CC" w14:textId="1C673176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</w:t>
      </w:r>
      <w:r w:rsidR="00B41FC5">
        <w:rPr>
          <w:rFonts w:ascii="Times New Roman" w:eastAsia="바탕" w:hAnsi="Times New Roman" w:hint="eastAsia"/>
          <w:sz w:val="22"/>
        </w:rPr>
        <w:t>는</w:t>
      </w:r>
      <w:r w:rsidR="00B41FC5">
        <w:rPr>
          <w:rFonts w:ascii="Times New Roman" w:eastAsia="바탕" w:hAnsi="Times New Roman" w:hint="eastAsia"/>
          <w:sz w:val="22"/>
        </w:rPr>
        <w:t xml:space="preserve"> </w:t>
      </w:r>
      <w:r w:rsidR="00B41FC5">
        <w:rPr>
          <w:rFonts w:ascii="Times New Roman" w:eastAsia="바탕" w:hAnsi="Times New Roman" w:hint="eastAsia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5DD322E6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내부절차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07EEB4C3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iCs/>
          <w:sz w:val="22"/>
        </w:rPr>
        <w:t>매도인은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iCs/>
          <w:sz w:val="22"/>
        </w:rPr>
        <w:t>그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소유권을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보유하며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매매목적물은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가처분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명령의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대상이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질권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양도담보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담보로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제공되지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6B996332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매도인으로부터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이전하며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조건성취나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존재하지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767F6481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03FA612" w14:textId="64CD9A54" w:rsidR="006C0393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행위가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害</w:t>
      </w:r>
      <w:r w:rsidRPr="00D23448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아니다</w:t>
      </w:r>
      <w:r w:rsidRPr="00D23448">
        <w:rPr>
          <w:rFonts w:ascii="Times New Roman" w:eastAsia="바탕" w:hAnsi="Times New Roman"/>
          <w:sz w:val="22"/>
        </w:rPr>
        <w:t>.</w:t>
      </w:r>
    </w:p>
    <w:p w14:paraId="24BC1B94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416EE093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404588B3" w14:textId="77777777" w:rsidR="00F31F88" w:rsidRPr="00EA0FB2" w:rsidRDefault="00F31F8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9A1B29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110CF7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7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매수인의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CF393F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78164F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사항을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A0B54E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FC642AC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63F87EE6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부담할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내부절차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4F292328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가지는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</w:t>
      </w:r>
      <w:r w:rsidRPr="00D23448">
        <w:rPr>
          <w:rFonts w:ascii="Times New Roman" w:eastAsia="바탕" w:hAnsi="Times New Roman"/>
          <w:sz w:val="22"/>
        </w:rPr>
        <w:t>·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2BE84433" w14:textId="0FFD2B8A" w:rsidR="005720AC" w:rsidRPr="00D23448" w:rsidRDefault="006C0393" w:rsidP="0065461D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현재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채무초과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지급불능의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그러한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빠질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위험에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처해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아니하다</w:t>
      </w:r>
      <w:r w:rsidRPr="00D23448">
        <w:rPr>
          <w:rFonts w:ascii="Times New Roman" w:eastAsia="바탕" w:hAnsi="Times New Roman"/>
          <w:sz w:val="22"/>
        </w:rPr>
        <w:t>.</w:t>
      </w:r>
    </w:p>
    <w:p w14:paraId="69D35F1F" w14:textId="77777777" w:rsidR="006C0393" w:rsidRDefault="006C0393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CF51EB9" w14:textId="1550174A" w:rsidR="003350DB" w:rsidRDefault="003350DB" w:rsidP="00E14AF7">
      <w:pPr>
        <w:spacing w:line="276" w:lineRule="auto"/>
        <w:rPr>
          <w:ins w:id="4" w:author="shkwon" w:date="2021-11-02T16:36:00Z"/>
          <w:rFonts w:ascii="Times New Roman" w:eastAsia="바탕" w:hAnsi="Times New Roman"/>
          <w:sz w:val="22"/>
        </w:rPr>
      </w:pPr>
    </w:p>
    <w:p w14:paraId="49BF7ACD" w14:textId="77777777" w:rsidR="00E14AF7" w:rsidRPr="00042653" w:rsidRDefault="00E14AF7" w:rsidP="00E14AF7">
      <w:pPr>
        <w:spacing w:line="276" w:lineRule="auto"/>
        <w:rPr>
          <w:ins w:id="5" w:author="shkwon" w:date="2021-11-02T16:37:00Z"/>
          <w:rFonts w:ascii="바탕" w:eastAsia="바탕" w:hAnsi="바탕"/>
          <w:b/>
          <w:sz w:val="22"/>
        </w:rPr>
      </w:pPr>
      <w:commentRangeStart w:id="6"/>
      <w:ins w:id="7" w:author="shkwon" w:date="2021-11-02T16:37:00Z">
        <w:r w:rsidRPr="00042653">
          <w:rPr>
            <w:rFonts w:ascii="바탕" w:eastAsia="바탕" w:hAnsi="바탕" w:hint="eastAsia"/>
            <w:b/>
            <w:sz w:val="22"/>
          </w:rPr>
          <w:t>제</w:t>
        </w:r>
        <w:r w:rsidRPr="00042653">
          <w:rPr>
            <w:rFonts w:ascii="바탕" w:eastAsia="바탕" w:hAnsi="바탕"/>
            <w:b/>
            <w:sz w:val="22"/>
          </w:rPr>
          <w:t>8</w:t>
        </w:r>
        <w:r w:rsidRPr="00042653">
          <w:rPr>
            <w:rFonts w:ascii="바탕" w:eastAsia="바탕" w:hAnsi="바탕" w:hint="eastAsia"/>
            <w:b/>
            <w:sz w:val="22"/>
          </w:rPr>
          <w:t>조</w:t>
        </w:r>
        <w:r w:rsidRPr="00042653">
          <w:rPr>
            <w:rFonts w:ascii="바탕" w:eastAsia="바탕" w:hAnsi="바탕"/>
            <w:b/>
            <w:sz w:val="22"/>
          </w:rPr>
          <w:t xml:space="preserve">   (</w:t>
        </w:r>
        <w:r w:rsidRPr="00042653">
          <w:rPr>
            <w:rFonts w:ascii="바탕" w:eastAsia="바탕" w:hAnsi="바탕" w:hint="eastAsia"/>
            <w:b/>
            <w:sz w:val="22"/>
          </w:rPr>
          <w:t>계약의</w:t>
        </w:r>
        <w:r w:rsidRPr="00042653">
          <w:rPr>
            <w:rFonts w:ascii="바탕" w:eastAsia="바탕" w:hAnsi="바탕"/>
            <w:b/>
            <w:sz w:val="22"/>
          </w:rPr>
          <w:t xml:space="preserve"> </w:t>
        </w:r>
        <w:r w:rsidRPr="00042653">
          <w:rPr>
            <w:rFonts w:ascii="바탕" w:eastAsia="바탕" w:hAnsi="바탕" w:hint="eastAsia"/>
            <w:b/>
            <w:sz w:val="22"/>
          </w:rPr>
          <w:t>해제</w:t>
        </w:r>
        <w:r w:rsidRPr="00042653">
          <w:rPr>
            <w:rFonts w:ascii="바탕" w:eastAsia="바탕" w:hAnsi="바탕"/>
            <w:b/>
            <w:sz w:val="22"/>
          </w:rPr>
          <w:t>)</w:t>
        </w:r>
      </w:ins>
    </w:p>
    <w:p w14:paraId="51D6E2F6" w14:textId="77777777" w:rsidR="00E14AF7" w:rsidRPr="00042653" w:rsidRDefault="00E14AF7" w:rsidP="00E14AF7">
      <w:pPr>
        <w:spacing w:line="276" w:lineRule="auto"/>
        <w:rPr>
          <w:ins w:id="8" w:author="shkwon" w:date="2021-11-02T16:37:00Z"/>
          <w:rFonts w:ascii="바탕" w:eastAsia="바탕" w:hAnsi="바탕"/>
          <w:sz w:val="22"/>
        </w:rPr>
      </w:pPr>
    </w:p>
    <w:p w14:paraId="3BCDE510" w14:textId="7777777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ins w:id="9" w:author="shkwon" w:date="2021-11-02T16:37:00Z"/>
          <w:rFonts w:ascii="바탕" w:eastAsia="바탕" w:hAnsi="바탕"/>
          <w:sz w:val="22"/>
        </w:rPr>
      </w:pPr>
      <w:ins w:id="10" w:author="shkwon" w:date="2021-11-02T16:37:00Z">
        <w:r w:rsidRPr="00042653">
          <w:rPr>
            <w:rFonts w:ascii="바탕" w:eastAsia="바탕" w:hAnsi="바탕" w:hint="eastAsia"/>
            <w:sz w:val="22"/>
          </w:rPr>
          <w:t>매도인과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매수인은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서면에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의한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합의로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계약을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해제할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있다</w:t>
        </w:r>
        <w:r w:rsidRPr="00042653">
          <w:rPr>
            <w:rFonts w:ascii="바탕" w:eastAsia="바탕" w:hAnsi="바탕"/>
            <w:sz w:val="22"/>
          </w:rPr>
          <w:t>.</w:t>
        </w:r>
      </w:ins>
    </w:p>
    <w:p w14:paraId="64D96DA7" w14:textId="7777777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ins w:id="11" w:author="shkwon" w:date="2021-11-02T16:37:00Z"/>
          <w:rFonts w:ascii="바탕" w:eastAsia="바탕" w:hAnsi="바탕"/>
          <w:sz w:val="22"/>
        </w:rPr>
      </w:pPr>
      <w:ins w:id="12" w:author="shkwon" w:date="2021-11-02T16:37:00Z">
        <w:r w:rsidRPr="00042653">
          <w:rPr>
            <w:rFonts w:ascii="바탕" w:eastAsia="바탕" w:hAnsi="바탕" w:hint="eastAsia"/>
            <w:sz w:val="22"/>
          </w:rPr>
          <w:t>일방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당사자에게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다음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각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호의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어느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하나의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사유가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발생한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경우</w:t>
        </w:r>
        <w:r w:rsidRPr="00042653">
          <w:rPr>
            <w:rFonts w:ascii="바탕" w:eastAsia="바탕" w:hAnsi="바탕"/>
            <w:sz w:val="22"/>
          </w:rPr>
          <w:t xml:space="preserve">, </w:t>
        </w:r>
        <w:r w:rsidRPr="00042653">
          <w:rPr>
            <w:rFonts w:ascii="바탕" w:eastAsia="바탕" w:hAnsi="바탕" w:hint="eastAsia"/>
            <w:sz w:val="22"/>
          </w:rPr>
          <w:t>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상대방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당사자는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일방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당사자에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대한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서면통지로서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계약을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즉시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해제할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있다</w:t>
        </w:r>
        <w:r w:rsidRPr="00042653">
          <w:rPr>
            <w:rFonts w:ascii="바탕" w:eastAsia="바탕" w:hAnsi="바탕"/>
            <w:sz w:val="22"/>
          </w:rPr>
          <w:t>.</w:t>
        </w:r>
      </w:ins>
    </w:p>
    <w:p w14:paraId="04508D84" w14:textId="77777777" w:rsidR="00E14AF7" w:rsidRPr="00042653" w:rsidRDefault="00E14AF7" w:rsidP="00E14AF7">
      <w:pPr>
        <w:spacing w:line="276" w:lineRule="auto"/>
        <w:rPr>
          <w:ins w:id="13" w:author="shkwon" w:date="2021-11-02T16:37:00Z"/>
          <w:rFonts w:ascii="바탕" w:eastAsia="바탕" w:hAnsi="바탕"/>
          <w:sz w:val="22"/>
        </w:rPr>
      </w:pPr>
    </w:p>
    <w:p w14:paraId="2151BF5F" w14:textId="77777777" w:rsidR="00E14AF7" w:rsidRPr="00042653" w:rsidRDefault="00E14AF7" w:rsidP="00E14AF7">
      <w:pPr>
        <w:pStyle w:val="a4"/>
        <w:numPr>
          <w:ilvl w:val="0"/>
          <w:numId w:val="12"/>
        </w:numPr>
        <w:spacing w:line="276" w:lineRule="auto"/>
        <w:ind w:leftChars="0" w:left="993" w:hanging="426"/>
        <w:rPr>
          <w:ins w:id="14" w:author="shkwon" w:date="2021-11-02T16:37:00Z"/>
          <w:rFonts w:ascii="바탕" w:eastAsia="바탕" w:hAnsi="바탕"/>
          <w:sz w:val="22"/>
        </w:rPr>
      </w:pPr>
      <w:ins w:id="15" w:author="shkwon" w:date="2021-11-02T16:37:00Z">
        <w:r w:rsidRPr="00042653">
          <w:rPr>
            <w:rFonts w:ascii="바탕" w:eastAsia="바탕" w:hAnsi="바탕" w:hint="eastAsia"/>
            <w:sz w:val="22"/>
          </w:rPr>
          <w:t>일방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당사자가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제</w:t>
        </w:r>
        <w:r w:rsidRPr="00042653">
          <w:rPr>
            <w:rFonts w:ascii="바탕" w:eastAsia="바탕" w:hAnsi="바탕"/>
            <w:sz w:val="22"/>
          </w:rPr>
          <w:t>6</w:t>
        </w:r>
        <w:r w:rsidRPr="00042653">
          <w:rPr>
            <w:rFonts w:ascii="바탕" w:eastAsia="바탕" w:hAnsi="바탕" w:hint="eastAsia"/>
            <w:sz w:val="22"/>
          </w:rPr>
          <w:t>조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및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제</w:t>
        </w:r>
        <w:r w:rsidRPr="00042653">
          <w:rPr>
            <w:rFonts w:ascii="바탕" w:eastAsia="바탕" w:hAnsi="바탕"/>
            <w:sz w:val="22"/>
          </w:rPr>
          <w:t>7</w:t>
        </w:r>
        <w:r w:rsidRPr="00042653">
          <w:rPr>
            <w:rFonts w:ascii="바탕" w:eastAsia="바탕" w:hAnsi="바탕" w:hint="eastAsia"/>
            <w:sz w:val="22"/>
          </w:rPr>
          <w:t>조에서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정한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각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진술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및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보장사항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또는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계약에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따른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기타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의무조항을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중대하게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위반하여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상대방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당사자로부터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그러한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위반을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치유할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것을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요청한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서면통지를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받았음에도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불구하고</w:t>
        </w:r>
        <w:r w:rsidRPr="00042653">
          <w:rPr>
            <w:rFonts w:ascii="바탕" w:eastAsia="바탕" w:hAnsi="바탕"/>
            <w:sz w:val="22"/>
          </w:rPr>
          <w:t xml:space="preserve">, </w:t>
        </w:r>
        <w:r w:rsidRPr="00042653">
          <w:rPr>
            <w:rFonts w:ascii="바탕" w:eastAsia="바탕" w:hAnsi="바탕" w:hint="eastAsia"/>
            <w:sz w:val="22"/>
          </w:rPr>
          <w:t>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통지서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수령일로부터</w:t>
        </w:r>
        <w:r w:rsidRPr="00042653">
          <w:rPr>
            <w:rFonts w:ascii="바탕" w:eastAsia="바탕" w:hAnsi="바탕"/>
            <w:sz w:val="22"/>
          </w:rPr>
          <w:t xml:space="preserve"> 7</w:t>
        </w:r>
        <w:r w:rsidRPr="00042653">
          <w:rPr>
            <w:rFonts w:ascii="바탕" w:eastAsia="바탕" w:hAnsi="바탕" w:hint="eastAsia"/>
            <w:sz w:val="22"/>
          </w:rPr>
          <w:t>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이내에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그러한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위반을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치유하지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못한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경우</w:t>
        </w:r>
      </w:ins>
    </w:p>
    <w:p w14:paraId="58275EC0" w14:textId="77777777" w:rsidR="00E14AF7" w:rsidRPr="00042653" w:rsidRDefault="00E14AF7" w:rsidP="00E14AF7">
      <w:pPr>
        <w:pStyle w:val="a4"/>
        <w:numPr>
          <w:ilvl w:val="0"/>
          <w:numId w:val="12"/>
        </w:numPr>
        <w:spacing w:line="276" w:lineRule="auto"/>
        <w:ind w:leftChars="0" w:left="993" w:hanging="426"/>
        <w:rPr>
          <w:ins w:id="16" w:author="shkwon" w:date="2021-11-02T16:37:00Z"/>
          <w:rFonts w:ascii="바탕" w:eastAsia="바탕" w:hAnsi="바탕"/>
          <w:sz w:val="22"/>
        </w:rPr>
      </w:pPr>
      <w:ins w:id="17" w:author="shkwon" w:date="2021-11-02T16:37:00Z">
        <w:r w:rsidRPr="00042653">
          <w:rPr>
            <w:rFonts w:ascii="바탕" w:eastAsia="바탕" w:hAnsi="바탕" w:hint="eastAsia"/>
            <w:sz w:val="22"/>
          </w:rPr>
          <w:t>제</w:t>
        </w:r>
        <w:r w:rsidRPr="00042653">
          <w:rPr>
            <w:rFonts w:ascii="바탕" w:eastAsia="바탕" w:hAnsi="바탕"/>
            <w:sz w:val="22"/>
          </w:rPr>
          <w:t>2</w:t>
        </w:r>
        <w:r w:rsidRPr="00042653">
          <w:rPr>
            <w:rFonts w:ascii="바탕" w:eastAsia="바탕" w:hAnsi="바탕" w:hint="eastAsia"/>
            <w:sz w:val="22"/>
          </w:rPr>
          <w:t>조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및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제</w:t>
        </w:r>
        <w:r w:rsidRPr="00042653">
          <w:rPr>
            <w:rFonts w:ascii="바탕" w:eastAsia="바탕" w:hAnsi="바탕"/>
            <w:sz w:val="22"/>
          </w:rPr>
          <w:t>3</w:t>
        </w:r>
        <w:r w:rsidRPr="00042653">
          <w:rPr>
            <w:rFonts w:ascii="바탕" w:eastAsia="바탕" w:hAnsi="바탕" w:hint="eastAsia"/>
            <w:sz w:val="22"/>
          </w:rPr>
          <w:t>조에서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정한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사항이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모두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이행되기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이전에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일방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당사자에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대하여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청산</w:t>
        </w:r>
        <w:r w:rsidRPr="00042653">
          <w:rPr>
            <w:rFonts w:ascii="바탕" w:eastAsia="바탕" w:hAnsi="바탕"/>
            <w:sz w:val="22"/>
          </w:rPr>
          <w:t xml:space="preserve">, </w:t>
        </w:r>
        <w:r w:rsidRPr="00042653">
          <w:rPr>
            <w:rFonts w:ascii="바탕" w:eastAsia="바탕" w:hAnsi="바탕" w:hint="eastAsia"/>
            <w:sz w:val="22"/>
          </w:rPr>
          <w:t>지급정지</w:t>
        </w:r>
        <w:r w:rsidRPr="00042653">
          <w:rPr>
            <w:rFonts w:ascii="바탕" w:eastAsia="바탕" w:hAnsi="바탕"/>
            <w:sz w:val="22"/>
          </w:rPr>
          <w:t xml:space="preserve">, </w:t>
        </w:r>
        <w:r w:rsidRPr="00042653">
          <w:rPr>
            <w:rFonts w:ascii="바탕" w:eastAsia="바탕" w:hAnsi="바탕" w:hint="eastAsia"/>
            <w:sz w:val="22"/>
          </w:rPr>
          <w:t>부도</w:t>
        </w:r>
        <w:r w:rsidRPr="00042653">
          <w:rPr>
            <w:rFonts w:ascii="바탕" w:eastAsia="바탕" w:hAnsi="바탕"/>
            <w:sz w:val="22"/>
          </w:rPr>
          <w:t xml:space="preserve">, </w:t>
        </w:r>
        <w:r w:rsidRPr="00042653">
          <w:rPr>
            <w:rFonts w:ascii="바탕" w:eastAsia="바탕" w:hAnsi="바탕" w:hint="eastAsia"/>
            <w:sz w:val="22"/>
          </w:rPr>
          <w:t>파산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또는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회생절차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기타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이와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유사한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절차가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개시된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경우</w:t>
        </w:r>
      </w:ins>
    </w:p>
    <w:p w14:paraId="796AD146" w14:textId="77777777" w:rsidR="00E14AF7" w:rsidRPr="00042653" w:rsidRDefault="00E14AF7" w:rsidP="00E14AF7">
      <w:pPr>
        <w:spacing w:line="276" w:lineRule="auto"/>
        <w:rPr>
          <w:ins w:id="18" w:author="shkwon" w:date="2021-11-02T16:37:00Z"/>
          <w:rFonts w:ascii="바탕" w:eastAsia="바탕" w:hAnsi="바탕"/>
          <w:sz w:val="22"/>
        </w:rPr>
      </w:pPr>
    </w:p>
    <w:p w14:paraId="11EB6F5B" w14:textId="23BB759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ins w:id="19" w:author="shkwon" w:date="2021-11-02T16:37:00Z"/>
          <w:rFonts w:ascii="바탕" w:eastAsia="바탕" w:hAnsi="바탕"/>
          <w:sz w:val="22"/>
        </w:rPr>
      </w:pPr>
      <w:ins w:id="20" w:author="shkwon" w:date="2021-11-02T16:37:00Z">
        <w:r w:rsidRPr="00042653">
          <w:rPr>
            <w:rFonts w:ascii="바탕" w:eastAsia="바탕" w:hAnsi="바탕" w:hint="eastAsia"/>
            <w:sz w:val="22"/>
          </w:rPr>
          <w:t>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계약이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본조</w:t>
        </w:r>
        <w:r>
          <w:rPr>
            <w:rFonts w:ascii="바탕" w:eastAsia="바탕" w:hAnsi="바탕" w:hint="eastAsia"/>
            <w:sz w:val="22"/>
          </w:rPr>
          <w:t xml:space="preserve"> 제2항</w:t>
        </w:r>
        <w:r w:rsidRPr="00042653">
          <w:rPr>
            <w:rFonts w:ascii="바탕" w:eastAsia="바탕" w:hAnsi="바탕" w:hint="eastAsia"/>
            <w:sz w:val="22"/>
          </w:rPr>
          <w:t>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따라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해제되는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경우</w:t>
        </w:r>
        <w:r w:rsidRPr="00042653">
          <w:rPr>
            <w:rFonts w:ascii="바탕" w:eastAsia="바탕" w:hAnsi="바탕"/>
            <w:sz w:val="22"/>
          </w:rPr>
          <w:t xml:space="preserve">, (i) </w:t>
        </w:r>
        <w:r w:rsidRPr="00042653">
          <w:rPr>
            <w:rFonts w:ascii="바탕" w:eastAsia="바탕" w:hAnsi="바탕" w:hint="eastAsia"/>
            <w:sz w:val="22"/>
          </w:rPr>
          <w:t>매도인은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매수인에게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매매대금</w:t>
        </w:r>
        <w:r>
          <w:rPr>
            <w:rFonts w:ascii="바탕" w:eastAsia="바탕" w:hAnsi="바탕"/>
            <w:sz w:val="22"/>
          </w:rPr>
          <w:t xml:space="preserve"> </w:t>
        </w:r>
        <w:r>
          <w:rPr>
            <w:rFonts w:ascii="바탕" w:eastAsia="바탕" w:hAnsi="바탕" w:hint="eastAsia"/>
            <w:sz w:val="22"/>
          </w:rPr>
          <w:t xml:space="preserve">및 그에 대한 이자(매매대금 수령일로부터 그 전액을 매수인에게 반환하는 날까지 </w:t>
        </w:r>
        <w:r w:rsidRPr="00042653">
          <w:rPr>
            <w:rFonts w:ascii="바탕" w:eastAsia="바탕" w:hAnsi="바탕" w:hint="eastAsia"/>
            <w:sz w:val="22"/>
          </w:rPr>
          <w:t>대한민국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서울에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소재를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두고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있는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시중은행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중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최고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연체이자율을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적용한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지연이자</w:t>
        </w:r>
        <w:r>
          <w:rPr>
            <w:rFonts w:ascii="바탕" w:eastAsia="바탕" w:hAnsi="바탕" w:hint="eastAsia"/>
            <w:sz w:val="22"/>
          </w:rPr>
          <w:t>를 말함)</w:t>
        </w:r>
        <w:r w:rsidRPr="00042653">
          <w:rPr>
            <w:rFonts w:ascii="바탕" w:eastAsia="바탕" w:hAnsi="바탕" w:hint="eastAsia"/>
            <w:sz w:val="22"/>
          </w:rPr>
          <w:t>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반환하여야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하고</w:t>
        </w:r>
        <w:r w:rsidRPr="00042653">
          <w:rPr>
            <w:rFonts w:ascii="바탕" w:eastAsia="바탕" w:hAnsi="바탕"/>
            <w:sz w:val="22"/>
          </w:rPr>
          <w:t xml:space="preserve">, (ii) </w:t>
        </w:r>
        <w:r w:rsidRPr="00042653">
          <w:rPr>
            <w:rFonts w:ascii="바탕" w:eastAsia="바탕" w:hAnsi="바탕" w:hint="eastAsia"/>
            <w:sz w:val="22"/>
          </w:rPr>
          <w:t>매수인은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제</w:t>
        </w:r>
        <w:r w:rsidRPr="00042653">
          <w:rPr>
            <w:rFonts w:ascii="바탕" w:eastAsia="바탕" w:hAnsi="바탕"/>
            <w:sz w:val="22"/>
          </w:rPr>
          <w:t>3</w:t>
        </w:r>
        <w:r w:rsidRPr="00042653">
          <w:rPr>
            <w:rFonts w:ascii="바탕" w:eastAsia="바탕" w:hAnsi="바탕" w:hint="eastAsia"/>
            <w:sz w:val="22"/>
          </w:rPr>
          <w:t>조에서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정</w:t>
        </w:r>
      </w:ins>
      <w:ins w:id="21" w:author="shkwon" w:date="2021-11-02T16:38:00Z">
        <w:r w:rsidR="00492990">
          <w:rPr>
            <w:rFonts w:ascii="바탕" w:eastAsia="바탕" w:hAnsi="바탕" w:hint="eastAsia"/>
            <w:sz w:val="22"/>
          </w:rPr>
          <w:t>한</w:t>
        </w:r>
      </w:ins>
      <w:ins w:id="22" w:author="shkwon" w:date="2021-11-02T16:37:00Z"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절차</w:t>
        </w:r>
      </w:ins>
      <w:ins w:id="23" w:author="shkwon" w:date="2021-11-02T16:39:00Z">
        <w:r w:rsidR="00D92903">
          <w:rPr>
            <w:rFonts w:ascii="바탕" w:eastAsia="바탕" w:hAnsi="바탕" w:hint="eastAsia"/>
            <w:sz w:val="22"/>
          </w:rPr>
          <w:t xml:space="preserve"> 및</w:t>
        </w:r>
      </w:ins>
      <w:ins w:id="24" w:author="shkwon" w:date="2021-11-02T16:37:00Z"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기타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매매목적물의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소유권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반환에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필요한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일체의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절차를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취하여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매도인에게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매매목적물의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소유권을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반환해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주어야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한다</w:t>
        </w:r>
        <w:r w:rsidRPr="00042653">
          <w:rPr>
            <w:rFonts w:ascii="바탕" w:eastAsia="바탕" w:hAnsi="바탕"/>
            <w:sz w:val="22"/>
          </w:rPr>
          <w:t>.</w:t>
        </w:r>
      </w:ins>
    </w:p>
    <w:p w14:paraId="101BB287" w14:textId="77777777" w:rsidR="00E14AF7" w:rsidRPr="00042653" w:rsidRDefault="00E14AF7" w:rsidP="00E14AF7">
      <w:pPr>
        <w:pStyle w:val="a4"/>
        <w:spacing w:line="276" w:lineRule="auto"/>
        <w:ind w:leftChars="0" w:left="567"/>
        <w:rPr>
          <w:ins w:id="25" w:author="shkwon" w:date="2021-11-02T16:37:00Z"/>
          <w:rFonts w:ascii="바탕" w:eastAsia="바탕" w:hAnsi="바탕"/>
          <w:sz w:val="22"/>
        </w:rPr>
      </w:pPr>
    </w:p>
    <w:p w14:paraId="119CAEED" w14:textId="785ADCFB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ins w:id="26" w:author="shkwon" w:date="2021-11-02T16:37:00Z"/>
          <w:rFonts w:ascii="바탕" w:eastAsia="바탕" w:hAnsi="바탕"/>
          <w:sz w:val="22"/>
        </w:rPr>
      </w:pPr>
      <w:ins w:id="27" w:author="shkwon" w:date="2021-11-02T16:37:00Z">
        <w:r w:rsidRPr="00042653">
          <w:rPr>
            <w:rFonts w:ascii="바탕" w:eastAsia="바탕" w:hAnsi="바탕" w:hint="eastAsia"/>
            <w:sz w:val="22"/>
          </w:rPr>
          <w:t>본조에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따른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계약의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해제는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제</w:t>
        </w:r>
        <w:r w:rsidRPr="00042653">
          <w:rPr>
            <w:rFonts w:ascii="바탕" w:eastAsia="바탕" w:hAnsi="바탕"/>
            <w:sz w:val="22"/>
          </w:rPr>
          <w:t>9</w:t>
        </w:r>
        <w:r w:rsidRPr="00042653">
          <w:rPr>
            <w:rFonts w:ascii="바탕" w:eastAsia="바탕" w:hAnsi="바탕" w:hint="eastAsia"/>
            <w:sz w:val="22"/>
          </w:rPr>
          <w:t>조에서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정한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손해배상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청구에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영향을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미치지</w:t>
        </w:r>
        <w:r w:rsidRPr="00042653">
          <w:rPr>
            <w:rFonts w:ascii="바탕" w:eastAsia="바탕" w:hAnsi="바탕"/>
            <w:sz w:val="22"/>
          </w:rPr>
          <w:t xml:space="preserve"> </w:t>
        </w:r>
        <w:r w:rsidRPr="00042653">
          <w:rPr>
            <w:rFonts w:ascii="바탕" w:eastAsia="바탕" w:hAnsi="바탕" w:hint="eastAsia"/>
            <w:sz w:val="22"/>
          </w:rPr>
          <w:t>아니한다</w:t>
        </w:r>
        <w:r w:rsidRPr="00042653">
          <w:rPr>
            <w:rFonts w:ascii="바탕" w:eastAsia="바탕" w:hAnsi="바탕"/>
            <w:sz w:val="22"/>
          </w:rPr>
          <w:t>.</w:t>
        </w:r>
      </w:ins>
      <w:commentRangeEnd w:id="6"/>
      <w:ins w:id="28" w:author="shkwon" w:date="2021-11-02T16:42:00Z">
        <w:r w:rsidR="001E5ED9">
          <w:rPr>
            <w:rStyle w:val="a9"/>
          </w:rPr>
          <w:commentReference w:id="6"/>
        </w:r>
      </w:ins>
    </w:p>
    <w:p w14:paraId="3C9A3FF5" w14:textId="04947E30" w:rsidR="00E14AF7" w:rsidRPr="001E5ED9" w:rsidRDefault="00E14AF7" w:rsidP="00E14AF7">
      <w:pPr>
        <w:spacing w:line="276" w:lineRule="auto"/>
        <w:rPr>
          <w:ins w:id="29" w:author="shkwon" w:date="2021-11-02T16:36:00Z"/>
          <w:rFonts w:ascii="Times New Roman" w:eastAsia="바탕" w:hAnsi="Times New Roman"/>
          <w:sz w:val="22"/>
        </w:rPr>
      </w:pPr>
    </w:p>
    <w:p w14:paraId="4FB9A54B" w14:textId="77777777" w:rsidR="00E14AF7" w:rsidRPr="00E14AF7" w:rsidRDefault="00E14AF7" w:rsidP="00E14AF7">
      <w:pPr>
        <w:spacing w:line="276" w:lineRule="auto"/>
        <w:rPr>
          <w:rFonts w:ascii="Times New Roman" w:eastAsia="바탕" w:hAnsi="Times New Roman" w:hint="eastAsia"/>
          <w:sz w:val="22"/>
          <w:rPrChange w:id="30" w:author="shkwon" w:date="2021-11-02T16:36:00Z">
            <w:rPr>
              <w:rFonts w:hint="eastAsia"/>
            </w:rPr>
          </w:rPrChange>
        </w:rPr>
        <w:pPrChange w:id="31" w:author="shkwon" w:date="2021-11-02T16:36:00Z">
          <w:pPr>
            <w:pStyle w:val="a4"/>
            <w:spacing w:line="276" w:lineRule="auto"/>
            <w:ind w:leftChars="0" w:left="567"/>
          </w:pPr>
        </w:pPrChange>
      </w:pPr>
    </w:p>
    <w:p w14:paraId="12A87FB8" w14:textId="699AF2A0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ins w:id="32" w:author="shkwon" w:date="2021-11-02T16:39:00Z">
        <w:r w:rsidR="00D92903">
          <w:rPr>
            <w:rFonts w:ascii="Times New Roman" w:eastAsia="바탕" w:hAnsi="Times New Roman"/>
            <w:b/>
            <w:sz w:val="22"/>
          </w:rPr>
          <w:t>9</w:t>
        </w:r>
      </w:ins>
      <w:del w:id="33" w:author="shkwon" w:date="2021-11-02T16:39:00Z">
        <w:r w:rsidR="0020443E" w:rsidDel="00D92903">
          <w:rPr>
            <w:rFonts w:ascii="Times New Roman" w:eastAsia="바탕" w:hAnsi="Times New Roman"/>
            <w:b/>
            <w:sz w:val="22"/>
          </w:rPr>
          <w:delText>8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손해배상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538678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FE84391" w14:textId="737E5887" w:rsidR="006C0393" w:rsidRPr="00D23448" w:rsidRDefault="006C0393" w:rsidP="006C0393">
      <w:pPr>
        <w:pStyle w:val="a4"/>
        <w:numPr>
          <w:ilvl w:val="0"/>
          <w:numId w:val="17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bookmarkStart w:id="34" w:name="_Toc22090399"/>
      <w:r w:rsidRPr="00D23448">
        <w:rPr>
          <w:rFonts w:ascii="Times New Roman" w:eastAsia="바탕" w:hAnsi="Times New Roman"/>
          <w:sz w:val="22"/>
        </w:rPr>
        <w:t>일방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“</w:t>
      </w:r>
      <w:r w:rsidR="00216B46" w:rsidRPr="00F31F88">
        <w:rPr>
          <w:rFonts w:ascii="Times New Roman" w:eastAsia="바탕" w:hAnsi="Times New Roman"/>
          <w:sz w:val="22"/>
          <w:u w:val="single"/>
        </w:rPr>
        <w:t>위반당사자</w:t>
      </w:r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보장사항</w:t>
      </w:r>
      <w:r w:rsidR="00FF659B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의무사항을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위반하고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상대방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피</w:t>
      </w:r>
      <w:r w:rsidR="00216B46" w:rsidRPr="00F31F88">
        <w:rPr>
          <w:rFonts w:ascii="Times New Roman" w:eastAsia="바탕" w:hAnsi="Times New Roman"/>
          <w:sz w:val="22"/>
          <w:u w:val="single"/>
        </w:rPr>
        <w:t>위반당사자</w:t>
      </w:r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손실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청구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손해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채무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비용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총칭하여</w:t>
      </w:r>
      <w:r w:rsidRPr="00D2344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손해</w:t>
      </w:r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발생한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그러한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배상하고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아무런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없도록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bookmarkEnd w:id="34"/>
    </w:p>
    <w:p w14:paraId="4C74DAE1" w14:textId="77777777" w:rsidR="006C0393" w:rsidRPr="00D23448" w:rsidRDefault="006C0393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9FDD556" w14:textId="37EA0550" w:rsidR="006C0393" w:rsidRDefault="006C0393" w:rsidP="006C0393">
      <w:pPr>
        <w:pStyle w:val="a4"/>
        <w:numPr>
          <w:ilvl w:val="0"/>
          <w:numId w:val="17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del w:id="35" w:author="shkwon" w:date="2021-11-02T16:39:00Z">
        <w:r w:rsidRPr="00D23448" w:rsidDel="00D92903">
          <w:rPr>
            <w:rFonts w:ascii="Times New Roman" w:eastAsia="바탕" w:hAnsi="Times New Roman"/>
            <w:sz w:val="22"/>
          </w:rPr>
          <w:delText xml:space="preserve"> </w:delText>
        </w:r>
        <w:r w:rsidRPr="00D23448" w:rsidDel="00D92903">
          <w:rPr>
            <w:rFonts w:ascii="Times New Roman" w:eastAsia="바탕" w:hAnsi="Times New Roman"/>
            <w:sz w:val="22"/>
          </w:rPr>
          <w:delText>계약</w:delText>
        </w:r>
        <w:r w:rsidRPr="00D23448" w:rsidDel="00D92903">
          <w:rPr>
            <w:rFonts w:ascii="Times New Roman" w:eastAsia="바탕" w:hAnsi="Times New Roman"/>
            <w:sz w:val="22"/>
          </w:rPr>
          <w:delText xml:space="preserve"> </w:delText>
        </w:r>
        <w:r w:rsidRPr="00D23448" w:rsidDel="00D92903">
          <w:rPr>
            <w:rFonts w:ascii="Times New Roman" w:eastAsia="바탕" w:hAnsi="Times New Roman"/>
            <w:sz w:val="22"/>
          </w:rPr>
          <w:delText>제</w:delText>
        </w:r>
        <w:r w:rsidR="0020443E" w:rsidDel="00D92903">
          <w:rPr>
            <w:rFonts w:ascii="Times New Roman" w:eastAsia="바탕" w:hAnsi="Times New Roman"/>
            <w:sz w:val="22"/>
          </w:rPr>
          <w:delText>8</w:delText>
        </w:r>
      </w:del>
      <w:r w:rsidRPr="00D23448">
        <w:rPr>
          <w:rFonts w:ascii="Times New Roman" w:eastAsia="바탕" w:hAnsi="Times New Roman"/>
          <w:sz w:val="22"/>
        </w:rPr>
        <w:t>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1</w:t>
      </w:r>
      <w:r w:rsidRPr="00D23448">
        <w:rPr>
          <w:rFonts w:ascii="Times New Roman" w:eastAsia="바탕" w:hAnsi="Times New Roman"/>
          <w:sz w:val="22"/>
        </w:rPr>
        <w:t>항에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손해배상책임은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거래종결일로부터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6</w:t>
      </w:r>
      <w:r w:rsidRPr="00CA1DF3">
        <w:rPr>
          <w:rFonts w:ascii="Times New Roman" w:eastAsia="바탕" w:hAnsi="Times New Roman"/>
          <w:sz w:val="22"/>
        </w:rPr>
        <w:t>개월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이내에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행사하여야</w:t>
      </w:r>
      <w:r w:rsidRPr="00CA1DF3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하며</w:t>
      </w:r>
      <w:r w:rsidRPr="00CA1DF3">
        <w:rPr>
          <w:rFonts w:ascii="Times New Roman" w:eastAsia="바탕" w:hAnsi="Times New Roman"/>
          <w:sz w:val="22"/>
        </w:rPr>
        <w:t xml:space="preserve">, </w:t>
      </w:r>
      <w:r w:rsidRPr="00CA1DF3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CA1DF3">
        <w:rPr>
          <w:rFonts w:ascii="Times New Roman" w:eastAsia="바탕" w:hAnsi="Times New Roman"/>
          <w:sz w:val="22"/>
        </w:rPr>
        <w:t>가</w:t>
      </w:r>
      <w:r w:rsidRPr="00CA1DF3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거래종결일로부터</w:t>
      </w:r>
      <w:r w:rsidRPr="00CA1DF3">
        <w:rPr>
          <w:rFonts w:ascii="Times New Roman" w:eastAsia="바탕" w:hAnsi="Times New Roman"/>
          <w:sz w:val="22"/>
        </w:rPr>
        <w:t xml:space="preserve"> 6</w:t>
      </w:r>
      <w:r w:rsidRPr="00CA1DF3">
        <w:rPr>
          <w:rFonts w:ascii="Times New Roman" w:eastAsia="바탕" w:hAnsi="Times New Roman"/>
          <w:sz w:val="22"/>
        </w:rPr>
        <w:t>개월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이내에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="00216B46">
        <w:rPr>
          <w:rFonts w:ascii="Times New Roman" w:eastAsia="바탕" w:hAnsi="Times New Roman"/>
          <w:sz w:val="22"/>
        </w:rPr>
        <w:t>위반당사자</w:t>
      </w:r>
      <w:r w:rsidRPr="00CA1DF3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손해액과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원인이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사실을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통지하지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소멸한다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r w:rsidR="007D4FB0" w:rsidRPr="008D4305">
        <w:rPr>
          <w:rFonts w:ascii="Times New Roman" w:eastAsia="바탕" w:hAnsi="Times New Roman" w:hint="eastAsia"/>
          <w:sz w:val="22"/>
        </w:rPr>
        <w:t>다만</w:t>
      </w:r>
      <w:r w:rsidR="009973B6">
        <w:rPr>
          <w:rFonts w:ascii="Times New Roman" w:eastAsia="바탕" w:hAnsi="Times New Roman" w:hint="eastAsia"/>
          <w:sz w:val="22"/>
        </w:rPr>
        <w:t>,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위반당사자의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고의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또는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사기가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있는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경우는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제외한다</w:t>
      </w:r>
      <w:r w:rsidR="00853082">
        <w:rPr>
          <w:rFonts w:ascii="Times New Roman" w:eastAsia="바탕" w:hAnsi="Times New Roman" w:hint="eastAsia"/>
          <w:sz w:val="22"/>
        </w:rPr>
        <w:t>.</w:t>
      </w:r>
    </w:p>
    <w:p w14:paraId="59EE17C9" w14:textId="77777777" w:rsidR="006C0393" w:rsidRPr="00D23448" w:rsidRDefault="006C0393" w:rsidP="006C0393">
      <w:pPr>
        <w:pStyle w:val="a4"/>
        <w:rPr>
          <w:rFonts w:ascii="Times New Roman" w:eastAsia="바탕" w:hAnsi="Times New Roman"/>
          <w:sz w:val="22"/>
        </w:rPr>
      </w:pPr>
    </w:p>
    <w:p w14:paraId="722EA5D8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29D464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69EFB78" w14:textId="097F4512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ins w:id="36" w:author="shkwon" w:date="2021-11-02T16:39:00Z">
        <w:r w:rsidR="00D92903">
          <w:rPr>
            <w:rFonts w:ascii="Times New Roman" w:eastAsia="바탕" w:hAnsi="Times New Roman"/>
            <w:b/>
            <w:sz w:val="22"/>
          </w:rPr>
          <w:t>10</w:t>
        </w:r>
      </w:ins>
      <w:del w:id="37" w:author="shkwon" w:date="2021-11-02T16:39:00Z">
        <w:r w:rsidR="0020443E" w:rsidDel="00D92903">
          <w:rPr>
            <w:rFonts w:ascii="Times New Roman" w:eastAsia="바탕" w:hAnsi="Times New Roman" w:hint="eastAsia"/>
            <w:b/>
            <w:sz w:val="22"/>
          </w:rPr>
          <w:delText>9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세금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비용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C22225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48BEB6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본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계약의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체결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이행과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관련하여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법령에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따라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당사자에게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부과되는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일체의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제세공과금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당사자가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지출한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비용을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부담한다</w:t>
      </w:r>
      <w:r w:rsidRPr="00D23448">
        <w:rPr>
          <w:rFonts w:ascii="Times New Roman" w:eastAsia="바탕" w:hAnsi="Times New Roman"/>
          <w:bCs/>
          <w:sz w:val="22"/>
        </w:rPr>
        <w:t>.</w:t>
      </w:r>
    </w:p>
    <w:p w14:paraId="46D27DB3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42D071C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E7670CD" w14:textId="72896B19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ins w:id="38" w:author="shkwon" w:date="2021-11-02T16:39:00Z">
        <w:r w:rsidR="00D92903">
          <w:rPr>
            <w:rFonts w:ascii="Times New Roman" w:eastAsia="바탕" w:hAnsi="Times New Roman"/>
            <w:b/>
            <w:sz w:val="22"/>
          </w:rPr>
          <w:t>1</w:t>
        </w:r>
      </w:ins>
      <w:del w:id="39" w:author="shkwon" w:date="2021-11-02T16:39:00Z">
        <w:r w:rsidR="0020443E" w:rsidDel="00D92903">
          <w:rPr>
            <w:rFonts w:ascii="Times New Roman" w:eastAsia="바탕" w:hAnsi="Times New Roman"/>
            <w:b/>
            <w:sz w:val="22"/>
          </w:rPr>
          <w:delText>0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통지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0D221B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86460FD" w14:textId="15283ED3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행하여지는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통지는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주소로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직접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등기우편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r w:rsidRPr="00D23448">
        <w:rPr>
          <w:rFonts w:ascii="Times New Roman" w:eastAsia="바탕" w:hAnsi="Times New Roman"/>
          <w:sz w:val="22"/>
        </w:rPr>
        <w:t>다만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="00C273EA">
        <w:rPr>
          <w:rFonts w:ascii="Times New Roman" w:eastAsia="바탕" w:hAnsi="Times New Roman" w:hint="eastAsia"/>
          <w:sz w:val="22"/>
        </w:rPr>
        <w:t>전자우편</w:t>
      </w:r>
      <w:r w:rsidR="0020443E">
        <w:rPr>
          <w:rFonts w:ascii="Times New Roman" w:eastAsia="바탕" w:hAnsi="Times New Roman" w:hint="eastAsia"/>
          <w:sz w:val="22"/>
        </w:rPr>
        <w:t>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송부하는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수령을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받아야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DE9BF4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0"/>
        <w:gridCol w:w="7101"/>
      </w:tblGrid>
      <w:tr w:rsidR="006C0393" w:rsidRPr="00D23448" w14:paraId="03CA4BC7" w14:textId="77777777" w:rsidTr="004B51E8">
        <w:tc>
          <w:tcPr>
            <w:tcW w:w="1276" w:type="dxa"/>
            <w:shd w:val="clear" w:color="auto" w:fill="auto"/>
          </w:tcPr>
          <w:p w14:paraId="2B5ABEF6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5D880818" w14:textId="53EF0F56" w:rsidR="00F509ED" w:rsidRPr="00D23448" w:rsidRDefault="00C048B2" w:rsidP="00F509ED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46AB58C2" w14:textId="23BDD511" w:rsidR="00F509ED" w:rsidRPr="00D2344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의사당대로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82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3678F4BA" w14:textId="44A3B3D5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참조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="005E4984">
              <w:rPr>
                <w:rFonts w:ascii="Times New Roman" w:eastAsia="바탕" w:hAnsi="Times New Roman"/>
                <w:sz w:val="22"/>
              </w:rPr>
              <w:t xml:space="preserve">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이일규</w:t>
            </w:r>
            <w:r w:rsidR="0065461D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과장</w:t>
            </w:r>
          </w:p>
          <w:p w14:paraId="59514CC6" w14:textId="5736D73B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전화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65461D">
              <w:rPr>
                <w:rFonts w:ascii="Times New Roman" w:eastAsia="바탕" w:hAnsi="Times New Roman"/>
                <w:sz w:val="22"/>
              </w:rPr>
              <w:t>02-3771-3368</w:t>
            </w:r>
          </w:p>
          <w:p w14:paraId="4F66CADE" w14:textId="6DEBDF01" w:rsidR="004B51E8" w:rsidRDefault="00F509ED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전자우편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Pr="00A91AB0">
              <w:rPr>
                <w:rFonts w:ascii="Times New Roman" w:eastAsia="바탕" w:hAnsi="Times New Roman"/>
                <w:sz w:val="22"/>
              </w:rPr>
              <w:t xml:space="preserve"> </w:t>
            </w:r>
            <w:r w:rsidR="0065461D" w:rsidRPr="00C64009">
              <w:rPr>
                <w:rFonts w:ascii="Times New Roman" w:eastAsia="바탕" w:hAnsi="Times New Roman"/>
                <w:sz w:val="22"/>
              </w:rPr>
              <w:t>ilgyulee@hanafn.com</w:t>
            </w:r>
          </w:p>
          <w:p w14:paraId="7B12300D" w14:textId="00E795B4" w:rsidR="00784543" w:rsidRPr="00F509ED" w:rsidRDefault="00784543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4A3132" w14:paraId="5A53632A" w14:textId="77777777" w:rsidTr="004B51E8">
        <w:tc>
          <w:tcPr>
            <w:tcW w:w="1276" w:type="dxa"/>
            <w:shd w:val="clear" w:color="auto" w:fill="auto"/>
          </w:tcPr>
          <w:p w14:paraId="02C9B7E3" w14:textId="77777777" w:rsidR="006C0393" w:rsidRPr="004A3132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4A3132">
              <w:rPr>
                <w:rFonts w:ascii="Times New Roman" w:eastAsia="바탕" w:hAnsi="Times New Roman" w:hint="eastAsia"/>
                <w:b/>
                <w:sz w:val="22"/>
              </w:rPr>
              <w:t>매수인</w:t>
            </w:r>
            <w:r w:rsidRPr="004A3132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084BA811" w14:textId="34F88428" w:rsidR="006C0393" w:rsidRDefault="00C048B2" w:rsidP="002C4E7E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1A3D540" w14:textId="0CD70AC6" w:rsidR="005F5BF9" w:rsidRPr="00D23448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용산구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한강대로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372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동자동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538B193" w14:textId="35BBBE68" w:rsidR="005F5BF9" w:rsidRPr="00673FE8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참조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E4984">
              <w:rPr>
                <w:rFonts w:ascii="Times New Roman" w:eastAsia="바탕" w:hAnsi="Times New Roman"/>
                <w:sz w:val="22"/>
              </w:rPr>
              <w:t>[*]</w:t>
            </w:r>
          </w:p>
          <w:p w14:paraId="215602E2" w14:textId="247EB923" w:rsidR="005F5BF9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전화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E4984">
              <w:rPr>
                <w:rFonts w:ascii="Times New Roman" w:eastAsia="바탕" w:hAnsi="Times New Roman"/>
                <w:sz w:val="22"/>
              </w:rPr>
              <w:t>[*]</w:t>
            </w:r>
          </w:p>
          <w:p w14:paraId="7B49D3E8" w14:textId="75EB100B" w:rsidR="005F5BF9" w:rsidRPr="005F5BF9" w:rsidRDefault="005F5BF9" w:rsidP="00A67D1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전자우편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Pr="00A91AB0">
              <w:rPr>
                <w:rFonts w:ascii="Times New Roman" w:eastAsia="바탕" w:hAnsi="Times New Roman"/>
                <w:sz w:val="22"/>
              </w:rPr>
              <w:t xml:space="preserve"> </w:t>
            </w:r>
            <w:r w:rsidR="005E4984">
              <w:rPr>
                <w:rFonts w:ascii="Times New Roman" w:eastAsia="바탕" w:hAnsi="Times New Roman"/>
                <w:sz w:val="22"/>
              </w:rPr>
              <w:t>[*]</w:t>
            </w:r>
          </w:p>
        </w:tc>
      </w:tr>
    </w:tbl>
    <w:p w14:paraId="4C103413" w14:textId="77777777" w:rsidR="006C0393" w:rsidRPr="002C4E7E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4AA935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3EE46E84" w14:textId="65C8A57B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ins w:id="40" w:author="shkwon" w:date="2021-11-02T16:42:00Z">
        <w:r w:rsidR="001E5ED9">
          <w:rPr>
            <w:rFonts w:ascii="Times New Roman" w:eastAsia="바탕" w:hAnsi="Times New Roman"/>
            <w:b/>
            <w:sz w:val="22"/>
          </w:rPr>
          <w:t>12</w:t>
        </w:r>
      </w:ins>
      <w:del w:id="41" w:author="shkwon" w:date="2021-11-02T16:42:00Z">
        <w:r w:rsidRPr="00D23448" w:rsidDel="001E5ED9">
          <w:rPr>
            <w:rFonts w:ascii="Times New Roman" w:eastAsia="바탕" w:hAnsi="Times New Roman"/>
            <w:b/>
            <w:sz w:val="22"/>
          </w:rPr>
          <w:delText>1</w:delText>
        </w:r>
        <w:r w:rsidR="0020443E" w:rsidDel="001E5ED9">
          <w:rPr>
            <w:rFonts w:ascii="Times New Roman" w:eastAsia="바탕" w:hAnsi="Times New Roman"/>
            <w:b/>
            <w:sz w:val="22"/>
          </w:rPr>
          <w:delText>1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양도</w:t>
      </w:r>
      <w:r w:rsidR="006679C9">
        <w:rPr>
          <w:rFonts w:ascii="Times New Roman" w:eastAsia="바탕" w:hAnsi="Times New Roman" w:hint="eastAsia"/>
          <w:b/>
          <w:sz w:val="22"/>
        </w:rPr>
        <w:t xml:space="preserve">; </w:t>
      </w:r>
      <w:r w:rsidR="006272BC">
        <w:rPr>
          <w:rFonts w:ascii="Times New Roman" w:eastAsia="바탕" w:hAnsi="Times New Roman" w:hint="eastAsia"/>
          <w:b/>
          <w:sz w:val="22"/>
        </w:rPr>
        <w:t>매도인</w:t>
      </w:r>
      <w:r w:rsidR="006679C9">
        <w:rPr>
          <w:rFonts w:ascii="Times New Roman" w:eastAsia="바탕" w:hAnsi="Times New Roman" w:hint="eastAsia"/>
          <w:b/>
          <w:sz w:val="22"/>
        </w:rPr>
        <w:t>의</w:t>
      </w:r>
      <w:r w:rsidR="006679C9">
        <w:rPr>
          <w:rFonts w:ascii="Times New Roman" w:eastAsia="바탕" w:hAnsi="Times New Roman" w:hint="eastAsia"/>
          <w:b/>
          <w:sz w:val="22"/>
        </w:rPr>
        <w:t xml:space="preserve"> </w:t>
      </w:r>
      <w:r w:rsidR="006679C9">
        <w:rPr>
          <w:rFonts w:ascii="Times New Roman" w:eastAsia="바탕" w:hAnsi="Times New Roman" w:hint="eastAsia"/>
          <w:b/>
          <w:sz w:val="22"/>
        </w:rPr>
        <w:t>관계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5C7090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76842F" w14:textId="77777777" w:rsidR="006C0393" w:rsidRPr="00D23448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없이는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양도할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B9F63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27481E" w14:textId="77777777" w:rsidR="006C0393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승계인들을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그들에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갖는다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3D7D18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7F4ADED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0C13D62" w14:textId="5D813F3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ins w:id="42" w:author="shkwon" w:date="2021-11-02T16:42:00Z">
        <w:r w:rsidR="001E5ED9">
          <w:rPr>
            <w:rFonts w:ascii="Times New Roman" w:eastAsia="바탕" w:hAnsi="Times New Roman"/>
            <w:b/>
            <w:sz w:val="22"/>
          </w:rPr>
          <w:t>3</w:t>
        </w:r>
      </w:ins>
      <w:del w:id="43" w:author="shkwon" w:date="2021-11-02T16:42:00Z">
        <w:r w:rsidR="0020443E" w:rsidDel="001E5ED9">
          <w:rPr>
            <w:rFonts w:ascii="Times New Roman" w:eastAsia="바탕" w:hAnsi="Times New Roman"/>
            <w:b/>
            <w:sz w:val="22"/>
          </w:rPr>
          <w:delText>2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일부무효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005C9BB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BCF71E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무효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위법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집행불능으로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되더라도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나머지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적법성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집행가능성은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아무런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영향을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6051BFBA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B3520C1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0367252" w14:textId="42631186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ins w:id="44" w:author="shkwon" w:date="2021-11-02T16:42:00Z">
        <w:r w:rsidR="001E5ED9">
          <w:rPr>
            <w:rFonts w:ascii="Times New Roman" w:eastAsia="바탕" w:hAnsi="Times New Roman"/>
            <w:b/>
            <w:sz w:val="22"/>
          </w:rPr>
          <w:t>4</w:t>
        </w:r>
      </w:ins>
      <w:del w:id="45" w:author="shkwon" w:date="2021-11-02T16:42:00Z">
        <w:r w:rsidR="0020443E" w:rsidDel="001E5ED9">
          <w:rPr>
            <w:rFonts w:ascii="Times New Roman" w:eastAsia="바탕" w:hAnsi="Times New Roman"/>
            <w:b/>
            <w:sz w:val="22"/>
          </w:rPr>
          <w:delText>3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계약의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수정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3CC5D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23DFD6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수정이나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조건의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포기는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발생한다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6F2F9935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156DF5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1281278" w14:textId="6DA414C6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ins w:id="46" w:author="shkwon" w:date="2021-11-02T16:42:00Z">
        <w:r w:rsidR="001E5ED9">
          <w:rPr>
            <w:rFonts w:ascii="Times New Roman" w:eastAsia="바탕" w:hAnsi="Times New Roman"/>
            <w:b/>
            <w:sz w:val="22"/>
          </w:rPr>
          <w:t>5</w:t>
        </w:r>
      </w:ins>
      <w:del w:id="47" w:author="shkwon" w:date="2021-11-02T16:42:00Z">
        <w:r w:rsidR="0020443E" w:rsidDel="001E5ED9">
          <w:rPr>
            <w:rFonts w:ascii="Times New Roman" w:eastAsia="바탕" w:hAnsi="Times New Roman"/>
            <w:b/>
            <w:sz w:val="22"/>
          </w:rPr>
          <w:delText>4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비밀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준수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9593D7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98D19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상대방의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서면동의를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강제되는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계약과관련하여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법률고문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회계사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전문가로부터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행사하기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제외하고는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공개하거나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배포할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목적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용도로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사용할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74AD0D8E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DEDE4EB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A73C73E" w14:textId="4ABDDAA1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ins w:id="48" w:author="shkwon" w:date="2021-11-02T16:42:00Z">
        <w:r w:rsidR="001E5ED9">
          <w:rPr>
            <w:rFonts w:ascii="Times New Roman" w:eastAsia="바탕" w:hAnsi="Times New Roman"/>
            <w:b/>
            <w:sz w:val="22"/>
          </w:rPr>
          <w:t>6</w:t>
        </w:r>
      </w:ins>
      <w:del w:id="49" w:author="shkwon" w:date="2021-11-02T16:42:00Z">
        <w:r w:rsidR="0020443E" w:rsidDel="001E5ED9">
          <w:rPr>
            <w:rFonts w:ascii="Times New Roman" w:eastAsia="바탕" w:hAnsi="Times New Roman"/>
            <w:b/>
            <w:sz w:val="22"/>
          </w:rPr>
          <w:delText>5</w:delText>
        </w:r>
      </w:del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준거법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관할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6AF4E0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E50EE0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해석되고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규율되며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체결ㆍ이행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위반과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제기되는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소송은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서울중앙지방법원을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1</w:t>
      </w:r>
      <w:r w:rsidRPr="00D23448">
        <w:rPr>
          <w:rFonts w:ascii="Times New Roman" w:eastAsia="바탕" w:hAnsi="Times New Roman"/>
          <w:sz w:val="22"/>
        </w:rPr>
        <w:t>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전속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관할법원으로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31C7948D" w14:textId="0E849B5E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4925AA" w14:textId="77777777" w:rsidR="00DA2AE9" w:rsidRPr="00D23448" w:rsidRDefault="00DA2AE9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09AA62F" w14:textId="77777777" w:rsidR="0062761B" w:rsidRDefault="006C0393" w:rsidP="006C0393">
      <w:pPr>
        <w:widowControl/>
        <w:wordWrap/>
        <w:autoSpaceDE/>
        <w:autoSpaceDN/>
        <w:jc w:val="center"/>
        <w:rPr>
          <w:rFonts w:ascii="Times New Roman" w:eastAsia="바탕" w:hAnsi="Times New Roman"/>
          <w:i/>
          <w:sz w:val="22"/>
        </w:rPr>
      </w:pPr>
      <w:r w:rsidRPr="00D23448">
        <w:rPr>
          <w:rFonts w:ascii="Times New Roman" w:eastAsia="바탕" w:hAnsi="Times New Roman"/>
          <w:i/>
          <w:sz w:val="22"/>
        </w:rPr>
        <w:t>(</w:t>
      </w:r>
      <w:r w:rsidRPr="00D23448">
        <w:rPr>
          <w:rFonts w:ascii="Times New Roman" w:eastAsia="바탕" w:hAnsi="Times New Roman"/>
          <w:i/>
          <w:sz w:val="22"/>
        </w:rPr>
        <w:t>기명날인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또는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서명은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다음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페이지에</w:t>
      </w:r>
      <w:r w:rsidRPr="00D23448">
        <w:rPr>
          <w:rFonts w:ascii="Times New Roman" w:eastAsia="바탕" w:hAnsi="Times New Roman"/>
          <w:i/>
          <w:sz w:val="22"/>
        </w:rPr>
        <w:t>)</w:t>
      </w:r>
    </w:p>
    <w:p w14:paraId="57E6456B" w14:textId="77777777" w:rsidR="006C0393" w:rsidRPr="00D23448" w:rsidRDefault="0062761B" w:rsidP="0062761B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i/>
          <w:sz w:val="22"/>
        </w:rPr>
        <w:br w:type="page"/>
      </w:r>
      <w:r w:rsidR="006C0393" w:rsidRPr="00D23448">
        <w:rPr>
          <w:rFonts w:ascii="Times New Roman" w:eastAsia="바탕" w:hAnsi="Times New Roman"/>
          <w:sz w:val="22"/>
        </w:rPr>
        <w:lastRenderedPageBreak/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적법한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증명하기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위하여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당사자들은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0A3916">
        <w:rPr>
          <w:rFonts w:ascii="Times New Roman" w:eastAsia="바탕" w:hAnsi="Times New Roman" w:hint="eastAsia"/>
          <w:sz w:val="22"/>
        </w:rPr>
        <w:t>2</w:t>
      </w:r>
      <w:r w:rsidR="006C0393" w:rsidRPr="00D23448">
        <w:rPr>
          <w:rFonts w:ascii="Times New Roman" w:eastAsia="바탕" w:hAnsi="Times New Roman"/>
          <w:sz w:val="22"/>
        </w:rPr>
        <w:t>통을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작성한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각자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부씩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보관하기로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38020CBD" w14:textId="77777777" w:rsidR="006C0393" w:rsidRPr="000A3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1AF739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2F26C42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2FD1E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6C0393" w:rsidRPr="00D23448" w14:paraId="5B336AE8" w14:textId="77777777" w:rsidTr="00B41FC5">
        <w:trPr>
          <w:trHeight w:val="1313"/>
        </w:trPr>
        <w:tc>
          <w:tcPr>
            <w:tcW w:w="1668" w:type="dxa"/>
            <w:shd w:val="clear" w:color="auto" w:fill="auto"/>
          </w:tcPr>
          <w:p w14:paraId="2A937D8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77439E3F" w14:textId="1F5D39FC" w:rsidR="006C0393" w:rsidRPr="00D23448" w:rsidRDefault="00C048B2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781AE0E7" w14:textId="77777777" w:rsidR="006C0393" w:rsidRPr="00D95A22" w:rsidRDefault="006C0393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A32EE3C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</w:p>
          <w:p w14:paraId="4EEA586D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  <w:r w:rsidRPr="00D23448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F4F2544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6A55691C" w14:textId="48A067EC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  <w:p w14:paraId="69AE34FB" w14:textId="4CBFB5E8" w:rsidR="00D23448" w:rsidRPr="00D23448" w:rsidRDefault="00D23448" w:rsidP="005720A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</w:tc>
      </w:tr>
    </w:tbl>
    <w:p w14:paraId="5E992B6F" w14:textId="77777777" w:rsidR="0062761B" w:rsidRDefault="0062761B">
      <w:r>
        <w:br w:type="page"/>
      </w:r>
    </w:p>
    <w:p w14:paraId="35242368" w14:textId="77777777" w:rsidR="000A3916" w:rsidRPr="00D23448" w:rsidRDefault="000A3916" w:rsidP="000A3916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lastRenderedPageBreak/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증명하기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</w:t>
      </w:r>
      <w:r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통을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작성한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보관하기로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66F1DB4" w14:textId="77777777" w:rsidR="000A3916" w:rsidRPr="006079DF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2FD362D3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5B8309B9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4D18EC93" w14:textId="77777777" w:rsidR="000A3916" w:rsidRPr="00D23448" w:rsidRDefault="000A3916" w:rsidP="000A3916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6C0393" w:rsidRPr="00D23448" w14:paraId="72518C89" w14:textId="77777777" w:rsidTr="00B41FC5">
        <w:tc>
          <w:tcPr>
            <w:tcW w:w="1668" w:type="dxa"/>
            <w:shd w:val="clear" w:color="auto" w:fill="auto"/>
          </w:tcPr>
          <w:p w14:paraId="5038B29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6A04AB64" w14:textId="257293E2" w:rsidR="000616FB" w:rsidRPr="00AA2B59" w:rsidRDefault="00C048B2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50300799" w14:textId="0EE26F63" w:rsidR="004B51E8" w:rsidRDefault="004B51E8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1FD7E390" w14:textId="77777777" w:rsidR="00F3283D" w:rsidRPr="00D23448" w:rsidRDefault="00F3283D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DA0647A" w14:textId="77777777" w:rsidR="006C0393" w:rsidRPr="00D23448" w:rsidRDefault="000616FB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_____________________________</w:t>
            </w:r>
          </w:p>
          <w:p w14:paraId="6D3B8BBC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206CAF53" w14:textId="71B251B5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048EB8BB" w14:textId="60F57115" w:rsidR="00D23448" w:rsidRPr="00D23448" w:rsidRDefault="00D23448" w:rsidP="00F3283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</w:tc>
      </w:tr>
    </w:tbl>
    <w:p w14:paraId="3D896339" w14:textId="59E70747" w:rsidR="006D3AFA" w:rsidRDefault="006D3AFA">
      <w:pPr>
        <w:rPr>
          <w:rFonts w:ascii="Times New Roman" w:hAnsi="Times New Roman"/>
        </w:rPr>
      </w:pPr>
    </w:p>
    <w:p w14:paraId="0F0F14D9" w14:textId="3CF2B5D1" w:rsidR="006D3AFA" w:rsidRDefault="006D3AFA">
      <w:pPr>
        <w:widowControl/>
        <w:wordWrap/>
        <w:autoSpaceDE/>
        <w:autoSpaceDN/>
        <w:spacing w:after="200" w:line="276" w:lineRule="auto"/>
        <w:rPr>
          <w:rFonts w:ascii="Times New Roman" w:hAnsi="Times New Roman"/>
        </w:rPr>
      </w:pPr>
    </w:p>
    <w:sectPr w:rsidR="006D3AFA" w:rsidSect="00B41FC5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shkwon" w:date="2021-11-02T16:42:00Z" w:initials="shk">
    <w:p w14:paraId="70791F23" w14:textId="2904D9FD" w:rsidR="001E5ED9" w:rsidRDefault="001E5ED9">
      <w:pPr>
        <w:pStyle w:val="aa"/>
        <w:rPr>
          <w:rFonts w:hint="eastAsia"/>
        </w:rPr>
      </w:pPr>
      <w:r>
        <w:rPr>
          <w:rStyle w:val="a9"/>
        </w:rPr>
        <w:annotationRef/>
      </w:r>
      <w:r w:rsidR="002F5DD6">
        <w:rPr>
          <w:rFonts w:hint="eastAsia"/>
        </w:rPr>
        <w:t xml:space="preserve">일반적으로 </w:t>
      </w:r>
      <w:r w:rsidR="00CA1F17">
        <w:rPr>
          <w:rFonts w:hint="eastAsia"/>
        </w:rPr>
        <w:t>수익증권 매매계약서에</w:t>
      </w:r>
      <w:r w:rsidR="002F5DD6">
        <w:rPr>
          <w:rFonts w:hint="eastAsia"/>
        </w:rPr>
        <w:t>서</w:t>
      </w:r>
      <w:r w:rsidR="00CA1F17">
        <w:rPr>
          <w:rFonts w:hint="eastAsia"/>
        </w:rPr>
        <w:t xml:space="preserve"> </w:t>
      </w:r>
      <w:r w:rsidR="002F5DD6">
        <w:rPr>
          <w:rFonts w:hint="eastAsia"/>
        </w:rPr>
        <w:t xml:space="preserve">이와 같은 내용의 </w:t>
      </w:r>
      <w:r w:rsidR="00CA1F17">
        <w:rPr>
          <w:rFonts w:hint="eastAsia"/>
        </w:rPr>
        <w:t xml:space="preserve">해제 조항은 </w:t>
      </w:r>
      <w:r w:rsidR="002F5DD6">
        <w:rPr>
          <w:rFonts w:hint="eastAsia"/>
        </w:rPr>
        <w:t>기재합니다.</w:t>
      </w:r>
      <w:r w:rsidR="002F5DD6">
        <w:t xml:space="preserve"> </w:t>
      </w:r>
      <w:r w:rsidR="002F5DD6">
        <w:rPr>
          <w:rFonts w:hint="eastAsia"/>
        </w:rPr>
        <w:t xml:space="preserve">특정한 의도를 가지고 </w:t>
      </w:r>
      <w:r w:rsidR="00D053AA">
        <w:rPr>
          <w:rFonts w:hint="eastAsia"/>
        </w:rPr>
        <w:t>일부러 해제 조항을 기재하지 않은 것인지 확인하시기 바랍니다.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791F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E8EF" w16cex:dateUtc="2021-11-02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791F23" w16cid:durableId="252BE8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7A92" w14:textId="77777777" w:rsidR="00145C15" w:rsidRDefault="00145C15">
      <w:r>
        <w:separator/>
      </w:r>
    </w:p>
  </w:endnote>
  <w:endnote w:type="continuationSeparator" w:id="0">
    <w:p w14:paraId="292C3D69" w14:textId="77777777" w:rsidR="00145C15" w:rsidRDefault="0014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F903" w14:textId="4C8DEDFD" w:rsidR="008516CE" w:rsidRDefault="008516C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4551" w:rsidRPr="00B24551">
      <w:rPr>
        <w:noProof/>
        <w:lang w:val="ko-KR"/>
      </w:rPr>
      <w:t>1</w:t>
    </w:r>
    <w:r>
      <w:rPr>
        <w:noProof/>
        <w:lang w:val="ko-KR"/>
      </w:rPr>
      <w:fldChar w:fldCharType="end"/>
    </w:r>
  </w:p>
  <w:p w14:paraId="4EF3CBAB" w14:textId="77777777" w:rsidR="008516CE" w:rsidRDefault="008516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595B" w14:textId="77777777" w:rsidR="00145C15" w:rsidRDefault="00145C15">
      <w:r>
        <w:separator/>
      </w:r>
    </w:p>
  </w:footnote>
  <w:footnote w:type="continuationSeparator" w:id="0">
    <w:p w14:paraId="5ADAD2BC" w14:textId="77777777" w:rsidR="00145C15" w:rsidRDefault="0014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22D"/>
    <w:multiLevelType w:val="hybridMultilevel"/>
    <w:tmpl w:val="B8180C36"/>
    <w:lvl w:ilvl="0" w:tplc="78CC8AB6">
      <w:start w:val="8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C2B07FF4">
      <w:start w:val="1"/>
      <w:numFmt w:val="upperLetter"/>
      <w:lvlText w:val="%2."/>
      <w:lvlJc w:val="left"/>
      <w:pPr>
        <w:ind w:left="1793" w:hanging="40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2206F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281CF2"/>
    <w:multiLevelType w:val="hybridMultilevel"/>
    <w:tmpl w:val="50740106"/>
    <w:lvl w:ilvl="0" w:tplc="10ACEC50">
      <w:start w:val="1"/>
      <w:numFmt w:val="decimal"/>
      <w:lvlText w:val="(%1)"/>
      <w:lvlJc w:val="left"/>
      <w:pPr>
        <w:ind w:left="3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3D468DF"/>
    <w:multiLevelType w:val="hybridMultilevel"/>
    <w:tmpl w:val="DB12C9B0"/>
    <w:lvl w:ilvl="0" w:tplc="FCE8F3AE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4125B0"/>
    <w:multiLevelType w:val="hybridMultilevel"/>
    <w:tmpl w:val="1A9E90AE"/>
    <w:lvl w:ilvl="0" w:tplc="2E6E860C">
      <w:start w:val="1"/>
      <w:numFmt w:val="decimal"/>
      <w:lvlText w:val="%1. "/>
      <w:lvlJc w:val="left"/>
      <w:pPr>
        <w:tabs>
          <w:tab w:val="num" w:pos="0"/>
        </w:tabs>
        <w:ind w:left="510" w:hanging="510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5F614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E36AEB"/>
    <w:multiLevelType w:val="hybridMultilevel"/>
    <w:tmpl w:val="854E791A"/>
    <w:lvl w:ilvl="0" w:tplc="52CCF6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A22BBC"/>
    <w:multiLevelType w:val="hybridMultilevel"/>
    <w:tmpl w:val="22EE4A18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ACF266A"/>
    <w:multiLevelType w:val="hybridMultilevel"/>
    <w:tmpl w:val="A34AD43A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FFFFFFFF">
      <w:start w:val="4"/>
      <w:numFmt w:val="decimal"/>
      <w:lvlText w:val="%2."/>
      <w:lvlJc w:val="left"/>
      <w:pPr>
        <w:tabs>
          <w:tab w:val="num" w:pos="820"/>
        </w:tabs>
        <w:ind w:left="820" w:hanging="36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60"/>
        </w:tabs>
        <w:ind w:left="166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060"/>
        </w:tabs>
        <w:ind w:left="206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60"/>
        </w:tabs>
        <w:ind w:left="246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60"/>
        </w:tabs>
        <w:ind w:left="286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260"/>
        </w:tabs>
        <w:ind w:left="326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60"/>
        </w:tabs>
        <w:ind w:left="3660" w:hanging="400"/>
      </w:pPr>
    </w:lvl>
  </w:abstractNum>
  <w:abstractNum w:abstractNumId="15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2E709C"/>
    <w:multiLevelType w:val="hybridMultilevel"/>
    <w:tmpl w:val="D4FC67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263767"/>
    <w:multiLevelType w:val="hybridMultilevel"/>
    <w:tmpl w:val="DAD26CC6"/>
    <w:lvl w:ilvl="0" w:tplc="7B70EBD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4D770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9CE27D2"/>
    <w:multiLevelType w:val="hybridMultilevel"/>
    <w:tmpl w:val="DC4E43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966D362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13"/>
  </w:num>
  <w:num w:numId="9">
    <w:abstractNumId w:val="17"/>
  </w:num>
  <w:num w:numId="10">
    <w:abstractNumId w:val="19"/>
  </w:num>
  <w:num w:numId="11">
    <w:abstractNumId w:val="6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12"/>
  </w:num>
  <w:num w:numId="17">
    <w:abstractNumId w:val="15"/>
  </w:num>
  <w:num w:numId="18">
    <w:abstractNumId w:val="4"/>
  </w:num>
  <w:num w:numId="19">
    <w:abstractNumId w:val="20"/>
  </w:num>
  <w:num w:numId="20">
    <w:abstractNumId w:val="2"/>
  </w:num>
  <w:num w:numId="21">
    <w:abstractNumId w:val="5"/>
  </w:num>
  <w:num w:numId="22">
    <w:abstractNumId w:val="10"/>
  </w:num>
  <w:num w:numId="23">
    <w:abstractNumId w:val="0"/>
  </w:num>
  <w:num w:numId="2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kwon">
    <w15:presenceInfo w15:providerId="None" w15:userId="shk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zNLE0MjMyMza1tDRS0lEKTi0uzszPAykwqQUAaDVPySwAAAA="/>
  </w:docVars>
  <w:rsids>
    <w:rsidRoot w:val="006C0393"/>
    <w:rsid w:val="000124DA"/>
    <w:rsid w:val="00013FF4"/>
    <w:rsid w:val="000141C4"/>
    <w:rsid w:val="00031E6D"/>
    <w:rsid w:val="000378D7"/>
    <w:rsid w:val="00041694"/>
    <w:rsid w:val="000471FE"/>
    <w:rsid w:val="00053E04"/>
    <w:rsid w:val="000616FB"/>
    <w:rsid w:val="00086D2A"/>
    <w:rsid w:val="00095EA9"/>
    <w:rsid w:val="000A3916"/>
    <w:rsid w:val="000B7509"/>
    <w:rsid w:val="000C622E"/>
    <w:rsid w:val="000C7098"/>
    <w:rsid w:val="000D5806"/>
    <w:rsid w:val="000E2340"/>
    <w:rsid w:val="000E410B"/>
    <w:rsid w:val="000F09E9"/>
    <w:rsid w:val="0010042C"/>
    <w:rsid w:val="00101D01"/>
    <w:rsid w:val="0010770F"/>
    <w:rsid w:val="001456BB"/>
    <w:rsid w:val="00145C15"/>
    <w:rsid w:val="00152A29"/>
    <w:rsid w:val="0015363C"/>
    <w:rsid w:val="00154EF2"/>
    <w:rsid w:val="00173868"/>
    <w:rsid w:val="001808ED"/>
    <w:rsid w:val="0018628A"/>
    <w:rsid w:val="00193869"/>
    <w:rsid w:val="001A56D5"/>
    <w:rsid w:val="001A620E"/>
    <w:rsid w:val="001A6982"/>
    <w:rsid w:val="001B5BB9"/>
    <w:rsid w:val="001C28EE"/>
    <w:rsid w:val="001C6973"/>
    <w:rsid w:val="001D0525"/>
    <w:rsid w:val="001E5ED9"/>
    <w:rsid w:val="00203A52"/>
    <w:rsid w:val="0020443E"/>
    <w:rsid w:val="00210524"/>
    <w:rsid w:val="00216B46"/>
    <w:rsid w:val="002230E1"/>
    <w:rsid w:val="002234F9"/>
    <w:rsid w:val="00234783"/>
    <w:rsid w:val="002441DA"/>
    <w:rsid w:val="00244A08"/>
    <w:rsid w:val="00251F2D"/>
    <w:rsid w:val="00271E91"/>
    <w:rsid w:val="0029159C"/>
    <w:rsid w:val="00293858"/>
    <w:rsid w:val="002939D5"/>
    <w:rsid w:val="002B6CF0"/>
    <w:rsid w:val="002C44CE"/>
    <w:rsid w:val="002C4E7E"/>
    <w:rsid w:val="002D0AC8"/>
    <w:rsid w:val="002D10EB"/>
    <w:rsid w:val="002D2FCF"/>
    <w:rsid w:val="002F4728"/>
    <w:rsid w:val="002F5591"/>
    <w:rsid w:val="002F5DD6"/>
    <w:rsid w:val="002F77F2"/>
    <w:rsid w:val="00306F42"/>
    <w:rsid w:val="00310EC8"/>
    <w:rsid w:val="0031577F"/>
    <w:rsid w:val="00316D67"/>
    <w:rsid w:val="00322C34"/>
    <w:rsid w:val="00325C72"/>
    <w:rsid w:val="00326646"/>
    <w:rsid w:val="00332EDF"/>
    <w:rsid w:val="003334F2"/>
    <w:rsid w:val="00333C7D"/>
    <w:rsid w:val="003350DB"/>
    <w:rsid w:val="00335E0B"/>
    <w:rsid w:val="00361DF0"/>
    <w:rsid w:val="00372A6A"/>
    <w:rsid w:val="0037730C"/>
    <w:rsid w:val="003774BD"/>
    <w:rsid w:val="0038153C"/>
    <w:rsid w:val="003833E0"/>
    <w:rsid w:val="0038587A"/>
    <w:rsid w:val="003952FD"/>
    <w:rsid w:val="003A0CE9"/>
    <w:rsid w:val="003A1EA2"/>
    <w:rsid w:val="003C06A7"/>
    <w:rsid w:val="003E7F55"/>
    <w:rsid w:val="003F0DDA"/>
    <w:rsid w:val="003F6D74"/>
    <w:rsid w:val="003F7916"/>
    <w:rsid w:val="0043748B"/>
    <w:rsid w:val="00440CA4"/>
    <w:rsid w:val="00444642"/>
    <w:rsid w:val="00444C47"/>
    <w:rsid w:val="00446A0A"/>
    <w:rsid w:val="004519F4"/>
    <w:rsid w:val="00452E01"/>
    <w:rsid w:val="00453B23"/>
    <w:rsid w:val="0045440F"/>
    <w:rsid w:val="00455FD1"/>
    <w:rsid w:val="00460340"/>
    <w:rsid w:val="004758DC"/>
    <w:rsid w:val="00492990"/>
    <w:rsid w:val="004A173D"/>
    <w:rsid w:val="004A3132"/>
    <w:rsid w:val="004B51E8"/>
    <w:rsid w:val="004C10E8"/>
    <w:rsid w:val="004C75F7"/>
    <w:rsid w:val="004D2099"/>
    <w:rsid w:val="004D4C9A"/>
    <w:rsid w:val="004D4E1A"/>
    <w:rsid w:val="004D725D"/>
    <w:rsid w:val="004E33AA"/>
    <w:rsid w:val="004E4C4C"/>
    <w:rsid w:val="004F5A03"/>
    <w:rsid w:val="005145D9"/>
    <w:rsid w:val="0052383E"/>
    <w:rsid w:val="00527743"/>
    <w:rsid w:val="00531135"/>
    <w:rsid w:val="0053558D"/>
    <w:rsid w:val="00536D7E"/>
    <w:rsid w:val="005459B5"/>
    <w:rsid w:val="005554C4"/>
    <w:rsid w:val="00555FD9"/>
    <w:rsid w:val="005720AC"/>
    <w:rsid w:val="005760E8"/>
    <w:rsid w:val="00582D7D"/>
    <w:rsid w:val="00590054"/>
    <w:rsid w:val="00593F10"/>
    <w:rsid w:val="0059475E"/>
    <w:rsid w:val="005958A7"/>
    <w:rsid w:val="005A2BD2"/>
    <w:rsid w:val="005A5886"/>
    <w:rsid w:val="005B4360"/>
    <w:rsid w:val="005B44DC"/>
    <w:rsid w:val="005C193F"/>
    <w:rsid w:val="005C7304"/>
    <w:rsid w:val="005C7337"/>
    <w:rsid w:val="005D3EBA"/>
    <w:rsid w:val="005E4984"/>
    <w:rsid w:val="005F5BF9"/>
    <w:rsid w:val="00602B80"/>
    <w:rsid w:val="00603AE4"/>
    <w:rsid w:val="006101F5"/>
    <w:rsid w:val="0061661F"/>
    <w:rsid w:val="006272BC"/>
    <w:rsid w:val="0062761B"/>
    <w:rsid w:val="00635451"/>
    <w:rsid w:val="00651105"/>
    <w:rsid w:val="0065461D"/>
    <w:rsid w:val="00655B26"/>
    <w:rsid w:val="00657938"/>
    <w:rsid w:val="00661AA0"/>
    <w:rsid w:val="006679C9"/>
    <w:rsid w:val="00673FE8"/>
    <w:rsid w:val="0069793D"/>
    <w:rsid w:val="006B0D5C"/>
    <w:rsid w:val="006B1E35"/>
    <w:rsid w:val="006C0393"/>
    <w:rsid w:val="006C5341"/>
    <w:rsid w:val="006D3AFA"/>
    <w:rsid w:val="006F2D22"/>
    <w:rsid w:val="006F5F04"/>
    <w:rsid w:val="00700D31"/>
    <w:rsid w:val="00703668"/>
    <w:rsid w:val="007133B0"/>
    <w:rsid w:val="007231B7"/>
    <w:rsid w:val="00734741"/>
    <w:rsid w:val="0073487F"/>
    <w:rsid w:val="007416CF"/>
    <w:rsid w:val="00757624"/>
    <w:rsid w:val="00762E59"/>
    <w:rsid w:val="00764CC1"/>
    <w:rsid w:val="00767E3D"/>
    <w:rsid w:val="0078438F"/>
    <w:rsid w:val="00784543"/>
    <w:rsid w:val="0079145D"/>
    <w:rsid w:val="007D4FB0"/>
    <w:rsid w:val="007E04B3"/>
    <w:rsid w:val="007E0943"/>
    <w:rsid w:val="008007DE"/>
    <w:rsid w:val="00801978"/>
    <w:rsid w:val="008132D2"/>
    <w:rsid w:val="00813D2E"/>
    <w:rsid w:val="00814351"/>
    <w:rsid w:val="00820BD7"/>
    <w:rsid w:val="008259F2"/>
    <w:rsid w:val="008516CE"/>
    <w:rsid w:val="00853082"/>
    <w:rsid w:val="00860E03"/>
    <w:rsid w:val="00867EFB"/>
    <w:rsid w:val="00871151"/>
    <w:rsid w:val="00876590"/>
    <w:rsid w:val="0087722A"/>
    <w:rsid w:val="008776F1"/>
    <w:rsid w:val="00877AA6"/>
    <w:rsid w:val="008930AD"/>
    <w:rsid w:val="008C1F67"/>
    <w:rsid w:val="008D4305"/>
    <w:rsid w:val="008E0D43"/>
    <w:rsid w:val="00905797"/>
    <w:rsid w:val="00914A9B"/>
    <w:rsid w:val="00915536"/>
    <w:rsid w:val="00930C25"/>
    <w:rsid w:val="00946254"/>
    <w:rsid w:val="00956EA1"/>
    <w:rsid w:val="009614FA"/>
    <w:rsid w:val="009639DF"/>
    <w:rsid w:val="0096701D"/>
    <w:rsid w:val="0097570D"/>
    <w:rsid w:val="00985087"/>
    <w:rsid w:val="0099645C"/>
    <w:rsid w:val="009973B6"/>
    <w:rsid w:val="009A4ECF"/>
    <w:rsid w:val="009C4D99"/>
    <w:rsid w:val="009E00FD"/>
    <w:rsid w:val="009F3DFF"/>
    <w:rsid w:val="009F616A"/>
    <w:rsid w:val="009F7EEA"/>
    <w:rsid w:val="00A13269"/>
    <w:rsid w:val="00A20038"/>
    <w:rsid w:val="00A2731A"/>
    <w:rsid w:val="00A3074B"/>
    <w:rsid w:val="00A63355"/>
    <w:rsid w:val="00A67087"/>
    <w:rsid w:val="00A67D15"/>
    <w:rsid w:val="00A67FD5"/>
    <w:rsid w:val="00A7758D"/>
    <w:rsid w:val="00A81313"/>
    <w:rsid w:val="00A9062F"/>
    <w:rsid w:val="00A91AB0"/>
    <w:rsid w:val="00AA2B59"/>
    <w:rsid w:val="00AD17DE"/>
    <w:rsid w:val="00AD22DF"/>
    <w:rsid w:val="00AE0F9F"/>
    <w:rsid w:val="00AE26A5"/>
    <w:rsid w:val="00AE6C47"/>
    <w:rsid w:val="00AF27F1"/>
    <w:rsid w:val="00AF78E8"/>
    <w:rsid w:val="00B01219"/>
    <w:rsid w:val="00B122A3"/>
    <w:rsid w:val="00B24551"/>
    <w:rsid w:val="00B2731E"/>
    <w:rsid w:val="00B41FC5"/>
    <w:rsid w:val="00B43B91"/>
    <w:rsid w:val="00B47BDB"/>
    <w:rsid w:val="00B50DBD"/>
    <w:rsid w:val="00B572EB"/>
    <w:rsid w:val="00B679F9"/>
    <w:rsid w:val="00B72B32"/>
    <w:rsid w:val="00B763F9"/>
    <w:rsid w:val="00B8424F"/>
    <w:rsid w:val="00B86C6A"/>
    <w:rsid w:val="00B93E86"/>
    <w:rsid w:val="00BA48D0"/>
    <w:rsid w:val="00BA51A6"/>
    <w:rsid w:val="00BA77CE"/>
    <w:rsid w:val="00BB24DB"/>
    <w:rsid w:val="00BC3F87"/>
    <w:rsid w:val="00C001BF"/>
    <w:rsid w:val="00C048B2"/>
    <w:rsid w:val="00C1027B"/>
    <w:rsid w:val="00C14B3A"/>
    <w:rsid w:val="00C155E8"/>
    <w:rsid w:val="00C22643"/>
    <w:rsid w:val="00C25652"/>
    <w:rsid w:val="00C273EA"/>
    <w:rsid w:val="00C27F3F"/>
    <w:rsid w:val="00C356A3"/>
    <w:rsid w:val="00C37A22"/>
    <w:rsid w:val="00C46420"/>
    <w:rsid w:val="00C478C1"/>
    <w:rsid w:val="00C50737"/>
    <w:rsid w:val="00C56DD7"/>
    <w:rsid w:val="00C7657E"/>
    <w:rsid w:val="00C86618"/>
    <w:rsid w:val="00C8787F"/>
    <w:rsid w:val="00CA1DF3"/>
    <w:rsid w:val="00CA1F17"/>
    <w:rsid w:val="00CC4635"/>
    <w:rsid w:val="00CD604D"/>
    <w:rsid w:val="00CE4B1F"/>
    <w:rsid w:val="00D02EF5"/>
    <w:rsid w:val="00D053AA"/>
    <w:rsid w:val="00D058A9"/>
    <w:rsid w:val="00D138DC"/>
    <w:rsid w:val="00D142BA"/>
    <w:rsid w:val="00D23448"/>
    <w:rsid w:val="00D251D4"/>
    <w:rsid w:val="00D3094D"/>
    <w:rsid w:val="00D45721"/>
    <w:rsid w:val="00D50FFD"/>
    <w:rsid w:val="00D53A60"/>
    <w:rsid w:val="00D62E42"/>
    <w:rsid w:val="00D67F47"/>
    <w:rsid w:val="00D704AE"/>
    <w:rsid w:val="00D73D9A"/>
    <w:rsid w:val="00D75C22"/>
    <w:rsid w:val="00D77B24"/>
    <w:rsid w:val="00D86835"/>
    <w:rsid w:val="00D92903"/>
    <w:rsid w:val="00D95A22"/>
    <w:rsid w:val="00DA2AE9"/>
    <w:rsid w:val="00DB0B16"/>
    <w:rsid w:val="00DD010C"/>
    <w:rsid w:val="00DE008C"/>
    <w:rsid w:val="00E03B77"/>
    <w:rsid w:val="00E0457A"/>
    <w:rsid w:val="00E07DFC"/>
    <w:rsid w:val="00E14AF7"/>
    <w:rsid w:val="00E32B26"/>
    <w:rsid w:val="00E669AF"/>
    <w:rsid w:val="00E751E8"/>
    <w:rsid w:val="00E7636C"/>
    <w:rsid w:val="00E77EEF"/>
    <w:rsid w:val="00E80293"/>
    <w:rsid w:val="00E947EA"/>
    <w:rsid w:val="00E94D64"/>
    <w:rsid w:val="00EA0FB2"/>
    <w:rsid w:val="00EB649C"/>
    <w:rsid w:val="00ED4D52"/>
    <w:rsid w:val="00ED68C9"/>
    <w:rsid w:val="00ED7DD0"/>
    <w:rsid w:val="00EE449F"/>
    <w:rsid w:val="00EF34DE"/>
    <w:rsid w:val="00EF5973"/>
    <w:rsid w:val="00EF5B1D"/>
    <w:rsid w:val="00F03441"/>
    <w:rsid w:val="00F07CF9"/>
    <w:rsid w:val="00F1007E"/>
    <w:rsid w:val="00F21015"/>
    <w:rsid w:val="00F23333"/>
    <w:rsid w:val="00F2639F"/>
    <w:rsid w:val="00F31F88"/>
    <w:rsid w:val="00F3283D"/>
    <w:rsid w:val="00F509ED"/>
    <w:rsid w:val="00F530C7"/>
    <w:rsid w:val="00F66D3B"/>
    <w:rsid w:val="00F820D4"/>
    <w:rsid w:val="00F90CC4"/>
    <w:rsid w:val="00FB1858"/>
    <w:rsid w:val="00FB69BE"/>
    <w:rsid w:val="00FB7331"/>
    <w:rsid w:val="00FC7B61"/>
    <w:rsid w:val="00FE7177"/>
    <w:rsid w:val="00FF3CBD"/>
    <w:rsid w:val="00FF659B"/>
    <w:rsid w:val="30B7EA0A"/>
    <w:rsid w:val="38EF9E29"/>
    <w:rsid w:val="7DBCA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DD78"/>
  <w15:docId w15:val="{3050312F-9A70-443F-A929-0EB5BBE7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F8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03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039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039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6C0393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C0393"/>
    <w:rPr>
      <w:rFonts w:ascii="맑은 고딕" w:eastAsia="맑은 고딕" w:hAnsi="맑은 고딕" w:cs="Times New Roman"/>
      <w:sz w:val="18"/>
      <w:szCs w:val="18"/>
    </w:rPr>
  </w:style>
  <w:style w:type="paragraph" w:styleId="a8">
    <w:name w:val="Revision"/>
    <w:hidden/>
    <w:uiPriority w:val="99"/>
    <w:semiHidden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styleId="a9">
    <w:name w:val="annotation reference"/>
    <w:basedOn w:val="a0"/>
    <w:uiPriority w:val="99"/>
    <w:semiHidden/>
    <w:unhideWhenUsed/>
    <w:rsid w:val="006C039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6C039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6C0393"/>
    <w:rPr>
      <w:rFonts w:ascii="맑은 고딕" w:eastAsia="맑은 고딕" w:hAnsi="맑은 고딕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039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6C0393"/>
    <w:rPr>
      <w:rFonts w:ascii="맑은 고딕" w:eastAsia="맑은 고딕" w:hAnsi="맑은 고딕" w:cs="Times New Roman"/>
      <w:b/>
      <w:bCs/>
    </w:rPr>
  </w:style>
  <w:style w:type="character" w:styleId="ac">
    <w:name w:val="Hyperlink"/>
    <w:basedOn w:val="a0"/>
    <w:uiPriority w:val="99"/>
    <w:unhideWhenUsed/>
    <w:rsid w:val="00A91AB0"/>
    <w:rPr>
      <w:color w:val="0000FF" w:themeColor="hyperlink"/>
      <w:u w:val="single"/>
    </w:rPr>
  </w:style>
  <w:style w:type="paragraph" w:styleId="ad">
    <w:name w:val="footnote text"/>
    <w:basedOn w:val="a"/>
    <w:link w:val="Char4"/>
    <w:uiPriority w:val="99"/>
    <w:unhideWhenUsed/>
    <w:rsid w:val="00661AA0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rsid w:val="00661AA0"/>
    <w:rPr>
      <w:rFonts w:ascii="맑은 고딕" w:eastAsia="맑은 고딕" w:hAnsi="맑은 고딕" w:cs="Times New Roman"/>
    </w:rPr>
  </w:style>
  <w:style w:type="character" w:styleId="ae">
    <w:name w:val="footnote reference"/>
    <w:basedOn w:val="a0"/>
    <w:uiPriority w:val="99"/>
    <w:semiHidden/>
    <w:unhideWhenUsed/>
    <w:rsid w:val="00661A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3" ma:contentTypeDescription="Create a new document." ma:contentTypeScope="" ma:versionID="7fd394a55b55159a25834461ed14228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9751c03a587b362a1e024eeb4eb4443e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370ED-478D-4CD3-97CA-1C716C1C62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9525CD-F615-4C99-90FF-2F5CD536A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D86940-6BC4-4A7A-AA70-DF5644B990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74203-37C8-4CB7-99F7-8F52D405E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영업</dc:creator>
  <cp:lastModifiedBy>shkwon</cp:lastModifiedBy>
  <cp:revision>12</cp:revision>
  <cp:lastPrinted>2021-10-26T03:39:00Z</cp:lastPrinted>
  <dcterms:created xsi:type="dcterms:W3CDTF">2021-11-02T06:52:00Z</dcterms:created>
  <dcterms:modified xsi:type="dcterms:W3CDTF">2021-11-02T07:43:00Z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